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5CB55" w14:textId="5DC3D272" w:rsidR="002A269D" w:rsidRPr="008F26F4" w:rsidRDefault="002A269D" w:rsidP="002A269D">
      <w:pPr>
        <w:pStyle w:val="Heading1"/>
      </w:pPr>
      <w:bookmarkStart w:id="0" w:name="_Toc163194119"/>
      <w:r w:rsidRPr="008F26F4">
        <w:t>Proposal for Implementation of a 5G Indoor Testbed with O-RAN and SDRs</w:t>
      </w:r>
      <w:bookmarkEnd w:id="0"/>
      <w:r w:rsidRPr="008F26F4">
        <w:t xml:space="preserve"> </w:t>
      </w:r>
    </w:p>
    <w:p w14:paraId="2F8AA1BC" w14:textId="77777777" w:rsidR="002A269D" w:rsidRDefault="002A269D" w:rsidP="00D45B76">
      <w:pPr>
        <w:rPr>
          <w:rFonts w:asciiTheme="majorHAnsi" w:eastAsia="Times New Roman" w:hAnsiTheme="majorHAnsi" w:cs="Times New Roman"/>
          <w:b/>
          <w:color w:val="000000" w:themeColor="text1"/>
          <w:sz w:val="40"/>
          <w:szCs w:val="40"/>
        </w:rPr>
      </w:pPr>
    </w:p>
    <w:p w14:paraId="250E4233" w14:textId="77777777" w:rsidR="00E658CD" w:rsidRDefault="00E658CD" w:rsidP="00D45B76">
      <w:pPr>
        <w:rPr>
          <w:rFonts w:eastAsia="Times New Roman" w:cs="Times New Roman"/>
          <w:b/>
          <w:color w:val="000000" w:themeColor="text1"/>
        </w:rPr>
      </w:pPr>
    </w:p>
    <w:p w14:paraId="659750F5" w14:textId="0B465A98" w:rsidR="00C53E55" w:rsidRDefault="00880502" w:rsidP="00D45B76">
      <w:pPr>
        <w:rPr>
          <w:rFonts w:eastAsia="Times New Roman" w:cs="Times New Roman"/>
          <w:b/>
          <w:color w:val="000000" w:themeColor="text1"/>
        </w:rPr>
      </w:pPr>
      <w:r>
        <w:rPr>
          <w:rFonts w:eastAsia="Times New Roman" w:cs="Times New Roman"/>
          <w:b/>
          <w:color w:val="000000" w:themeColor="text1"/>
        </w:rPr>
        <w:t>Course Title</w:t>
      </w:r>
      <w:r w:rsidR="00794511">
        <w:rPr>
          <w:rFonts w:eastAsia="Times New Roman" w:cs="Times New Roman"/>
          <w:b/>
          <w:color w:val="000000" w:themeColor="text1"/>
        </w:rPr>
        <w:t xml:space="preserve">: </w:t>
      </w:r>
      <w:r>
        <w:rPr>
          <w:rFonts w:eastAsia="Times New Roman" w:cs="Times New Roman"/>
          <w:b/>
          <w:color w:val="000000" w:themeColor="text1"/>
        </w:rPr>
        <w:tab/>
      </w:r>
      <w:r>
        <w:rPr>
          <w:rFonts w:eastAsia="Times New Roman" w:cs="Times New Roman"/>
          <w:b/>
          <w:color w:val="000000" w:themeColor="text1"/>
        </w:rPr>
        <w:tab/>
      </w:r>
      <w:r w:rsidR="00794511">
        <w:rPr>
          <w:rFonts w:eastAsia="Times New Roman" w:cs="Times New Roman"/>
          <w:b/>
          <w:color w:val="000000" w:themeColor="text1"/>
        </w:rPr>
        <w:t xml:space="preserve">AUT </w:t>
      </w:r>
      <w:r w:rsidR="00F968FF">
        <w:rPr>
          <w:rFonts w:eastAsia="Times New Roman" w:cs="Times New Roman"/>
          <w:b/>
          <w:color w:val="000000" w:themeColor="text1"/>
        </w:rPr>
        <w:t>BCIS Research &amp; Development Project</w:t>
      </w:r>
      <w:r w:rsidR="00C53E55">
        <w:rPr>
          <w:rFonts w:eastAsia="Times New Roman" w:cs="Times New Roman"/>
          <w:b/>
          <w:color w:val="000000" w:themeColor="text1"/>
        </w:rPr>
        <w:t xml:space="preserve"> </w:t>
      </w:r>
    </w:p>
    <w:p w14:paraId="26CAEE33" w14:textId="2F0E7539" w:rsidR="00C53E55" w:rsidRDefault="00880502" w:rsidP="00D45B76">
      <w:pPr>
        <w:rPr>
          <w:rFonts w:eastAsia="Times New Roman" w:cs="Times New Roman"/>
          <w:b/>
          <w:color w:val="000000" w:themeColor="text1"/>
        </w:rPr>
      </w:pPr>
      <w:r>
        <w:rPr>
          <w:rFonts w:eastAsia="Times New Roman" w:cs="Times New Roman"/>
          <w:b/>
          <w:color w:val="000000" w:themeColor="text1"/>
        </w:rPr>
        <w:t>Course</w:t>
      </w:r>
      <w:r w:rsidR="00C53E55">
        <w:rPr>
          <w:rFonts w:eastAsia="Times New Roman" w:cs="Times New Roman"/>
          <w:b/>
          <w:color w:val="000000" w:themeColor="text1"/>
        </w:rPr>
        <w:t xml:space="preserve"> </w:t>
      </w:r>
      <w:r>
        <w:rPr>
          <w:rFonts w:eastAsia="Times New Roman" w:cs="Times New Roman"/>
          <w:b/>
          <w:color w:val="000000" w:themeColor="text1"/>
        </w:rPr>
        <w:t>C</w:t>
      </w:r>
      <w:r w:rsidR="00C53E55">
        <w:rPr>
          <w:rFonts w:eastAsia="Times New Roman" w:cs="Times New Roman"/>
          <w:b/>
          <w:color w:val="000000" w:themeColor="text1"/>
        </w:rPr>
        <w:t xml:space="preserve">ode: </w:t>
      </w:r>
      <w:r>
        <w:rPr>
          <w:rFonts w:eastAsia="Times New Roman" w:cs="Times New Roman"/>
          <w:b/>
          <w:color w:val="000000" w:themeColor="text1"/>
        </w:rPr>
        <w:tab/>
      </w:r>
      <w:r w:rsidR="00E658CD">
        <w:rPr>
          <w:rFonts w:eastAsia="Times New Roman" w:cs="Times New Roman"/>
          <w:b/>
          <w:color w:val="000000" w:themeColor="text1"/>
        </w:rPr>
        <w:tab/>
      </w:r>
      <w:r w:rsidR="00C53E55">
        <w:rPr>
          <w:rFonts w:eastAsia="Times New Roman" w:cs="Times New Roman"/>
          <w:b/>
          <w:color w:val="000000" w:themeColor="text1"/>
        </w:rPr>
        <w:t>COMP702/703</w:t>
      </w:r>
    </w:p>
    <w:p w14:paraId="339A438A" w14:textId="587DD95C" w:rsidR="0076024C" w:rsidRPr="003121C0" w:rsidRDefault="5CC55997" w:rsidP="00D45B76">
      <w:pPr>
        <w:rPr>
          <w:rFonts w:eastAsia="Times New Roman" w:cs="Times New Roman"/>
          <w:b/>
          <w:color w:val="000000" w:themeColor="text1"/>
        </w:rPr>
      </w:pPr>
      <w:r w:rsidRPr="003121C0">
        <w:rPr>
          <w:rFonts w:eastAsia="Times New Roman" w:cs="Times New Roman"/>
          <w:b/>
          <w:color w:val="000000" w:themeColor="text1"/>
        </w:rPr>
        <w:t>Date</w:t>
      </w:r>
      <w:r w:rsidR="47F38B52" w:rsidRPr="003121C0">
        <w:rPr>
          <w:rFonts w:eastAsia="Times New Roman" w:cs="Times New Roman"/>
          <w:b/>
          <w:color w:val="000000" w:themeColor="text1"/>
        </w:rPr>
        <w:t xml:space="preserve">: </w:t>
      </w:r>
      <w:r w:rsidR="00880502">
        <w:rPr>
          <w:rFonts w:eastAsia="Times New Roman" w:cs="Times New Roman"/>
          <w:b/>
          <w:color w:val="000000" w:themeColor="text1"/>
        </w:rPr>
        <w:tab/>
      </w:r>
      <w:r w:rsidR="00880502">
        <w:rPr>
          <w:rFonts w:eastAsia="Times New Roman" w:cs="Times New Roman"/>
          <w:b/>
          <w:color w:val="000000" w:themeColor="text1"/>
        </w:rPr>
        <w:tab/>
      </w:r>
      <w:r w:rsidR="00880502">
        <w:rPr>
          <w:rFonts w:eastAsia="Times New Roman" w:cs="Times New Roman"/>
          <w:b/>
          <w:color w:val="000000" w:themeColor="text1"/>
        </w:rPr>
        <w:tab/>
      </w:r>
      <w:r w:rsidR="47F38B52" w:rsidRPr="003121C0">
        <w:rPr>
          <w:rFonts w:eastAsia="Times New Roman" w:cs="Times New Roman"/>
          <w:b/>
          <w:color w:val="000000" w:themeColor="text1"/>
        </w:rPr>
        <w:t>March 5</w:t>
      </w:r>
      <w:r w:rsidR="47F38B52" w:rsidRPr="003121C0">
        <w:rPr>
          <w:rFonts w:eastAsia="Times New Roman" w:cs="Times New Roman"/>
          <w:b/>
          <w:color w:val="000000" w:themeColor="text1"/>
          <w:vertAlign w:val="superscript"/>
        </w:rPr>
        <w:t>th</w:t>
      </w:r>
      <w:r w:rsidR="0CFF06E8" w:rsidRPr="003121C0">
        <w:rPr>
          <w:rFonts w:eastAsia="Times New Roman" w:cs="Times New Roman"/>
          <w:b/>
          <w:color w:val="000000" w:themeColor="text1"/>
        </w:rPr>
        <w:t>, 2024</w:t>
      </w:r>
    </w:p>
    <w:p w14:paraId="4DBDB2D2" w14:textId="77777777" w:rsidR="00D45B76" w:rsidRDefault="00D45B76" w:rsidP="00D45B76">
      <w:pPr>
        <w:rPr>
          <w:rFonts w:eastAsia="Times New Roman" w:cs="Times New Roman"/>
          <w:b/>
          <w:bCs/>
          <w:color w:val="000000" w:themeColor="text1"/>
        </w:rPr>
      </w:pPr>
    </w:p>
    <w:p w14:paraId="3246542E" w14:textId="77777777" w:rsidR="00BF34EE" w:rsidRDefault="00BF34EE" w:rsidP="00D45B76">
      <w:pPr>
        <w:rPr>
          <w:rFonts w:eastAsia="Times New Roman" w:cs="Times New Roman"/>
          <w:b/>
          <w:bCs/>
          <w:color w:val="000000" w:themeColor="text1"/>
        </w:rPr>
      </w:pPr>
    </w:p>
    <w:p w14:paraId="7E1C9740" w14:textId="1E0555EA" w:rsidR="5CC55997" w:rsidRPr="003121C0" w:rsidRDefault="7CA70950" w:rsidP="00D45B76">
      <w:pPr>
        <w:rPr>
          <w:rFonts w:eastAsia="Times New Roman" w:cs="Times New Roman"/>
          <w:b/>
          <w:color w:val="000000" w:themeColor="text1"/>
        </w:rPr>
      </w:pPr>
      <w:r w:rsidRPr="003121C0">
        <w:rPr>
          <w:rFonts w:eastAsia="Times New Roman" w:cs="Times New Roman"/>
          <w:b/>
          <w:bCs/>
          <w:color w:val="000000" w:themeColor="text1"/>
        </w:rPr>
        <w:t>Prepared by:</w:t>
      </w:r>
    </w:p>
    <w:p w14:paraId="6F64FC69" w14:textId="77777777" w:rsidR="00BF34EE" w:rsidRDefault="00BF34EE" w:rsidP="000F011D">
      <w:pPr>
        <w:rPr>
          <w:rFonts w:eastAsia="Times New Roman" w:cs="Times New Roman"/>
          <w:b/>
          <w:bCs/>
          <w:color w:val="000000" w:themeColor="text1"/>
        </w:rPr>
      </w:pPr>
    </w:p>
    <w:p w14:paraId="281550FA" w14:textId="1FF697AC" w:rsidR="000F011D" w:rsidRDefault="06882D96" w:rsidP="000F011D">
      <w:pPr>
        <w:rPr>
          <w:rFonts w:eastAsia="Times New Roman" w:cs="Times New Roman"/>
          <w:b/>
          <w:bCs/>
          <w:color w:val="000000" w:themeColor="text1"/>
        </w:rPr>
      </w:pPr>
      <w:r w:rsidRPr="457C3EE2">
        <w:rPr>
          <w:rFonts w:eastAsia="Times New Roman" w:cs="Times New Roman"/>
          <w:b/>
          <w:bCs/>
          <w:color w:val="000000" w:themeColor="text1"/>
        </w:rPr>
        <w:t xml:space="preserve">20123851 </w:t>
      </w:r>
      <w:r w:rsidR="003A0A4B" w:rsidRPr="00A1539D">
        <w:rPr>
          <w:rFonts w:eastAsia="Times New Roman" w:cs="Times New Roman"/>
          <w:b/>
          <w:bCs/>
          <w:color w:val="000000" w:themeColor="text1"/>
        </w:rPr>
        <w:t xml:space="preserve">- </w:t>
      </w:r>
      <w:r w:rsidR="000F011D" w:rsidRPr="00A1539D">
        <w:rPr>
          <w:rFonts w:eastAsia="Times New Roman" w:cs="Times New Roman"/>
          <w:b/>
          <w:bCs/>
          <w:color w:val="000000" w:themeColor="text1"/>
        </w:rPr>
        <w:t xml:space="preserve">Chris </w:t>
      </w:r>
      <w:proofErr w:type="spellStart"/>
      <w:r w:rsidR="000F011D" w:rsidRPr="00A1539D">
        <w:rPr>
          <w:rFonts w:eastAsia="Times New Roman" w:cs="Times New Roman"/>
          <w:b/>
          <w:bCs/>
          <w:color w:val="000000" w:themeColor="text1"/>
        </w:rPr>
        <w:t>Escandor</w:t>
      </w:r>
      <w:proofErr w:type="spellEnd"/>
    </w:p>
    <w:p w14:paraId="36A607E1" w14:textId="2D003288" w:rsidR="00B23C41" w:rsidRDefault="00B23C41" w:rsidP="00B23C41">
      <w:pPr>
        <w:rPr>
          <w:rFonts w:eastAsia="Times New Roman" w:cs="Times New Roman"/>
          <w:b/>
          <w:bCs/>
          <w:color w:val="000000" w:themeColor="text1"/>
        </w:rPr>
      </w:pPr>
      <w:r w:rsidRPr="00A1539D">
        <w:rPr>
          <w:rFonts w:eastAsia="Times New Roman" w:cs="Times New Roman"/>
          <w:b/>
          <w:bCs/>
          <w:color w:val="000000" w:themeColor="text1"/>
        </w:rPr>
        <w:t>14880978 - Edward Keith</w:t>
      </w:r>
    </w:p>
    <w:p w14:paraId="33F4FDB5" w14:textId="6FB2EB12" w:rsidR="00E70C73" w:rsidRDefault="00111199" w:rsidP="00B23C41">
      <w:pPr>
        <w:rPr>
          <w:ins w:id="1" w:author="{25BCE760-68A9-4AE0-A50F-4EAAFC06634B}" w:date="2024-04-05T18:46:00Z"/>
          <w:rFonts w:eastAsia="Times New Roman" w:cs="Times New Roman"/>
          <w:b/>
          <w:bCs/>
          <w:color w:val="000000" w:themeColor="text1"/>
        </w:rPr>
      </w:pPr>
      <w:r w:rsidRPr="00111199">
        <w:rPr>
          <w:rStyle w:val="ui-provider"/>
          <w:b/>
          <w:bCs/>
        </w:rPr>
        <w:t>21135280</w:t>
      </w:r>
      <w:r w:rsidR="00B23C41" w:rsidRPr="00111199">
        <w:rPr>
          <w:rFonts w:eastAsia="Times New Roman" w:cs="Times New Roman"/>
          <w:b/>
          <w:bCs/>
          <w:color w:val="000000" w:themeColor="text1"/>
        </w:rPr>
        <w:t xml:space="preserve"> - Kat Milicevic</w:t>
      </w:r>
    </w:p>
    <w:p w14:paraId="360FDC40" w14:textId="7ECE1B95" w:rsidR="00E70C73" w:rsidRDefault="00413A28" w:rsidP="000F011D">
      <w:pPr>
        <w:rPr>
          <w:ins w:id="2" w:author="{25BCE760-68A9-4AE0-A50F-4EAAFC06634B}" w:date="2024-04-05T18:46:00Z"/>
          <w:rFonts w:eastAsia="Times New Roman" w:cs="Times New Roman"/>
          <w:b/>
          <w:bCs/>
          <w:color w:val="000000" w:themeColor="text1"/>
        </w:rPr>
      </w:pPr>
      <w:r>
        <w:rPr>
          <w:rFonts w:eastAsia="Times New Roman" w:cs="Times New Roman"/>
          <w:b/>
          <w:bCs/>
          <w:color w:val="000000" w:themeColor="text1"/>
        </w:rPr>
        <w:t>21138990</w:t>
      </w:r>
      <w:r w:rsidR="003A0A4B" w:rsidRPr="00A1539D">
        <w:rPr>
          <w:rFonts w:eastAsia="Times New Roman" w:cs="Times New Roman"/>
          <w:b/>
          <w:bCs/>
          <w:color w:val="000000" w:themeColor="text1"/>
        </w:rPr>
        <w:t xml:space="preserve"> - </w:t>
      </w:r>
      <w:r w:rsidR="000F011D" w:rsidRPr="00A1539D">
        <w:rPr>
          <w:rFonts w:eastAsia="Times New Roman" w:cs="Times New Roman"/>
          <w:b/>
          <w:bCs/>
          <w:color w:val="000000" w:themeColor="text1"/>
        </w:rPr>
        <w:t>Samuel Cathro</w:t>
      </w:r>
    </w:p>
    <w:p w14:paraId="77626DEE" w14:textId="0B2A82F7" w:rsidR="7D86C37F" w:rsidRPr="00B71D8C" w:rsidRDefault="004E43E7" w:rsidP="000F011D">
      <w:pPr>
        <w:rPr>
          <w:rFonts w:ascii="Times New Roman" w:eastAsia="Times New Roman" w:hAnsi="Times New Roman" w:cs="Times New Roman"/>
          <w:b/>
          <w:bCs/>
          <w:color w:val="000000" w:themeColor="text1"/>
          <w:sz w:val="36"/>
          <w:szCs w:val="36"/>
        </w:rPr>
      </w:pPr>
      <w:r>
        <w:rPr>
          <w:rFonts w:eastAsia="Times New Roman" w:cs="Times New Roman"/>
          <w:b/>
          <w:bCs/>
          <w:color w:val="000000" w:themeColor="text1"/>
        </w:rPr>
        <w:t>21152433</w:t>
      </w:r>
      <w:r w:rsidR="003A0A4B" w:rsidRPr="00A1539D">
        <w:rPr>
          <w:rFonts w:eastAsia="Times New Roman" w:cs="Times New Roman"/>
          <w:b/>
          <w:bCs/>
          <w:color w:val="000000" w:themeColor="text1"/>
        </w:rPr>
        <w:t xml:space="preserve"> - </w:t>
      </w:r>
      <w:r w:rsidR="000F011D" w:rsidRPr="00A1539D">
        <w:rPr>
          <w:rFonts w:eastAsia="Times New Roman" w:cs="Times New Roman"/>
          <w:b/>
          <w:bCs/>
          <w:color w:val="000000" w:themeColor="text1"/>
        </w:rPr>
        <w:t>William Bigley</w:t>
      </w:r>
    </w:p>
    <w:p w14:paraId="4B5FC0F3" w14:textId="41F80D74" w:rsidR="00D02DD5" w:rsidRDefault="00D02DD5">
      <w:pPr>
        <w:rPr>
          <w:rFonts w:ascii="Aptos" w:eastAsiaTheme="majorEastAsia" w:hAnsi="Aptos" w:cstheme="majorBidi"/>
          <w:b/>
          <w:color w:val="4C94D8" w:themeColor="text2" w:themeTint="80"/>
          <w:sz w:val="40"/>
          <w:szCs w:val="40"/>
        </w:rPr>
      </w:pPr>
      <w:r>
        <w:br w:type="page"/>
      </w:r>
    </w:p>
    <w:p w14:paraId="2C193D29" w14:textId="738AFB6A" w:rsidR="12140CF1" w:rsidRDefault="00D02DD5" w:rsidP="002E7486">
      <w:pPr>
        <w:pStyle w:val="Heading1"/>
      </w:pPr>
      <w:bookmarkStart w:id="3" w:name="_Toc163194120"/>
      <w:r>
        <w:t xml:space="preserve">Document </w:t>
      </w:r>
      <w:r w:rsidR="12140CF1" w:rsidRPr="00B71D8C">
        <w:t>Version</w:t>
      </w:r>
      <w:r w:rsidR="107A5A06" w:rsidRPr="00B71D8C">
        <w:t>(s)</w:t>
      </w:r>
      <w:bookmarkEnd w:id="3"/>
    </w:p>
    <w:p w14:paraId="129F2615" w14:textId="77777777" w:rsidR="00D02DD5" w:rsidRPr="00D02DD5" w:rsidRDefault="00D02DD5" w:rsidP="00D02DD5">
      <w:pPr>
        <w:rPr>
          <w:rFonts w:hint="eastAsia"/>
        </w:rPr>
      </w:pPr>
    </w:p>
    <w:tbl>
      <w:tblPr>
        <w:tblStyle w:val="TableGrid"/>
        <w:tblW w:w="9467" w:type="dxa"/>
        <w:tblInd w:w="5" w:type="dxa"/>
        <w:tblLayout w:type="fixed"/>
        <w:tblLook w:val="06A0" w:firstRow="1" w:lastRow="0" w:firstColumn="1" w:lastColumn="0" w:noHBand="1" w:noVBand="1"/>
      </w:tblPr>
      <w:tblGrid>
        <w:gridCol w:w="1062"/>
        <w:gridCol w:w="1515"/>
        <w:gridCol w:w="2290"/>
        <w:gridCol w:w="4600"/>
      </w:tblGrid>
      <w:tr w:rsidR="7D86C37F" w:rsidRPr="00B71D8C" w14:paraId="791C786E" w14:textId="77777777" w:rsidTr="00E658CD">
        <w:trPr>
          <w:trHeight w:val="300"/>
        </w:trPr>
        <w:tc>
          <w:tcPr>
            <w:tcW w:w="1062" w:type="dxa"/>
            <w:shd w:val="clear" w:color="auto" w:fill="A5C9EB" w:themeFill="text2" w:themeFillTint="40"/>
          </w:tcPr>
          <w:p w14:paraId="001B6736" w14:textId="7FD55789" w:rsidR="12140CF1" w:rsidRPr="00D02DD5" w:rsidRDefault="12140CF1" w:rsidP="7D86C37F">
            <w:pPr>
              <w:spacing w:line="279" w:lineRule="auto"/>
              <w:rPr>
                <w:rFonts w:eastAsia="Times New Roman" w:cs="Times New Roman"/>
                <w:b/>
                <w:bCs/>
                <w:color w:val="000000" w:themeColor="text1"/>
              </w:rPr>
            </w:pPr>
            <w:r w:rsidRPr="00D02DD5">
              <w:rPr>
                <w:rFonts w:eastAsia="Times New Roman" w:cs="Times New Roman"/>
                <w:b/>
                <w:bCs/>
                <w:color w:val="000000" w:themeColor="text1"/>
              </w:rPr>
              <w:t>Version</w:t>
            </w:r>
          </w:p>
        </w:tc>
        <w:tc>
          <w:tcPr>
            <w:tcW w:w="1515" w:type="dxa"/>
            <w:shd w:val="clear" w:color="auto" w:fill="A5C9EB" w:themeFill="text2" w:themeFillTint="40"/>
          </w:tcPr>
          <w:p w14:paraId="389450E4" w14:textId="55FDD150" w:rsidR="12140CF1" w:rsidRPr="00D02DD5" w:rsidRDefault="12140CF1" w:rsidP="7D86C37F">
            <w:pPr>
              <w:spacing w:line="279" w:lineRule="auto"/>
              <w:rPr>
                <w:rFonts w:hint="eastAsia"/>
                <w:b/>
                <w:bCs/>
              </w:rPr>
            </w:pPr>
            <w:r w:rsidRPr="00D02DD5">
              <w:rPr>
                <w:rFonts w:eastAsia="Times New Roman" w:cs="Times New Roman"/>
                <w:b/>
                <w:bCs/>
                <w:color w:val="000000" w:themeColor="text1"/>
              </w:rPr>
              <w:t>Date</w:t>
            </w:r>
          </w:p>
        </w:tc>
        <w:tc>
          <w:tcPr>
            <w:tcW w:w="2290" w:type="dxa"/>
            <w:shd w:val="clear" w:color="auto" w:fill="A5C9EB" w:themeFill="text2" w:themeFillTint="40"/>
          </w:tcPr>
          <w:p w14:paraId="4EA93DD5" w14:textId="6E2895CB" w:rsidR="12140CF1" w:rsidRPr="00D02DD5" w:rsidRDefault="12140CF1" w:rsidP="7D86C37F">
            <w:pPr>
              <w:rPr>
                <w:rFonts w:eastAsia="Times New Roman" w:cs="Times New Roman"/>
                <w:b/>
                <w:bCs/>
                <w:color w:val="000000" w:themeColor="text1"/>
              </w:rPr>
            </w:pPr>
            <w:r w:rsidRPr="00D02DD5">
              <w:rPr>
                <w:rFonts w:eastAsia="Times New Roman" w:cs="Times New Roman"/>
                <w:b/>
                <w:bCs/>
                <w:color w:val="000000" w:themeColor="text1"/>
              </w:rPr>
              <w:t>Author(s)</w:t>
            </w:r>
          </w:p>
        </w:tc>
        <w:tc>
          <w:tcPr>
            <w:tcW w:w="4600" w:type="dxa"/>
            <w:shd w:val="clear" w:color="auto" w:fill="A5C9EB" w:themeFill="text2" w:themeFillTint="40"/>
          </w:tcPr>
          <w:p w14:paraId="493DC9F3" w14:textId="297F1A45" w:rsidR="12140CF1" w:rsidRPr="00D02DD5" w:rsidRDefault="12140CF1" w:rsidP="7D86C37F">
            <w:pPr>
              <w:rPr>
                <w:rFonts w:eastAsia="Times New Roman" w:cs="Times New Roman"/>
                <w:b/>
                <w:bCs/>
                <w:color w:val="000000" w:themeColor="text1"/>
              </w:rPr>
            </w:pPr>
            <w:r w:rsidRPr="00D02DD5">
              <w:rPr>
                <w:rFonts w:eastAsia="Times New Roman" w:cs="Times New Roman"/>
                <w:b/>
                <w:bCs/>
                <w:color w:val="000000" w:themeColor="text1"/>
              </w:rPr>
              <w:t>Changes</w:t>
            </w:r>
          </w:p>
        </w:tc>
      </w:tr>
      <w:tr w:rsidR="7D86C37F" w:rsidRPr="00B71D8C" w14:paraId="63FA500F" w14:textId="77777777" w:rsidTr="00E658CD">
        <w:trPr>
          <w:trHeight w:val="300"/>
        </w:trPr>
        <w:tc>
          <w:tcPr>
            <w:tcW w:w="1062" w:type="dxa"/>
          </w:tcPr>
          <w:p w14:paraId="02710AB0" w14:textId="4F326312" w:rsidR="12140CF1" w:rsidRPr="005108A5" w:rsidRDefault="004F6B55" w:rsidP="7D86C37F">
            <w:pPr>
              <w:rPr>
                <w:rFonts w:eastAsia="Times New Roman" w:cs="Times New Roman"/>
                <w:color w:val="000000" w:themeColor="text1"/>
              </w:rPr>
            </w:pPr>
            <w:r>
              <w:rPr>
                <w:rFonts w:eastAsia="Times New Roman" w:cs="Times New Roman"/>
                <w:color w:val="000000" w:themeColor="text1"/>
              </w:rPr>
              <w:t>V0.0</w:t>
            </w:r>
          </w:p>
        </w:tc>
        <w:tc>
          <w:tcPr>
            <w:tcW w:w="1515" w:type="dxa"/>
          </w:tcPr>
          <w:p w14:paraId="50E19A97" w14:textId="73916320" w:rsidR="12140CF1" w:rsidRPr="005108A5" w:rsidRDefault="12140CF1" w:rsidP="7D86C37F">
            <w:pPr>
              <w:rPr>
                <w:rFonts w:eastAsia="Times New Roman" w:cs="Times New Roman"/>
                <w:color w:val="000000" w:themeColor="text1"/>
              </w:rPr>
            </w:pPr>
            <w:r w:rsidRPr="005108A5">
              <w:rPr>
                <w:rFonts w:eastAsia="Times New Roman" w:cs="Times New Roman"/>
                <w:color w:val="000000" w:themeColor="text1"/>
              </w:rPr>
              <w:t>19/03/2024</w:t>
            </w:r>
          </w:p>
        </w:tc>
        <w:tc>
          <w:tcPr>
            <w:tcW w:w="2290" w:type="dxa"/>
          </w:tcPr>
          <w:p w14:paraId="0B668780" w14:textId="78AE4532" w:rsidR="78F0C8FD" w:rsidRPr="005108A5" w:rsidRDefault="0D555BBF" w:rsidP="7D86C37F">
            <w:pPr>
              <w:rPr>
                <w:rFonts w:eastAsia="Times New Roman" w:cs="Times New Roman"/>
                <w:color w:val="000000" w:themeColor="text1"/>
              </w:rPr>
            </w:pPr>
            <w:r w:rsidRPr="005108A5">
              <w:rPr>
                <w:rFonts w:eastAsia="Times New Roman" w:cs="Times New Roman"/>
                <w:color w:val="000000" w:themeColor="text1"/>
              </w:rPr>
              <w:t>Edward Keith</w:t>
            </w:r>
          </w:p>
        </w:tc>
        <w:tc>
          <w:tcPr>
            <w:tcW w:w="4600" w:type="dxa"/>
          </w:tcPr>
          <w:p w14:paraId="03B82281" w14:textId="331B9CBE" w:rsidR="2204BF09" w:rsidRPr="005108A5" w:rsidRDefault="09EC465B" w:rsidP="7D86C37F">
            <w:pPr>
              <w:rPr>
                <w:rFonts w:eastAsia="Times New Roman" w:cs="Times New Roman"/>
                <w:color w:val="000000" w:themeColor="text1"/>
              </w:rPr>
            </w:pPr>
            <w:r w:rsidRPr="005108A5">
              <w:rPr>
                <w:rFonts w:eastAsia="Times New Roman" w:cs="Times New Roman"/>
                <w:color w:val="000000" w:themeColor="text1"/>
              </w:rPr>
              <w:t xml:space="preserve">Provided </w:t>
            </w:r>
            <w:r w:rsidR="2204BF09" w:rsidRPr="005108A5">
              <w:rPr>
                <w:rFonts w:eastAsia="Times New Roman" w:cs="Times New Roman"/>
                <w:color w:val="000000" w:themeColor="text1"/>
              </w:rPr>
              <w:t>Proposal Templates</w:t>
            </w:r>
            <w:r w:rsidR="61158110" w:rsidRPr="005108A5">
              <w:rPr>
                <w:rFonts w:eastAsia="Times New Roman" w:cs="Times New Roman"/>
                <w:color w:val="000000" w:themeColor="text1"/>
              </w:rPr>
              <w:t xml:space="preserve"> (ITPM)</w:t>
            </w:r>
          </w:p>
        </w:tc>
      </w:tr>
      <w:tr w:rsidR="550CA09D" w:rsidRPr="00B71D8C" w14:paraId="10C20B74" w14:textId="77777777" w:rsidTr="00E658CD">
        <w:trPr>
          <w:trHeight w:val="300"/>
        </w:trPr>
        <w:tc>
          <w:tcPr>
            <w:tcW w:w="1062" w:type="dxa"/>
          </w:tcPr>
          <w:p w14:paraId="345237A8" w14:textId="46D78904" w:rsidR="61158110" w:rsidRPr="005108A5" w:rsidRDefault="61158110" w:rsidP="550CA09D">
            <w:pPr>
              <w:rPr>
                <w:rFonts w:eastAsia="Times New Roman" w:cs="Times New Roman"/>
                <w:color w:val="000000" w:themeColor="text1"/>
              </w:rPr>
            </w:pPr>
            <w:r w:rsidRPr="005108A5">
              <w:rPr>
                <w:rFonts w:eastAsia="Times New Roman" w:cs="Times New Roman"/>
                <w:color w:val="000000" w:themeColor="text1"/>
              </w:rPr>
              <w:t>V1.0</w:t>
            </w:r>
          </w:p>
        </w:tc>
        <w:tc>
          <w:tcPr>
            <w:tcW w:w="1515" w:type="dxa"/>
          </w:tcPr>
          <w:p w14:paraId="129B089C" w14:textId="667D3C45" w:rsidR="61158110" w:rsidRPr="005108A5" w:rsidRDefault="61158110" w:rsidP="550CA09D">
            <w:pPr>
              <w:rPr>
                <w:rFonts w:eastAsia="Times New Roman" w:cs="Times New Roman"/>
                <w:color w:val="000000" w:themeColor="text1"/>
              </w:rPr>
            </w:pPr>
            <w:r w:rsidRPr="005108A5">
              <w:rPr>
                <w:rFonts w:eastAsia="Times New Roman" w:cs="Times New Roman"/>
                <w:color w:val="000000" w:themeColor="text1"/>
              </w:rPr>
              <w:t>19/03/2024</w:t>
            </w:r>
          </w:p>
        </w:tc>
        <w:tc>
          <w:tcPr>
            <w:tcW w:w="2290" w:type="dxa"/>
          </w:tcPr>
          <w:p w14:paraId="27DFD2B8" w14:textId="55C989E5" w:rsidR="61158110" w:rsidRPr="005108A5" w:rsidRDefault="61158110" w:rsidP="550CA09D">
            <w:pPr>
              <w:rPr>
                <w:rFonts w:eastAsia="Times New Roman" w:cs="Times New Roman"/>
                <w:color w:val="000000" w:themeColor="text1"/>
              </w:rPr>
            </w:pPr>
            <w:r w:rsidRPr="005108A5">
              <w:rPr>
                <w:rFonts w:eastAsia="Times New Roman" w:cs="Times New Roman"/>
                <w:color w:val="000000" w:themeColor="text1"/>
              </w:rPr>
              <w:t xml:space="preserve">Chris </w:t>
            </w:r>
            <w:proofErr w:type="spellStart"/>
            <w:r w:rsidRPr="005108A5">
              <w:rPr>
                <w:rFonts w:eastAsia="Times New Roman" w:cs="Times New Roman"/>
                <w:color w:val="000000" w:themeColor="text1"/>
              </w:rPr>
              <w:t>Escandor</w:t>
            </w:r>
            <w:proofErr w:type="spellEnd"/>
          </w:p>
        </w:tc>
        <w:tc>
          <w:tcPr>
            <w:tcW w:w="4600" w:type="dxa"/>
          </w:tcPr>
          <w:p w14:paraId="25FDE52C" w14:textId="29FD88C3" w:rsidR="61158110" w:rsidRPr="005108A5" w:rsidRDefault="61158110" w:rsidP="550CA09D">
            <w:pPr>
              <w:rPr>
                <w:rFonts w:eastAsia="Times New Roman" w:cs="Times New Roman"/>
                <w:color w:val="000000" w:themeColor="text1"/>
              </w:rPr>
            </w:pPr>
            <w:r w:rsidRPr="005108A5">
              <w:rPr>
                <w:rFonts w:eastAsia="Times New Roman" w:cs="Times New Roman"/>
                <w:color w:val="000000" w:themeColor="text1"/>
              </w:rPr>
              <w:t>Created initial proposal document</w:t>
            </w:r>
          </w:p>
        </w:tc>
      </w:tr>
      <w:tr w:rsidR="7D86C37F" w:rsidRPr="00B71D8C" w14:paraId="13757E70" w14:textId="77777777" w:rsidTr="00E658CD">
        <w:trPr>
          <w:trHeight w:val="300"/>
        </w:trPr>
        <w:tc>
          <w:tcPr>
            <w:tcW w:w="1062" w:type="dxa"/>
          </w:tcPr>
          <w:p w14:paraId="7BB3C612" w14:textId="28E63595" w:rsidR="12140CF1" w:rsidRPr="005108A5" w:rsidRDefault="12140CF1" w:rsidP="7D86C37F">
            <w:pPr>
              <w:rPr>
                <w:rFonts w:eastAsia="Times New Roman" w:cs="Times New Roman"/>
                <w:color w:val="000000" w:themeColor="text1"/>
              </w:rPr>
            </w:pPr>
            <w:r w:rsidRPr="005108A5">
              <w:rPr>
                <w:rFonts w:eastAsia="Times New Roman" w:cs="Times New Roman"/>
                <w:color w:val="000000" w:themeColor="text1"/>
              </w:rPr>
              <w:t>V1.1</w:t>
            </w:r>
          </w:p>
        </w:tc>
        <w:tc>
          <w:tcPr>
            <w:tcW w:w="1515" w:type="dxa"/>
          </w:tcPr>
          <w:p w14:paraId="76F339C2" w14:textId="631C5F36" w:rsidR="7D86C37F" w:rsidRPr="005108A5" w:rsidRDefault="42B47220" w:rsidP="7D86C37F">
            <w:pPr>
              <w:rPr>
                <w:rFonts w:eastAsia="Times New Roman" w:cs="Times New Roman"/>
                <w:color w:val="000000" w:themeColor="text1"/>
              </w:rPr>
            </w:pPr>
            <w:r w:rsidRPr="005108A5">
              <w:rPr>
                <w:rFonts w:eastAsia="Times New Roman" w:cs="Times New Roman"/>
                <w:color w:val="000000" w:themeColor="text1"/>
              </w:rPr>
              <w:t>26/03/2024</w:t>
            </w:r>
          </w:p>
        </w:tc>
        <w:tc>
          <w:tcPr>
            <w:tcW w:w="2290" w:type="dxa"/>
          </w:tcPr>
          <w:p w14:paraId="3EC2AFFA" w14:textId="64F5CFC1" w:rsidR="12140CF1" w:rsidRPr="005108A5" w:rsidRDefault="12140CF1" w:rsidP="7D86C37F">
            <w:pPr>
              <w:rPr>
                <w:rFonts w:eastAsia="Times New Roman" w:cs="Times New Roman"/>
                <w:color w:val="000000" w:themeColor="text1"/>
              </w:rPr>
            </w:pPr>
            <w:r w:rsidRPr="005108A5">
              <w:rPr>
                <w:rFonts w:eastAsia="Times New Roman" w:cs="Times New Roman"/>
                <w:color w:val="000000" w:themeColor="text1"/>
              </w:rPr>
              <w:t xml:space="preserve">Chris </w:t>
            </w:r>
            <w:proofErr w:type="spellStart"/>
            <w:r w:rsidRPr="005108A5">
              <w:rPr>
                <w:rFonts w:eastAsia="Times New Roman" w:cs="Times New Roman"/>
                <w:color w:val="000000" w:themeColor="text1"/>
              </w:rPr>
              <w:t>Escandor</w:t>
            </w:r>
            <w:proofErr w:type="spellEnd"/>
          </w:p>
        </w:tc>
        <w:tc>
          <w:tcPr>
            <w:tcW w:w="4600" w:type="dxa"/>
          </w:tcPr>
          <w:p w14:paraId="64204022" w14:textId="3B99466A" w:rsidR="12140CF1" w:rsidRPr="005108A5" w:rsidRDefault="12140CF1" w:rsidP="7D86C37F">
            <w:pPr>
              <w:rPr>
                <w:rFonts w:eastAsia="Times New Roman" w:cs="Times New Roman"/>
                <w:color w:val="000000" w:themeColor="text1"/>
              </w:rPr>
            </w:pPr>
            <w:r w:rsidRPr="005108A5">
              <w:rPr>
                <w:rFonts w:eastAsia="Times New Roman" w:cs="Times New Roman"/>
                <w:color w:val="000000" w:themeColor="text1"/>
              </w:rPr>
              <w:t>Compiled and established proposal layout</w:t>
            </w:r>
          </w:p>
        </w:tc>
      </w:tr>
      <w:tr w:rsidR="7D86C37F" w:rsidRPr="00B71D8C" w14:paraId="5859623E" w14:textId="77777777" w:rsidTr="00E658CD">
        <w:trPr>
          <w:trHeight w:val="300"/>
        </w:trPr>
        <w:tc>
          <w:tcPr>
            <w:tcW w:w="1062" w:type="dxa"/>
          </w:tcPr>
          <w:p w14:paraId="748B0B79" w14:textId="7B915E78" w:rsidR="12140CF1" w:rsidRPr="005108A5" w:rsidRDefault="12140CF1" w:rsidP="7D86C37F">
            <w:pPr>
              <w:rPr>
                <w:rFonts w:eastAsia="Times New Roman" w:cs="Times New Roman"/>
                <w:color w:val="000000" w:themeColor="text1"/>
              </w:rPr>
            </w:pPr>
            <w:r w:rsidRPr="005108A5">
              <w:rPr>
                <w:rFonts w:eastAsia="Times New Roman" w:cs="Times New Roman"/>
                <w:color w:val="000000" w:themeColor="text1"/>
              </w:rPr>
              <w:t>V1.2</w:t>
            </w:r>
          </w:p>
        </w:tc>
        <w:tc>
          <w:tcPr>
            <w:tcW w:w="1515" w:type="dxa"/>
          </w:tcPr>
          <w:p w14:paraId="1FE9E451" w14:textId="3293CDEB" w:rsidR="7D86C37F" w:rsidRPr="005108A5" w:rsidRDefault="12510E75" w:rsidP="7D86C37F">
            <w:pPr>
              <w:rPr>
                <w:rFonts w:eastAsia="Times New Roman" w:cs="Times New Roman"/>
                <w:color w:val="000000" w:themeColor="text1"/>
              </w:rPr>
            </w:pPr>
            <w:r w:rsidRPr="005108A5">
              <w:rPr>
                <w:rFonts w:eastAsia="Times New Roman" w:cs="Times New Roman"/>
                <w:color w:val="000000" w:themeColor="text1"/>
              </w:rPr>
              <w:t>28/03/2024</w:t>
            </w:r>
          </w:p>
        </w:tc>
        <w:tc>
          <w:tcPr>
            <w:tcW w:w="2290" w:type="dxa"/>
          </w:tcPr>
          <w:p w14:paraId="590C6C87" w14:textId="7DAA4E58" w:rsidR="12140CF1" w:rsidRPr="005108A5" w:rsidRDefault="12140CF1" w:rsidP="7D86C37F">
            <w:pPr>
              <w:rPr>
                <w:rFonts w:eastAsia="Times New Roman" w:cs="Times New Roman"/>
                <w:color w:val="000000" w:themeColor="text1"/>
              </w:rPr>
            </w:pPr>
            <w:r w:rsidRPr="005108A5">
              <w:rPr>
                <w:rFonts w:eastAsia="Times New Roman" w:cs="Times New Roman"/>
                <w:color w:val="000000" w:themeColor="text1"/>
              </w:rPr>
              <w:t xml:space="preserve">Chris </w:t>
            </w:r>
            <w:proofErr w:type="spellStart"/>
            <w:r w:rsidRPr="005108A5">
              <w:rPr>
                <w:rFonts w:eastAsia="Times New Roman" w:cs="Times New Roman"/>
                <w:color w:val="000000" w:themeColor="text1"/>
              </w:rPr>
              <w:t>Escandor</w:t>
            </w:r>
            <w:proofErr w:type="spellEnd"/>
          </w:p>
        </w:tc>
        <w:tc>
          <w:tcPr>
            <w:tcW w:w="4600" w:type="dxa"/>
          </w:tcPr>
          <w:p w14:paraId="740D479C" w14:textId="00220718" w:rsidR="12140CF1" w:rsidRPr="005108A5" w:rsidRDefault="12140CF1" w:rsidP="7D86C37F">
            <w:pPr>
              <w:rPr>
                <w:rFonts w:eastAsia="Times New Roman" w:cs="Times New Roman"/>
                <w:color w:val="000000" w:themeColor="text1"/>
              </w:rPr>
            </w:pPr>
            <w:r w:rsidRPr="005108A5">
              <w:rPr>
                <w:rFonts w:eastAsia="Times New Roman" w:cs="Times New Roman"/>
                <w:color w:val="000000" w:themeColor="text1"/>
              </w:rPr>
              <w:t xml:space="preserve">Added </w:t>
            </w:r>
            <w:r w:rsidR="5166AC2A" w:rsidRPr="005108A5">
              <w:rPr>
                <w:rFonts w:eastAsia="Times New Roman" w:cs="Times New Roman"/>
                <w:color w:val="000000" w:themeColor="text1"/>
              </w:rPr>
              <w:t>Terms of Reference</w:t>
            </w:r>
          </w:p>
          <w:p w14:paraId="62B77B14" w14:textId="69FC64C6" w:rsidR="5166AC2A" w:rsidRPr="005108A5" w:rsidRDefault="5166AC2A" w:rsidP="7D86C37F">
            <w:pPr>
              <w:rPr>
                <w:rFonts w:eastAsia="Times New Roman" w:cs="Times New Roman"/>
                <w:color w:val="000000" w:themeColor="text1"/>
              </w:rPr>
            </w:pPr>
            <w:r w:rsidRPr="005108A5">
              <w:rPr>
                <w:rFonts w:eastAsia="Times New Roman" w:cs="Times New Roman"/>
                <w:color w:val="000000" w:themeColor="text1"/>
              </w:rPr>
              <w:t>Added Rationale for the Project</w:t>
            </w:r>
          </w:p>
          <w:p w14:paraId="6D8E2312" w14:textId="0C6D3AC6" w:rsidR="5166AC2A" w:rsidRPr="005108A5" w:rsidRDefault="5166AC2A" w:rsidP="7D86C37F">
            <w:pPr>
              <w:rPr>
                <w:rFonts w:eastAsia="Times New Roman" w:cs="Times New Roman"/>
                <w:color w:val="000000" w:themeColor="text1"/>
              </w:rPr>
            </w:pPr>
            <w:r w:rsidRPr="005108A5">
              <w:rPr>
                <w:rFonts w:eastAsia="Times New Roman" w:cs="Times New Roman"/>
                <w:color w:val="000000" w:themeColor="text1"/>
              </w:rPr>
              <w:t>Added Objective and Scope</w:t>
            </w:r>
          </w:p>
          <w:p w14:paraId="519C3B45" w14:textId="4B4FB6DF" w:rsidR="5166AC2A" w:rsidRPr="005108A5" w:rsidRDefault="3CEBCB56" w:rsidP="7D86C37F">
            <w:pPr>
              <w:rPr>
                <w:rFonts w:eastAsia="Times New Roman" w:cs="Times New Roman"/>
                <w:color w:val="000000" w:themeColor="text1"/>
              </w:rPr>
            </w:pPr>
            <w:r w:rsidRPr="005108A5">
              <w:rPr>
                <w:rFonts w:eastAsia="Times New Roman" w:cs="Times New Roman"/>
                <w:color w:val="000000" w:themeColor="text1"/>
              </w:rPr>
              <w:t>Added Skills and Analysis</w:t>
            </w:r>
          </w:p>
          <w:p w14:paraId="23EED6F1" w14:textId="2B056155" w:rsidR="5166AC2A" w:rsidRPr="005108A5" w:rsidRDefault="5166AC2A" w:rsidP="7D86C37F">
            <w:pPr>
              <w:rPr>
                <w:rFonts w:eastAsia="Times New Roman" w:cs="Times New Roman"/>
                <w:color w:val="000000" w:themeColor="text1"/>
              </w:rPr>
            </w:pPr>
            <w:r w:rsidRPr="005108A5">
              <w:rPr>
                <w:rFonts w:eastAsia="Times New Roman" w:cs="Times New Roman"/>
                <w:color w:val="000000" w:themeColor="text1"/>
              </w:rPr>
              <w:t>Added Team Schedule for Part 1</w:t>
            </w:r>
          </w:p>
          <w:p w14:paraId="28FED297" w14:textId="2D497574" w:rsidR="5166AC2A" w:rsidRPr="005108A5" w:rsidRDefault="5166AC2A" w:rsidP="7D86C37F">
            <w:pPr>
              <w:rPr>
                <w:rFonts w:eastAsia="Times New Roman" w:cs="Times New Roman"/>
                <w:color w:val="000000" w:themeColor="text1"/>
              </w:rPr>
            </w:pPr>
            <w:r w:rsidRPr="005108A5">
              <w:rPr>
                <w:rFonts w:eastAsia="Times New Roman" w:cs="Times New Roman"/>
                <w:color w:val="000000" w:themeColor="text1"/>
              </w:rPr>
              <w:t>Added Project Management Methodology or Approach</w:t>
            </w:r>
          </w:p>
          <w:p w14:paraId="1186263F" w14:textId="481B5F0D" w:rsidR="5166AC2A" w:rsidRPr="005108A5" w:rsidRDefault="5166AC2A" w:rsidP="7D86C37F">
            <w:pPr>
              <w:rPr>
                <w:rFonts w:eastAsia="Times New Roman" w:cs="Times New Roman"/>
                <w:color w:val="000000" w:themeColor="text1"/>
              </w:rPr>
            </w:pPr>
            <w:r w:rsidRPr="005108A5">
              <w:rPr>
                <w:rFonts w:eastAsia="Times New Roman" w:cs="Times New Roman"/>
                <w:color w:val="000000" w:themeColor="text1"/>
              </w:rPr>
              <w:t>Added Risk and Issue Management</w:t>
            </w:r>
          </w:p>
          <w:p w14:paraId="27AA079A" w14:textId="0954AC86" w:rsidR="5166AC2A" w:rsidRPr="005108A5" w:rsidRDefault="5166AC2A" w:rsidP="7D86C37F">
            <w:pPr>
              <w:rPr>
                <w:rFonts w:eastAsia="Times New Roman" w:cs="Times New Roman"/>
                <w:color w:val="000000" w:themeColor="text1"/>
              </w:rPr>
            </w:pPr>
            <w:r w:rsidRPr="005108A5">
              <w:rPr>
                <w:rFonts w:eastAsia="Times New Roman" w:cs="Times New Roman"/>
                <w:color w:val="000000" w:themeColor="text1"/>
              </w:rPr>
              <w:t>Added Project Plan</w:t>
            </w:r>
          </w:p>
          <w:p w14:paraId="7CBEAA11" w14:textId="629FFA6F" w:rsidR="5166AC2A" w:rsidRPr="005108A5" w:rsidRDefault="5166AC2A" w:rsidP="7D86C37F">
            <w:pPr>
              <w:rPr>
                <w:rFonts w:eastAsia="Times New Roman" w:cs="Times New Roman"/>
                <w:color w:val="000000" w:themeColor="text1"/>
              </w:rPr>
            </w:pPr>
            <w:r w:rsidRPr="005108A5">
              <w:rPr>
                <w:rFonts w:eastAsia="Times New Roman" w:cs="Times New Roman"/>
                <w:color w:val="000000" w:themeColor="text1"/>
              </w:rPr>
              <w:t>Added Estimated Costs</w:t>
            </w:r>
          </w:p>
          <w:p w14:paraId="426AD1F7" w14:textId="4B1B5671" w:rsidR="4C6BA9F2" w:rsidRPr="005108A5" w:rsidRDefault="4C6BA9F2" w:rsidP="7D86C37F">
            <w:pPr>
              <w:rPr>
                <w:rFonts w:eastAsia="Times New Roman" w:cs="Times New Roman"/>
                <w:color w:val="000000" w:themeColor="text1"/>
              </w:rPr>
            </w:pPr>
            <w:r w:rsidRPr="005108A5">
              <w:rPr>
                <w:rFonts w:eastAsia="Times New Roman" w:cs="Times New Roman"/>
                <w:color w:val="000000" w:themeColor="text1"/>
              </w:rPr>
              <w:t>Added Appendix</w:t>
            </w:r>
          </w:p>
        </w:tc>
      </w:tr>
      <w:tr w:rsidR="7D86C37F" w:rsidRPr="00B71D8C" w14:paraId="2B36F29C" w14:textId="77777777" w:rsidTr="00E658CD">
        <w:trPr>
          <w:trHeight w:val="300"/>
        </w:trPr>
        <w:tc>
          <w:tcPr>
            <w:tcW w:w="1062" w:type="dxa"/>
          </w:tcPr>
          <w:p w14:paraId="632F4810" w14:textId="12689D0E" w:rsidR="4C6BA9F2" w:rsidRPr="005108A5" w:rsidRDefault="4C6BA9F2" w:rsidP="7D86C37F">
            <w:pPr>
              <w:rPr>
                <w:rFonts w:eastAsia="Times New Roman" w:cs="Times New Roman"/>
                <w:color w:val="000000" w:themeColor="text1"/>
              </w:rPr>
            </w:pPr>
            <w:r w:rsidRPr="005108A5">
              <w:rPr>
                <w:rFonts w:eastAsia="Times New Roman" w:cs="Times New Roman"/>
                <w:color w:val="000000" w:themeColor="text1"/>
              </w:rPr>
              <w:t>V1.3</w:t>
            </w:r>
          </w:p>
        </w:tc>
        <w:tc>
          <w:tcPr>
            <w:tcW w:w="1515" w:type="dxa"/>
          </w:tcPr>
          <w:p w14:paraId="22A1F538" w14:textId="3D2DC9D4" w:rsidR="7D86C37F" w:rsidRPr="005108A5" w:rsidRDefault="6B9B96FC" w:rsidP="7D86C37F">
            <w:pPr>
              <w:rPr>
                <w:rFonts w:eastAsia="Times New Roman" w:cs="Times New Roman"/>
                <w:color w:val="000000" w:themeColor="text1"/>
              </w:rPr>
            </w:pPr>
            <w:r w:rsidRPr="005108A5">
              <w:rPr>
                <w:rFonts w:eastAsia="Times New Roman" w:cs="Times New Roman"/>
                <w:color w:val="000000" w:themeColor="text1"/>
              </w:rPr>
              <w:t>29/03/</w:t>
            </w:r>
            <w:r w:rsidR="00360C88">
              <w:rPr>
                <w:rFonts w:eastAsia="Times New Roman" w:cs="Times New Roman"/>
                <w:color w:val="000000" w:themeColor="text1"/>
              </w:rPr>
              <w:t>20</w:t>
            </w:r>
            <w:r w:rsidRPr="005108A5">
              <w:rPr>
                <w:rFonts w:eastAsia="Times New Roman" w:cs="Times New Roman"/>
                <w:color w:val="000000" w:themeColor="text1"/>
              </w:rPr>
              <w:t>24</w:t>
            </w:r>
          </w:p>
        </w:tc>
        <w:tc>
          <w:tcPr>
            <w:tcW w:w="2290" w:type="dxa"/>
          </w:tcPr>
          <w:p w14:paraId="2F1723D2" w14:textId="3648400D" w:rsidR="4C6BA9F2" w:rsidRPr="005108A5" w:rsidRDefault="4C6BA9F2" w:rsidP="7D86C37F">
            <w:pPr>
              <w:rPr>
                <w:rFonts w:eastAsia="Times New Roman" w:cs="Times New Roman"/>
                <w:color w:val="000000" w:themeColor="text1"/>
              </w:rPr>
            </w:pPr>
            <w:r w:rsidRPr="005108A5">
              <w:rPr>
                <w:rFonts w:eastAsia="Times New Roman" w:cs="Times New Roman"/>
                <w:color w:val="000000" w:themeColor="text1"/>
              </w:rPr>
              <w:t xml:space="preserve">Chris </w:t>
            </w:r>
            <w:proofErr w:type="spellStart"/>
            <w:r w:rsidRPr="005108A5">
              <w:rPr>
                <w:rFonts w:eastAsia="Times New Roman" w:cs="Times New Roman"/>
                <w:color w:val="000000" w:themeColor="text1"/>
              </w:rPr>
              <w:t>Escandor</w:t>
            </w:r>
            <w:proofErr w:type="spellEnd"/>
          </w:p>
        </w:tc>
        <w:tc>
          <w:tcPr>
            <w:tcW w:w="4600" w:type="dxa"/>
          </w:tcPr>
          <w:p w14:paraId="0D602C88" w14:textId="5F157818" w:rsidR="00FC6B9F" w:rsidRPr="005108A5" w:rsidRDefault="4C6BA9F2" w:rsidP="7D86C37F">
            <w:pPr>
              <w:rPr>
                <w:rFonts w:eastAsia="Times New Roman" w:cs="Times New Roman"/>
                <w:color w:val="000000" w:themeColor="text1"/>
              </w:rPr>
            </w:pPr>
            <w:r w:rsidRPr="005108A5">
              <w:rPr>
                <w:rFonts w:eastAsia="Times New Roman" w:cs="Times New Roman"/>
                <w:color w:val="000000" w:themeColor="text1"/>
              </w:rPr>
              <w:t>Updated Rationale for the Project</w:t>
            </w:r>
          </w:p>
        </w:tc>
      </w:tr>
      <w:tr w:rsidR="00FC6B9F" w:rsidRPr="00B71D8C" w14:paraId="30935F9D" w14:textId="77777777" w:rsidTr="00E658CD">
        <w:trPr>
          <w:trHeight w:val="300"/>
        </w:trPr>
        <w:tc>
          <w:tcPr>
            <w:tcW w:w="1062" w:type="dxa"/>
          </w:tcPr>
          <w:p w14:paraId="32ECA010" w14:textId="43A2C407" w:rsidR="00FC6B9F" w:rsidRPr="005108A5" w:rsidRDefault="00FC6B9F" w:rsidP="7D86C37F">
            <w:pPr>
              <w:rPr>
                <w:rFonts w:eastAsia="Times New Roman" w:cs="Times New Roman"/>
                <w:color w:val="000000" w:themeColor="text1"/>
              </w:rPr>
            </w:pPr>
            <w:r w:rsidRPr="005108A5">
              <w:rPr>
                <w:rFonts w:eastAsia="Times New Roman" w:cs="Times New Roman"/>
                <w:color w:val="000000" w:themeColor="text1"/>
              </w:rPr>
              <w:t>V1.4</w:t>
            </w:r>
          </w:p>
        </w:tc>
        <w:tc>
          <w:tcPr>
            <w:tcW w:w="1515" w:type="dxa"/>
          </w:tcPr>
          <w:p w14:paraId="3AC558E9" w14:textId="54FD6AD8" w:rsidR="00FC6B9F" w:rsidRPr="005108A5" w:rsidRDefault="00FC6B9F" w:rsidP="7D86C37F">
            <w:pPr>
              <w:rPr>
                <w:rFonts w:eastAsia="Times New Roman" w:cs="Times New Roman"/>
                <w:color w:val="000000" w:themeColor="text1"/>
              </w:rPr>
            </w:pPr>
            <w:r w:rsidRPr="005108A5">
              <w:rPr>
                <w:rFonts w:eastAsia="Times New Roman" w:cs="Times New Roman"/>
                <w:color w:val="000000" w:themeColor="text1"/>
              </w:rPr>
              <w:t>31/03/2024</w:t>
            </w:r>
          </w:p>
        </w:tc>
        <w:tc>
          <w:tcPr>
            <w:tcW w:w="2290" w:type="dxa"/>
          </w:tcPr>
          <w:p w14:paraId="3FF0A6FB" w14:textId="57592383" w:rsidR="00FC6B9F" w:rsidRPr="005108A5" w:rsidRDefault="00FC6B9F" w:rsidP="7D86C37F">
            <w:pPr>
              <w:rPr>
                <w:rFonts w:eastAsia="Times New Roman" w:cs="Times New Roman"/>
                <w:color w:val="000000" w:themeColor="text1"/>
              </w:rPr>
            </w:pPr>
            <w:r w:rsidRPr="005108A5">
              <w:rPr>
                <w:rFonts w:eastAsia="Times New Roman" w:cs="Times New Roman"/>
                <w:color w:val="000000" w:themeColor="text1"/>
              </w:rPr>
              <w:t>Samuel Cathro</w:t>
            </w:r>
          </w:p>
        </w:tc>
        <w:tc>
          <w:tcPr>
            <w:tcW w:w="4600" w:type="dxa"/>
          </w:tcPr>
          <w:p w14:paraId="0E42B7D7" w14:textId="6CF28F92" w:rsidR="00FC6B9F" w:rsidRPr="005108A5" w:rsidRDefault="610B817C" w:rsidP="7D86C37F">
            <w:pPr>
              <w:rPr>
                <w:rFonts w:eastAsia="Times New Roman" w:cs="Times New Roman"/>
                <w:color w:val="000000" w:themeColor="text1"/>
              </w:rPr>
            </w:pPr>
            <w:r w:rsidRPr="005108A5">
              <w:rPr>
                <w:rFonts w:eastAsia="Times New Roman" w:cs="Times New Roman"/>
                <w:color w:val="000000" w:themeColor="text1"/>
              </w:rPr>
              <w:t xml:space="preserve">Added </w:t>
            </w:r>
            <w:r w:rsidR="132D27EC" w:rsidRPr="005108A5">
              <w:rPr>
                <w:rFonts w:eastAsia="Times New Roman" w:cs="Times New Roman"/>
                <w:color w:val="000000" w:themeColor="text1"/>
              </w:rPr>
              <w:t>Table of Contents</w:t>
            </w:r>
          </w:p>
        </w:tc>
      </w:tr>
      <w:tr w:rsidR="08122AF5" w:rsidRPr="00B71D8C" w14:paraId="7C33D38B" w14:textId="77777777" w:rsidTr="00E658CD">
        <w:trPr>
          <w:trHeight w:val="300"/>
        </w:trPr>
        <w:tc>
          <w:tcPr>
            <w:tcW w:w="1062" w:type="dxa"/>
          </w:tcPr>
          <w:p w14:paraId="78C47FC7" w14:textId="2228D8C8" w:rsidR="0E873FD3" w:rsidRPr="005108A5" w:rsidRDefault="0E873FD3" w:rsidP="08122AF5">
            <w:pPr>
              <w:rPr>
                <w:rFonts w:eastAsia="Times New Roman" w:cs="Times New Roman"/>
                <w:color w:val="000000" w:themeColor="text1"/>
              </w:rPr>
            </w:pPr>
            <w:r w:rsidRPr="005108A5">
              <w:rPr>
                <w:rFonts w:eastAsia="Times New Roman" w:cs="Times New Roman"/>
                <w:color w:val="000000" w:themeColor="text1"/>
              </w:rPr>
              <w:t>V1.5</w:t>
            </w:r>
          </w:p>
        </w:tc>
        <w:tc>
          <w:tcPr>
            <w:tcW w:w="1515" w:type="dxa"/>
          </w:tcPr>
          <w:p w14:paraId="34D78CBF" w14:textId="5E4D0844" w:rsidR="0E873FD3" w:rsidRPr="005108A5" w:rsidRDefault="0E873FD3" w:rsidP="08122AF5">
            <w:pPr>
              <w:rPr>
                <w:rFonts w:eastAsia="Times New Roman" w:cs="Times New Roman"/>
                <w:color w:val="000000" w:themeColor="text1"/>
              </w:rPr>
            </w:pPr>
            <w:r w:rsidRPr="005108A5">
              <w:rPr>
                <w:rFonts w:eastAsia="Times New Roman" w:cs="Times New Roman"/>
                <w:color w:val="000000" w:themeColor="text1"/>
              </w:rPr>
              <w:t>31/03/2024</w:t>
            </w:r>
          </w:p>
        </w:tc>
        <w:tc>
          <w:tcPr>
            <w:tcW w:w="2290" w:type="dxa"/>
          </w:tcPr>
          <w:p w14:paraId="12463CC5" w14:textId="2A62F637" w:rsidR="0E873FD3" w:rsidRPr="005108A5" w:rsidRDefault="0E873FD3" w:rsidP="08122AF5">
            <w:pPr>
              <w:rPr>
                <w:rFonts w:eastAsia="Times New Roman" w:cs="Times New Roman"/>
                <w:color w:val="000000" w:themeColor="text1"/>
              </w:rPr>
            </w:pPr>
            <w:r w:rsidRPr="005108A5">
              <w:rPr>
                <w:rFonts w:eastAsia="Times New Roman" w:cs="Times New Roman"/>
                <w:color w:val="000000" w:themeColor="text1"/>
              </w:rPr>
              <w:t xml:space="preserve">Chris </w:t>
            </w:r>
            <w:proofErr w:type="spellStart"/>
            <w:r w:rsidRPr="005108A5">
              <w:rPr>
                <w:rFonts w:eastAsia="Times New Roman" w:cs="Times New Roman"/>
                <w:color w:val="000000" w:themeColor="text1"/>
              </w:rPr>
              <w:t>Escandor</w:t>
            </w:r>
            <w:proofErr w:type="spellEnd"/>
          </w:p>
        </w:tc>
        <w:tc>
          <w:tcPr>
            <w:tcW w:w="4600" w:type="dxa"/>
          </w:tcPr>
          <w:p w14:paraId="7B82828E" w14:textId="48257C16" w:rsidR="009734DF" w:rsidRPr="005108A5" w:rsidRDefault="0E873FD3" w:rsidP="08122AF5">
            <w:pPr>
              <w:rPr>
                <w:rFonts w:eastAsia="Times New Roman" w:cs="Times New Roman"/>
                <w:color w:val="000000" w:themeColor="text1"/>
              </w:rPr>
            </w:pPr>
            <w:r w:rsidRPr="005108A5">
              <w:rPr>
                <w:rFonts w:eastAsia="Times New Roman" w:cs="Times New Roman"/>
                <w:color w:val="000000" w:themeColor="text1"/>
              </w:rPr>
              <w:t>Updated Objective and Scope</w:t>
            </w:r>
          </w:p>
        </w:tc>
      </w:tr>
      <w:tr w:rsidR="009734DF" w:rsidRPr="00B71D8C" w14:paraId="4D163793" w14:textId="77777777" w:rsidTr="00E658CD">
        <w:trPr>
          <w:trHeight w:val="300"/>
        </w:trPr>
        <w:tc>
          <w:tcPr>
            <w:tcW w:w="1062" w:type="dxa"/>
          </w:tcPr>
          <w:p w14:paraId="7AB2F224" w14:textId="65399050" w:rsidR="009734DF" w:rsidRPr="005108A5" w:rsidRDefault="009734DF" w:rsidP="08122AF5">
            <w:pPr>
              <w:rPr>
                <w:rFonts w:eastAsia="Times New Roman" w:cs="Times New Roman"/>
                <w:color w:val="000000" w:themeColor="text1"/>
              </w:rPr>
            </w:pPr>
            <w:r w:rsidRPr="005108A5">
              <w:rPr>
                <w:rFonts w:eastAsia="Times New Roman" w:cs="Times New Roman"/>
                <w:color w:val="000000" w:themeColor="text1"/>
              </w:rPr>
              <w:t>V1.6</w:t>
            </w:r>
          </w:p>
        </w:tc>
        <w:tc>
          <w:tcPr>
            <w:tcW w:w="1515" w:type="dxa"/>
          </w:tcPr>
          <w:p w14:paraId="3E005161" w14:textId="75EB4401" w:rsidR="009734DF" w:rsidRPr="005108A5" w:rsidRDefault="009734DF" w:rsidP="08122AF5">
            <w:pPr>
              <w:rPr>
                <w:rFonts w:eastAsia="Times New Roman" w:cs="Times New Roman"/>
                <w:color w:val="000000" w:themeColor="text1"/>
              </w:rPr>
            </w:pPr>
            <w:r w:rsidRPr="005108A5">
              <w:rPr>
                <w:rFonts w:eastAsia="Times New Roman" w:cs="Times New Roman"/>
                <w:color w:val="000000" w:themeColor="text1"/>
              </w:rPr>
              <w:t>31/03/2024</w:t>
            </w:r>
          </w:p>
        </w:tc>
        <w:tc>
          <w:tcPr>
            <w:tcW w:w="2290" w:type="dxa"/>
          </w:tcPr>
          <w:p w14:paraId="2D3ECB49" w14:textId="77FD2C0D" w:rsidR="009734DF" w:rsidRPr="005108A5" w:rsidRDefault="009734DF" w:rsidP="08122AF5">
            <w:pPr>
              <w:rPr>
                <w:rFonts w:eastAsia="Times New Roman" w:cs="Times New Roman"/>
                <w:color w:val="000000" w:themeColor="text1"/>
              </w:rPr>
            </w:pPr>
            <w:r w:rsidRPr="005108A5">
              <w:rPr>
                <w:rFonts w:eastAsia="Times New Roman" w:cs="Times New Roman"/>
                <w:color w:val="000000" w:themeColor="text1"/>
              </w:rPr>
              <w:t>Kat Milicevic</w:t>
            </w:r>
          </w:p>
        </w:tc>
        <w:tc>
          <w:tcPr>
            <w:tcW w:w="4600" w:type="dxa"/>
          </w:tcPr>
          <w:p w14:paraId="5D096936" w14:textId="6E027DB2" w:rsidR="00BC0642" w:rsidRPr="005108A5" w:rsidRDefault="00E95E43" w:rsidP="08122AF5">
            <w:pPr>
              <w:rPr>
                <w:rFonts w:eastAsia="Times New Roman" w:cs="Times New Roman"/>
                <w:color w:val="000000" w:themeColor="text1"/>
              </w:rPr>
            </w:pPr>
            <w:r w:rsidRPr="005108A5">
              <w:rPr>
                <w:rFonts w:eastAsia="Times New Roman" w:cs="Times New Roman"/>
                <w:color w:val="000000" w:themeColor="text1"/>
              </w:rPr>
              <w:t>Updated Problem, Need, or Opportunity</w:t>
            </w:r>
            <w:r w:rsidR="0078101D" w:rsidRPr="005108A5">
              <w:rPr>
                <w:rFonts w:eastAsia="Times New Roman" w:cs="Times New Roman"/>
                <w:color w:val="000000" w:themeColor="text1"/>
              </w:rPr>
              <w:t xml:space="preserve"> and Skills Analysis</w:t>
            </w:r>
          </w:p>
        </w:tc>
      </w:tr>
      <w:tr w:rsidR="00BC0642" w:rsidRPr="00B71D8C" w14:paraId="13FAA725" w14:textId="77777777" w:rsidTr="00E658CD">
        <w:trPr>
          <w:trHeight w:val="300"/>
        </w:trPr>
        <w:tc>
          <w:tcPr>
            <w:tcW w:w="1062" w:type="dxa"/>
          </w:tcPr>
          <w:p w14:paraId="41B93657" w14:textId="715EA395" w:rsidR="00BC0642" w:rsidRPr="005108A5" w:rsidRDefault="00BC0642" w:rsidP="08122AF5">
            <w:pPr>
              <w:rPr>
                <w:rFonts w:eastAsia="Times New Roman" w:cs="Times New Roman"/>
                <w:color w:val="000000" w:themeColor="text1"/>
              </w:rPr>
            </w:pPr>
            <w:r w:rsidRPr="005108A5">
              <w:rPr>
                <w:rFonts w:eastAsia="Times New Roman" w:cs="Times New Roman"/>
                <w:color w:val="000000" w:themeColor="text1"/>
              </w:rPr>
              <w:t>V1.7</w:t>
            </w:r>
          </w:p>
        </w:tc>
        <w:tc>
          <w:tcPr>
            <w:tcW w:w="1515" w:type="dxa"/>
          </w:tcPr>
          <w:p w14:paraId="79667D18" w14:textId="49102808" w:rsidR="00BC0642" w:rsidRPr="005108A5" w:rsidRDefault="00BC0642" w:rsidP="08122AF5">
            <w:pPr>
              <w:rPr>
                <w:rFonts w:eastAsia="Times New Roman" w:cs="Times New Roman"/>
                <w:color w:val="000000" w:themeColor="text1"/>
              </w:rPr>
            </w:pPr>
            <w:r w:rsidRPr="005108A5">
              <w:rPr>
                <w:rFonts w:eastAsia="Times New Roman" w:cs="Times New Roman"/>
                <w:color w:val="000000" w:themeColor="text1"/>
              </w:rPr>
              <w:t>01/04/2024</w:t>
            </w:r>
          </w:p>
        </w:tc>
        <w:tc>
          <w:tcPr>
            <w:tcW w:w="2290" w:type="dxa"/>
          </w:tcPr>
          <w:p w14:paraId="6BDA0B96" w14:textId="4A02DB7E" w:rsidR="00BC0642" w:rsidRPr="005108A5" w:rsidRDefault="00BC0642" w:rsidP="08122AF5">
            <w:pPr>
              <w:rPr>
                <w:rFonts w:eastAsia="Times New Roman" w:cs="Times New Roman"/>
                <w:color w:val="000000" w:themeColor="text1"/>
              </w:rPr>
            </w:pPr>
            <w:r w:rsidRPr="005108A5">
              <w:rPr>
                <w:rFonts w:eastAsia="Times New Roman" w:cs="Times New Roman"/>
                <w:color w:val="000000" w:themeColor="text1"/>
              </w:rPr>
              <w:t>Kat Milicevic</w:t>
            </w:r>
          </w:p>
        </w:tc>
        <w:tc>
          <w:tcPr>
            <w:tcW w:w="4600" w:type="dxa"/>
          </w:tcPr>
          <w:p w14:paraId="26FB5BBA" w14:textId="681B3FBA" w:rsidR="00BC0642" w:rsidRPr="005108A5" w:rsidRDefault="00BC0642" w:rsidP="08122AF5">
            <w:pPr>
              <w:rPr>
                <w:rFonts w:eastAsia="Times New Roman" w:cs="Times New Roman"/>
                <w:color w:val="000000" w:themeColor="text1"/>
              </w:rPr>
            </w:pPr>
            <w:r w:rsidRPr="005108A5">
              <w:rPr>
                <w:rFonts w:eastAsia="Times New Roman" w:cs="Times New Roman"/>
                <w:color w:val="000000" w:themeColor="text1"/>
              </w:rPr>
              <w:t>Added Team Roles</w:t>
            </w:r>
          </w:p>
        </w:tc>
      </w:tr>
      <w:tr w:rsidR="3F0A7FDD" w14:paraId="240C415D" w14:textId="77777777" w:rsidTr="00E658CD">
        <w:trPr>
          <w:trHeight w:val="300"/>
        </w:trPr>
        <w:tc>
          <w:tcPr>
            <w:tcW w:w="1062" w:type="dxa"/>
          </w:tcPr>
          <w:p w14:paraId="76DF9A31" w14:textId="78A30298" w:rsidR="4870F64E" w:rsidRPr="005108A5" w:rsidRDefault="4870F64E" w:rsidP="3F0A7FDD">
            <w:pPr>
              <w:rPr>
                <w:rFonts w:eastAsia="Times New Roman" w:cs="Times New Roman"/>
                <w:color w:val="000000" w:themeColor="text1"/>
              </w:rPr>
            </w:pPr>
            <w:r w:rsidRPr="005108A5">
              <w:rPr>
                <w:rFonts w:eastAsia="Times New Roman" w:cs="Times New Roman"/>
                <w:color w:val="000000" w:themeColor="text1"/>
              </w:rPr>
              <w:t>V1.8</w:t>
            </w:r>
          </w:p>
        </w:tc>
        <w:tc>
          <w:tcPr>
            <w:tcW w:w="1515" w:type="dxa"/>
          </w:tcPr>
          <w:p w14:paraId="7E549FDA" w14:textId="252846AC" w:rsidR="4870F64E" w:rsidRPr="005108A5" w:rsidRDefault="4870F64E" w:rsidP="3F0A7FDD">
            <w:pPr>
              <w:rPr>
                <w:rFonts w:eastAsia="Times New Roman" w:cs="Times New Roman"/>
                <w:color w:val="000000" w:themeColor="text1"/>
              </w:rPr>
            </w:pPr>
            <w:r w:rsidRPr="005108A5">
              <w:rPr>
                <w:rFonts w:eastAsia="Times New Roman" w:cs="Times New Roman"/>
                <w:color w:val="000000" w:themeColor="text1"/>
              </w:rPr>
              <w:t>01/04/2024</w:t>
            </w:r>
          </w:p>
        </w:tc>
        <w:tc>
          <w:tcPr>
            <w:tcW w:w="2290" w:type="dxa"/>
          </w:tcPr>
          <w:p w14:paraId="68BAFDF4" w14:textId="29DDFE0C" w:rsidR="4870F64E" w:rsidRPr="005108A5" w:rsidRDefault="4870F64E" w:rsidP="3F0A7FDD">
            <w:pPr>
              <w:rPr>
                <w:rFonts w:eastAsia="Times New Roman" w:cs="Times New Roman"/>
                <w:color w:val="000000" w:themeColor="text1"/>
              </w:rPr>
            </w:pPr>
            <w:r w:rsidRPr="005108A5">
              <w:rPr>
                <w:rFonts w:eastAsia="Times New Roman" w:cs="Times New Roman"/>
                <w:color w:val="000000" w:themeColor="text1"/>
              </w:rPr>
              <w:t xml:space="preserve">Chris </w:t>
            </w:r>
            <w:proofErr w:type="spellStart"/>
            <w:r w:rsidRPr="005108A5">
              <w:rPr>
                <w:rFonts w:eastAsia="Times New Roman" w:cs="Times New Roman"/>
                <w:color w:val="000000" w:themeColor="text1"/>
              </w:rPr>
              <w:t>Escandor</w:t>
            </w:r>
            <w:proofErr w:type="spellEnd"/>
          </w:p>
        </w:tc>
        <w:tc>
          <w:tcPr>
            <w:tcW w:w="4600" w:type="dxa"/>
          </w:tcPr>
          <w:p w14:paraId="4347D961" w14:textId="31B69E74" w:rsidR="4870F64E" w:rsidRPr="005108A5" w:rsidRDefault="4870F64E" w:rsidP="3F0A7FDD">
            <w:pPr>
              <w:rPr>
                <w:rFonts w:eastAsia="Times New Roman" w:cs="Times New Roman"/>
                <w:color w:val="000000" w:themeColor="text1"/>
              </w:rPr>
            </w:pPr>
            <w:r w:rsidRPr="005108A5">
              <w:rPr>
                <w:rFonts w:eastAsia="Times New Roman" w:cs="Times New Roman"/>
                <w:color w:val="000000" w:themeColor="text1"/>
              </w:rPr>
              <w:t>Updated Objective and Scope</w:t>
            </w:r>
          </w:p>
        </w:tc>
      </w:tr>
      <w:tr w:rsidR="3F0A7FDD" w14:paraId="39DBCFC9" w14:textId="77777777" w:rsidTr="00E658CD">
        <w:trPr>
          <w:trHeight w:val="300"/>
        </w:trPr>
        <w:tc>
          <w:tcPr>
            <w:tcW w:w="1062" w:type="dxa"/>
          </w:tcPr>
          <w:p w14:paraId="209466C5" w14:textId="2A84EE6B" w:rsidR="543F76CC" w:rsidRPr="005108A5" w:rsidRDefault="543F76CC" w:rsidP="3F0A7FDD">
            <w:pPr>
              <w:rPr>
                <w:rFonts w:eastAsia="Times New Roman" w:cs="Times New Roman"/>
                <w:color w:val="000000" w:themeColor="text1"/>
              </w:rPr>
            </w:pPr>
            <w:r w:rsidRPr="005108A5">
              <w:rPr>
                <w:rFonts w:eastAsia="Times New Roman" w:cs="Times New Roman"/>
                <w:color w:val="000000" w:themeColor="text1"/>
              </w:rPr>
              <w:t>V1.9</w:t>
            </w:r>
          </w:p>
        </w:tc>
        <w:tc>
          <w:tcPr>
            <w:tcW w:w="1515" w:type="dxa"/>
          </w:tcPr>
          <w:p w14:paraId="2ACA0089" w14:textId="28617283" w:rsidR="543F76CC" w:rsidRPr="005108A5" w:rsidRDefault="543F76CC" w:rsidP="3F0A7FDD">
            <w:pPr>
              <w:rPr>
                <w:rFonts w:eastAsia="Times New Roman" w:cs="Times New Roman"/>
                <w:color w:val="000000" w:themeColor="text1"/>
              </w:rPr>
            </w:pPr>
            <w:r w:rsidRPr="005108A5">
              <w:rPr>
                <w:rFonts w:eastAsia="Times New Roman" w:cs="Times New Roman"/>
                <w:color w:val="000000" w:themeColor="text1"/>
              </w:rPr>
              <w:t>01/04/2024</w:t>
            </w:r>
          </w:p>
        </w:tc>
        <w:tc>
          <w:tcPr>
            <w:tcW w:w="2290" w:type="dxa"/>
          </w:tcPr>
          <w:p w14:paraId="3D1F92B2" w14:textId="6CDE955D" w:rsidR="543F76CC" w:rsidRPr="005108A5" w:rsidRDefault="543F76CC" w:rsidP="3F0A7FDD">
            <w:pPr>
              <w:rPr>
                <w:rFonts w:eastAsia="Times New Roman" w:cs="Times New Roman"/>
                <w:color w:val="000000" w:themeColor="text1"/>
              </w:rPr>
            </w:pPr>
            <w:r w:rsidRPr="005108A5">
              <w:rPr>
                <w:rFonts w:eastAsia="Times New Roman" w:cs="Times New Roman"/>
                <w:color w:val="000000" w:themeColor="text1"/>
              </w:rPr>
              <w:t>William Bigley</w:t>
            </w:r>
          </w:p>
        </w:tc>
        <w:tc>
          <w:tcPr>
            <w:tcW w:w="4600" w:type="dxa"/>
          </w:tcPr>
          <w:p w14:paraId="4B58F904" w14:textId="37D032B2" w:rsidR="543F76CC" w:rsidRPr="005108A5" w:rsidRDefault="543F76CC" w:rsidP="3F0A7FDD">
            <w:pPr>
              <w:rPr>
                <w:rFonts w:eastAsia="Times New Roman" w:cs="Times New Roman"/>
                <w:color w:val="000000" w:themeColor="text1"/>
              </w:rPr>
            </w:pPr>
            <w:r w:rsidRPr="005108A5">
              <w:rPr>
                <w:rFonts w:eastAsia="Times New Roman" w:cs="Times New Roman"/>
                <w:color w:val="000000" w:themeColor="text1"/>
              </w:rPr>
              <w:t>Updated Risk and Issue Management</w:t>
            </w:r>
          </w:p>
        </w:tc>
      </w:tr>
      <w:tr w:rsidR="39DB7422" w14:paraId="4FC6EEA9" w14:textId="77777777" w:rsidTr="00E658CD">
        <w:trPr>
          <w:trHeight w:val="300"/>
        </w:trPr>
        <w:tc>
          <w:tcPr>
            <w:tcW w:w="1062" w:type="dxa"/>
          </w:tcPr>
          <w:p w14:paraId="2767DBBE" w14:textId="04027FAD" w:rsidR="73D4AFE0" w:rsidRPr="005108A5" w:rsidRDefault="73D4AFE0" w:rsidP="39DB7422">
            <w:pPr>
              <w:rPr>
                <w:rFonts w:eastAsia="Times New Roman" w:cs="Times New Roman"/>
                <w:color w:val="000000" w:themeColor="text1"/>
              </w:rPr>
            </w:pPr>
            <w:r w:rsidRPr="005108A5">
              <w:rPr>
                <w:rFonts w:eastAsia="Times New Roman" w:cs="Times New Roman"/>
                <w:color w:val="000000" w:themeColor="text1"/>
              </w:rPr>
              <w:t>V2.0</w:t>
            </w:r>
          </w:p>
        </w:tc>
        <w:tc>
          <w:tcPr>
            <w:tcW w:w="1515" w:type="dxa"/>
          </w:tcPr>
          <w:p w14:paraId="6460CE7C" w14:textId="07FC1399" w:rsidR="73D4AFE0" w:rsidRPr="005108A5" w:rsidRDefault="73D4AFE0" w:rsidP="39DB7422">
            <w:pPr>
              <w:rPr>
                <w:rFonts w:eastAsia="Times New Roman" w:cs="Times New Roman"/>
                <w:color w:val="000000" w:themeColor="text1"/>
              </w:rPr>
            </w:pPr>
            <w:r w:rsidRPr="005108A5">
              <w:rPr>
                <w:rFonts w:eastAsia="Times New Roman" w:cs="Times New Roman"/>
                <w:color w:val="000000" w:themeColor="text1"/>
              </w:rPr>
              <w:t>02/04/2024</w:t>
            </w:r>
          </w:p>
        </w:tc>
        <w:tc>
          <w:tcPr>
            <w:tcW w:w="2290" w:type="dxa"/>
          </w:tcPr>
          <w:p w14:paraId="0D7B66ED" w14:textId="1E5866E1" w:rsidR="73D4AFE0" w:rsidRPr="005108A5" w:rsidRDefault="73D4AFE0" w:rsidP="39DB7422">
            <w:pPr>
              <w:spacing w:line="279" w:lineRule="auto"/>
              <w:rPr>
                <w:rFonts w:eastAsia="Times New Roman" w:cs="Times New Roman"/>
                <w:color w:val="000000" w:themeColor="text1"/>
              </w:rPr>
            </w:pPr>
            <w:r w:rsidRPr="005108A5">
              <w:rPr>
                <w:rFonts w:eastAsia="Times New Roman" w:cs="Times New Roman"/>
                <w:color w:val="000000" w:themeColor="text1"/>
              </w:rPr>
              <w:t xml:space="preserve">Chris </w:t>
            </w:r>
            <w:proofErr w:type="spellStart"/>
            <w:r w:rsidRPr="005108A5">
              <w:rPr>
                <w:rFonts w:eastAsia="Times New Roman" w:cs="Times New Roman"/>
                <w:color w:val="000000" w:themeColor="text1"/>
              </w:rPr>
              <w:t>Escandor</w:t>
            </w:r>
            <w:proofErr w:type="spellEnd"/>
          </w:p>
          <w:p w14:paraId="186EAB39" w14:textId="165EACCD" w:rsidR="73D4AFE0" w:rsidRPr="005108A5" w:rsidRDefault="73D4AFE0" w:rsidP="39DB7422">
            <w:pPr>
              <w:spacing w:line="279" w:lineRule="auto"/>
              <w:rPr>
                <w:rFonts w:eastAsia="Times New Roman" w:cs="Times New Roman"/>
                <w:color w:val="000000" w:themeColor="text1"/>
              </w:rPr>
            </w:pPr>
            <w:r w:rsidRPr="005108A5">
              <w:rPr>
                <w:rFonts w:eastAsia="Times New Roman" w:cs="Times New Roman"/>
                <w:color w:val="000000" w:themeColor="text1"/>
              </w:rPr>
              <w:t>Samuel Cathro</w:t>
            </w:r>
          </w:p>
          <w:p w14:paraId="4B1FE71C" w14:textId="231D5404" w:rsidR="73D4AFE0" w:rsidRPr="005108A5" w:rsidRDefault="73D4AFE0" w:rsidP="39DB7422">
            <w:pPr>
              <w:spacing w:line="279" w:lineRule="auto"/>
              <w:rPr>
                <w:rFonts w:eastAsia="Times New Roman" w:cs="Times New Roman"/>
                <w:color w:val="000000" w:themeColor="text1"/>
              </w:rPr>
            </w:pPr>
            <w:r w:rsidRPr="005108A5">
              <w:rPr>
                <w:rFonts w:eastAsia="Times New Roman" w:cs="Times New Roman"/>
                <w:color w:val="000000" w:themeColor="text1"/>
              </w:rPr>
              <w:t>Kat Milicevic</w:t>
            </w:r>
          </w:p>
          <w:p w14:paraId="2D266AA0" w14:textId="62184866" w:rsidR="73D4AFE0" w:rsidRPr="005108A5" w:rsidRDefault="73D4AFE0" w:rsidP="39DB7422">
            <w:pPr>
              <w:spacing w:line="279" w:lineRule="auto"/>
              <w:rPr>
                <w:rFonts w:eastAsia="Times New Roman" w:cs="Times New Roman"/>
                <w:color w:val="000000" w:themeColor="text1"/>
              </w:rPr>
            </w:pPr>
            <w:r w:rsidRPr="005108A5">
              <w:rPr>
                <w:rFonts w:eastAsia="Times New Roman" w:cs="Times New Roman"/>
                <w:color w:val="000000" w:themeColor="text1"/>
              </w:rPr>
              <w:t>Edward Keith</w:t>
            </w:r>
          </w:p>
          <w:p w14:paraId="09E4718A" w14:textId="2CE5F73C" w:rsidR="73D4AFE0" w:rsidRPr="005108A5" w:rsidRDefault="73D4AFE0" w:rsidP="39DB7422">
            <w:pPr>
              <w:spacing w:line="279" w:lineRule="auto"/>
              <w:rPr>
                <w:rFonts w:eastAsia="Times New Roman" w:cs="Times New Roman"/>
                <w:color w:val="000000" w:themeColor="text1"/>
              </w:rPr>
            </w:pPr>
            <w:r w:rsidRPr="005108A5">
              <w:rPr>
                <w:rFonts w:eastAsia="Times New Roman" w:cs="Times New Roman"/>
                <w:color w:val="000000" w:themeColor="text1"/>
              </w:rPr>
              <w:t>William Bigley</w:t>
            </w:r>
          </w:p>
        </w:tc>
        <w:tc>
          <w:tcPr>
            <w:tcW w:w="4600" w:type="dxa"/>
          </w:tcPr>
          <w:p w14:paraId="72B7D328" w14:textId="0416F543" w:rsidR="73D4AFE0" w:rsidRDefault="73D4AFE0" w:rsidP="39DB7422">
            <w:pPr>
              <w:rPr>
                <w:rFonts w:eastAsia="Times New Roman" w:cs="Times New Roman"/>
                <w:color w:val="000000" w:themeColor="text1"/>
              </w:rPr>
            </w:pPr>
            <w:r w:rsidRPr="005108A5">
              <w:rPr>
                <w:rFonts w:eastAsia="Times New Roman" w:cs="Times New Roman"/>
                <w:color w:val="000000" w:themeColor="text1"/>
              </w:rPr>
              <w:t xml:space="preserve">Team debriefs proposal </w:t>
            </w:r>
            <w:proofErr w:type="gramStart"/>
            <w:r w:rsidRPr="005108A5">
              <w:rPr>
                <w:rFonts w:eastAsia="Times New Roman" w:cs="Times New Roman"/>
                <w:color w:val="000000" w:themeColor="text1"/>
              </w:rPr>
              <w:t>progress</w:t>
            </w:r>
            <w:proofErr w:type="gramEnd"/>
          </w:p>
          <w:p w14:paraId="29AE9DF6" w14:textId="77777777" w:rsidR="00694F86" w:rsidRPr="005108A5" w:rsidRDefault="00694F86" w:rsidP="39DB7422">
            <w:pPr>
              <w:rPr>
                <w:rFonts w:eastAsia="Times New Roman" w:cs="Times New Roman"/>
                <w:color w:val="000000" w:themeColor="text1"/>
              </w:rPr>
            </w:pPr>
          </w:p>
          <w:p w14:paraId="6FE4FE5B" w14:textId="77777777" w:rsidR="73D4AFE0" w:rsidRPr="005108A5" w:rsidRDefault="73D4AFE0" w:rsidP="39DB7422">
            <w:pPr>
              <w:rPr>
                <w:rFonts w:eastAsia="Times New Roman" w:cs="Times New Roman"/>
                <w:color w:val="000000" w:themeColor="text1"/>
              </w:rPr>
            </w:pPr>
            <w:r w:rsidRPr="005108A5">
              <w:rPr>
                <w:rFonts w:eastAsia="Times New Roman" w:cs="Times New Roman"/>
                <w:color w:val="000000" w:themeColor="text1"/>
              </w:rPr>
              <w:t>Proofreading context and updating team members for further work delegation</w:t>
            </w:r>
          </w:p>
          <w:p w14:paraId="23C88528" w14:textId="3D6B647A" w:rsidR="00ED59ED" w:rsidRPr="005108A5" w:rsidRDefault="00ED59ED" w:rsidP="39DB7422">
            <w:pPr>
              <w:rPr>
                <w:rFonts w:eastAsia="Times New Roman" w:cs="Times New Roman"/>
                <w:color w:val="000000" w:themeColor="text1"/>
              </w:rPr>
            </w:pPr>
          </w:p>
        </w:tc>
      </w:tr>
      <w:tr w:rsidR="00ED59ED" w14:paraId="5742A593" w14:textId="77777777" w:rsidTr="00E658CD">
        <w:trPr>
          <w:trHeight w:val="300"/>
        </w:trPr>
        <w:tc>
          <w:tcPr>
            <w:tcW w:w="1062" w:type="dxa"/>
          </w:tcPr>
          <w:p w14:paraId="56952671" w14:textId="3F574544" w:rsidR="00ED59ED" w:rsidRPr="005108A5" w:rsidRDefault="00ED59ED" w:rsidP="39DB7422">
            <w:pPr>
              <w:rPr>
                <w:rFonts w:eastAsia="Times New Roman" w:cs="Times New Roman"/>
                <w:color w:val="000000" w:themeColor="text1"/>
              </w:rPr>
            </w:pPr>
            <w:r w:rsidRPr="005108A5">
              <w:rPr>
                <w:rFonts w:eastAsia="Times New Roman" w:cs="Times New Roman"/>
                <w:color w:val="000000" w:themeColor="text1"/>
              </w:rPr>
              <w:t>V2.1</w:t>
            </w:r>
          </w:p>
        </w:tc>
        <w:tc>
          <w:tcPr>
            <w:tcW w:w="1515" w:type="dxa"/>
          </w:tcPr>
          <w:p w14:paraId="32F09F95" w14:textId="72BF5A5B" w:rsidR="00ED59ED" w:rsidRPr="005108A5" w:rsidRDefault="00ED59ED" w:rsidP="39DB7422">
            <w:pPr>
              <w:rPr>
                <w:rFonts w:eastAsia="Times New Roman" w:cs="Times New Roman"/>
                <w:color w:val="000000" w:themeColor="text1"/>
              </w:rPr>
            </w:pPr>
            <w:r w:rsidRPr="005108A5">
              <w:rPr>
                <w:rFonts w:eastAsia="Times New Roman" w:cs="Times New Roman"/>
                <w:color w:val="000000" w:themeColor="text1"/>
              </w:rPr>
              <w:t>02/04/2024</w:t>
            </w:r>
          </w:p>
        </w:tc>
        <w:tc>
          <w:tcPr>
            <w:tcW w:w="2290" w:type="dxa"/>
          </w:tcPr>
          <w:p w14:paraId="5426EB7F" w14:textId="57986093" w:rsidR="00ED59ED" w:rsidRPr="005108A5" w:rsidRDefault="00ED59ED" w:rsidP="39DB7422">
            <w:pPr>
              <w:rPr>
                <w:rFonts w:eastAsia="Times New Roman" w:cs="Times New Roman"/>
                <w:color w:val="000000" w:themeColor="text1"/>
              </w:rPr>
            </w:pPr>
            <w:r w:rsidRPr="005108A5">
              <w:rPr>
                <w:rFonts w:eastAsia="Times New Roman" w:cs="Times New Roman"/>
                <w:color w:val="000000" w:themeColor="text1"/>
              </w:rPr>
              <w:t>Kat Milicevic</w:t>
            </w:r>
          </w:p>
        </w:tc>
        <w:tc>
          <w:tcPr>
            <w:tcW w:w="4600" w:type="dxa"/>
          </w:tcPr>
          <w:p w14:paraId="0AD5FF31" w14:textId="77777777" w:rsidR="00694F86" w:rsidRDefault="00ED59ED" w:rsidP="39DB7422">
            <w:pPr>
              <w:rPr>
                <w:rFonts w:eastAsia="Times New Roman" w:cs="Times New Roman"/>
                <w:color w:val="000000" w:themeColor="text1"/>
              </w:rPr>
            </w:pPr>
            <w:r w:rsidRPr="005108A5">
              <w:rPr>
                <w:rFonts w:eastAsia="Times New Roman" w:cs="Times New Roman"/>
                <w:color w:val="000000" w:themeColor="text1"/>
              </w:rPr>
              <w:t xml:space="preserve">Updated Risk Register &amp; </w:t>
            </w:r>
          </w:p>
          <w:p w14:paraId="74255534" w14:textId="23659370" w:rsidR="00ED59ED" w:rsidRPr="005108A5" w:rsidRDefault="006801C9" w:rsidP="39DB7422">
            <w:pPr>
              <w:rPr>
                <w:rFonts w:eastAsia="Times New Roman" w:cs="Times New Roman"/>
                <w:color w:val="000000" w:themeColor="text1"/>
              </w:rPr>
            </w:pPr>
            <w:r w:rsidRPr="005108A5">
              <w:rPr>
                <w:rFonts w:eastAsia="Times New Roman" w:cs="Times New Roman"/>
                <w:color w:val="000000" w:themeColor="text1"/>
              </w:rPr>
              <w:t>Team Schedule</w:t>
            </w:r>
            <w:r w:rsidR="00DE3E4B" w:rsidRPr="005108A5">
              <w:rPr>
                <w:rFonts w:eastAsia="Times New Roman" w:cs="Times New Roman"/>
                <w:color w:val="000000" w:themeColor="text1"/>
              </w:rPr>
              <w:t xml:space="preserve"> (Part 1)</w:t>
            </w:r>
          </w:p>
        </w:tc>
      </w:tr>
      <w:tr w:rsidR="4B1E8CC2" w14:paraId="535FCB31" w14:textId="77777777" w:rsidTr="00E658CD">
        <w:trPr>
          <w:trHeight w:val="300"/>
        </w:trPr>
        <w:tc>
          <w:tcPr>
            <w:tcW w:w="1062" w:type="dxa"/>
          </w:tcPr>
          <w:p w14:paraId="6C600F45" w14:textId="03657D7F" w:rsidR="57580B98" w:rsidRPr="005108A5" w:rsidRDefault="57580B98" w:rsidP="4B1E8CC2">
            <w:pPr>
              <w:rPr>
                <w:rFonts w:eastAsia="Times New Roman" w:cs="Times New Roman"/>
                <w:color w:val="000000" w:themeColor="text1"/>
              </w:rPr>
            </w:pPr>
            <w:r w:rsidRPr="005108A5">
              <w:rPr>
                <w:rFonts w:eastAsia="Times New Roman" w:cs="Times New Roman"/>
                <w:color w:val="000000" w:themeColor="text1"/>
              </w:rPr>
              <w:t>V2.2</w:t>
            </w:r>
          </w:p>
        </w:tc>
        <w:tc>
          <w:tcPr>
            <w:tcW w:w="1515" w:type="dxa"/>
          </w:tcPr>
          <w:p w14:paraId="2C78052A" w14:textId="4B284B80" w:rsidR="57580B98" w:rsidRPr="005108A5" w:rsidRDefault="57580B98" w:rsidP="4B1E8CC2">
            <w:pPr>
              <w:rPr>
                <w:rFonts w:eastAsia="Times New Roman" w:cs="Times New Roman"/>
                <w:color w:val="000000" w:themeColor="text1"/>
              </w:rPr>
            </w:pPr>
            <w:r w:rsidRPr="005108A5">
              <w:rPr>
                <w:rFonts w:eastAsia="Times New Roman" w:cs="Times New Roman"/>
                <w:color w:val="000000" w:themeColor="text1"/>
              </w:rPr>
              <w:t>02/04/2024</w:t>
            </w:r>
          </w:p>
        </w:tc>
        <w:tc>
          <w:tcPr>
            <w:tcW w:w="2290" w:type="dxa"/>
          </w:tcPr>
          <w:p w14:paraId="04642823" w14:textId="6CE04CB6" w:rsidR="57580B98" w:rsidRPr="005108A5" w:rsidRDefault="57580B98" w:rsidP="4B1E8CC2">
            <w:pPr>
              <w:rPr>
                <w:rFonts w:eastAsia="Times New Roman" w:cs="Times New Roman"/>
                <w:color w:val="000000" w:themeColor="text1"/>
              </w:rPr>
            </w:pPr>
            <w:r w:rsidRPr="005108A5">
              <w:rPr>
                <w:rFonts w:eastAsia="Times New Roman" w:cs="Times New Roman"/>
                <w:color w:val="000000" w:themeColor="text1"/>
              </w:rPr>
              <w:t>William Bigley</w:t>
            </w:r>
          </w:p>
        </w:tc>
        <w:tc>
          <w:tcPr>
            <w:tcW w:w="4600" w:type="dxa"/>
          </w:tcPr>
          <w:p w14:paraId="686AA8AF" w14:textId="14D53EEB" w:rsidR="00F9041F" w:rsidRPr="005108A5" w:rsidRDefault="57580B98" w:rsidP="4B1E8CC2">
            <w:pPr>
              <w:rPr>
                <w:rFonts w:eastAsia="Times New Roman" w:cs="Times New Roman"/>
                <w:color w:val="000000" w:themeColor="text1"/>
              </w:rPr>
            </w:pPr>
            <w:r w:rsidRPr="005108A5">
              <w:rPr>
                <w:rFonts w:eastAsia="Times New Roman" w:cs="Times New Roman"/>
                <w:color w:val="000000" w:themeColor="text1"/>
              </w:rPr>
              <w:t>Added Relevant Tables to Risk Management</w:t>
            </w:r>
          </w:p>
        </w:tc>
      </w:tr>
      <w:tr w:rsidR="11DD2769" w14:paraId="168193D7" w14:textId="77777777" w:rsidTr="00E658CD">
        <w:trPr>
          <w:trHeight w:val="300"/>
        </w:trPr>
        <w:tc>
          <w:tcPr>
            <w:tcW w:w="1062" w:type="dxa"/>
          </w:tcPr>
          <w:p w14:paraId="363E0F60" w14:textId="44364EF9" w:rsidR="11DD2769" w:rsidRPr="005108A5" w:rsidRDefault="2D2E46A3" w:rsidP="11DD2769">
            <w:pPr>
              <w:rPr>
                <w:rFonts w:eastAsia="Times New Roman" w:cs="Times New Roman"/>
                <w:color w:val="000000" w:themeColor="text1"/>
              </w:rPr>
            </w:pPr>
            <w:r w:rsidRPr="005108A5">
              <w:rPr>
                <w:rFonts w:eastAsia="Times New Roman" w:cs="Times New Roman"/>
                <w:color w:val="000000" w:themeColor="text1"/>
              </w:rPr>
              <w:t>V2.3</w:t>
            </w:r>
          </w:p>
        </w:tc>
        <w:tc>
          <w:tcPr>
            <w:tcW w:w="1515" w:type="dxa"/>
          </w:tcPr>
          <w:p w14:paraId="03F7ED64" w14:textId="7556952A" w:rsidR="11DD2769" w:rsidRPr="005108A5" w:rsidRDefault="2D2E46A3" w:rsidP="11DD2769">
            <w:pPr>
              <w:rPr>
                <w:rFonts w:eastAsia="Times New Roman" w:cs="Times New Roman"/>
                <w:color w:val="000000" w:themeColor="text1"/>
              </w:rPr>
            </w:pPr>
            <w:r w:rsidRPr="005108A5">
              <w:rPr>
                <w:rFonts w:eastAsia="Times New Roman" w:cs="Times New Roman"/>
                <w:color w:val="000000" w:themeColor="text1"/>
              </w:rPr>
              <w:t>03/04/2024</w:t>
            </w:r>
          </w:p>
        </w:tc>
        <w:tc>
          <w:tcPr>
            <w:tcW w:w="2290" w:type="dxa"/>
          </w:tcPr>
          <w:p w14:paraId="20E77BBC" w14:textId="7C0B8C69" w:rsidR="11DD2769" w:rsidRPr="005108A5" w:rsidRDefault="2D2E46A3" w:rsidP="11DD2769">
            <w:pPr>
              <w:rPr>
                <w:rFonts w:eastAsia="Times New Roman" w:cs="Times New Roman"/>
                <w:color w:val="000000" w:themeColor="text1"/>
              </w:rPr>
            </w:pPr>
            <w:r w:rsidRPr="005108A5">
              <w:rPr>
                <w:rFonts w:eastAsia="Times New Roman" w:cs="Times New Roman"/>
                <w:color w:val="000000" w:themeColor="text1"/>
              </w:rPr>
              <w:t xml:space="preserve">Chris </w:t>
            </w:r>
            <w:proofErr w:type="spellStart"/>
            <w:r w:rsidRPr="005108A5">
              <w:rPr>
                <w:rFonts w:eastAsia="Times New Roman" w:cs="Times New Roman"/>
                <w:color w:val="000000" w:themeColor="text1"/>
              </w:rPr>
              <w:t>Escandor</w:t>
            </w:r>
            <w:proofErr w:type="spellEnd"/>
          </w:p>
        </w:tc>
        <w:tc>
          <w:tcPr>
            <w:tcW w:w="4600" w:type="dxa"/>
          </w:tcPr>
          <w:p w14:paraId="5888A7A8" w14:textId="769FC41E" w:rsidR="11DD2769" w:rsidRPr="005108A5" w:rsidRDefault="2D2E46A3" w:rsidP="11DD2769">
            <w:pPr>
              <w:rPr>
                <w:rFonts w:eastAsia="Times New Roman" w:cs="Times New Roman"/>
                <w:color w:val="000000" w:themeColor="text1"/>
              </w:rPr>
            </w:pPr>
            <w:r w:rsidRPr="005108A5">
              <w:rPr>
                <w:rFonts w:eastAsia="Times New Roman" w:cs="Times New Roman"/>
                <w:color w:val="000000" w:themeColor="text1"/>
              </w:rPr>
              <w:t>Updated Skills List</w:t>
            </w:r>
          </w:p>
        </w:tc>
      </w:tr>
      <w:tr w:rsidR="00F9041F" w14:paraId="598F5347" w14:textId="77777777" w:rsidTr="00E658CD">
        <w:trPr>
          <w:trHeight w:val="300"/>
        </w:trPr>
        <w:tc>
          <w:tcPr>
            <w:tcW w:w="1062" w:type="dxa"/>
          </w:tcPr>
          <w:p w14:paraId="555FA201" w14:textId="77B86E20" w:rsidR="00F9041F" w:rsidRPr="005108A5" w:rsidRDefault="00F9041F" w:rsidP="4B1E8CC2">
            <w:pPr>
              <w:rPr>
                <w:rFonts w:eastAsia="Times New Roman" w:cs="Times New Roman"/>
                <w:color w:val="000000" w:themeColor="text1"/>
              </w:rPr>
            </w:pPr>
            <w:r w:rsidRPr="005108A5">
              <w:rPr>
                <w:rFonts w:eastAsia="Times New Roman" w:cs="Times New Roman"/>
                <w:color w:val="000000" w:themeColor="text1"/>
              </w:rPr>
              <w:t>V2.</w:t>
            </w:r>
            <w:r w:rsidR="1B83BAA8" w:rsidRPr="005108A5">
              <w:rPr>
                <w:rFonts w:eastAsia="Times New Roman" w:cs="Times New Roman"/>
                <w:color w:val="000000" w:themeColor="text1"/>
              </w:rPr>
              <w:t>4</w:t>
            </w:r>
          </w:p>
        </w:tc>
        <w:tc>
          <w:tcPr>
            <w:tcW w:w="1515" w:type="dxa"/>
          </w:tcPr>
          <w:p w14:paraId="50D6DBED" w14:textId="4C93B293" w:rsidR="00F9041F" w:rsidRPr="005108A5" w:rsidRDefault="00F9041F" w:rsidP="4B1E8CC2">
            <w:pPr>
              <w:rPr>
                <w:rFonts w:eastAsia="Times New Roman" w:cs="Times New Roman"/>
                <w:color w:val="000000" w:themeColor="text1"/>
              </w:rPr>
            </w:pPr>
            <w:r w:rsidRPr="005108A5">
              <w:rPr>
                <w:rFonts w:eastAsia="Times New Roman" w:cs="Times New Roman"/>
                <w:color w:val="000000" w:themeColor="text1"/>
              </w:rPr>
              <w:t>03/04/2024</w:t>
            </w:r>
          </w:p>
        </w:tc>
        <w:tc>
          <w:tcPr>
            <w:tcW w:w="2290" w:type="dxa"/>
          </w:tcPr>
          <w:p w14:paraId="5DBFEB96" w14:textId="4069B053" w:rsidR="00F9041F" w:rsidRPr="005108A5" w:rsidRDefault="00F9041F" w:rsidP="4B1E8CC2">
            <w:pPr>
              <w:rPr>
                <w:rFonts w:eastAsia="Times New Roman" w:cs="Times New Roman"/>
                <w:color w:val="000000" w:themeColor="text1"/>
              </w:rPr>
            </w:pPr>
            <w:r w:rsidRPr="005108A5">
              <w:rPr>
                <w:rFonts w:eastAsia="Times New Roman" w:cs="Times New Roman"/>
                <w:color w:val="000000" w:themeColor="text1"/>
              </w:rPr>
              <w:t>Kat Milicevic</w:t>
            </w:r>
          </w:p>
        </w:tc>
        <w:tc>
          <w:tcPr>
            <w:tcW w:w="4600" w:type="dxa"/>
          </w:tcPr>
          <w:p w14:paraId="63135A92" w14:textId="77777777" w:rsidR="00F9041F" w:rsidRPr="005108A5" w:rsidRDefault="00F9041F" w:rsidP="4B1E8CC2">
            <w:pPr>
              <w:rPr>
                <w:rFonts w:eastAsia="Times New Roman" w:cs="Times New Roman"/>
                <w:color w:val="000000" w:themeColor="text1"/>
              </w:rPr>
            </w:pPr>
            <w:r w:rsidRPr="005108A5">
              <w:rPr>
                <w:rFonts w:eastAsia="Times New Roman" w:cs="Times New Roman"/>
                <w:color w:val="000000" w:themeColor="text1"/>
              </w:rPr>
              <w:t>Updated Skills Analysis</w:t>
            </w:r>
          </w:p>
          <w:p w14:paraId="26BDC730" w14:textId="11203283" w:rsidR="008841C9" w:rsidRPr="005108A5" w:rsidRDefault="008841C9" w:rsidP="4B1E8CC2">
            <w:pPr>
              <w:rPr>
                <w:rFonts w:eastAsia="Times New Roman" w:cs="Times New Roman"/>
                <w:color w:val="000000" w:themeColor="text1"/>
              </w:rPr>
            </w:pPr>
            <w:r w:rsidRPr="005108A5">
              <w:rPr>
                <w:rFonts w:eastAsia="Times New Roman" w:cs="Times New Roman"/>
                <w:color w:val="000000" w:themeColor="text1"/>
              </w:rPr>
              <w:t>Updated Team Schedule (Part</w:t>
            </w:r>
            <w:r w:rsidR="008B2812">
              <w:rPr>
                <w:rFonts w:eastAsia="Times New Roman" w:cs="Times New Roman"/>
                <w:color w:val="000000" w:themeColor="text1"/>
              </w:rPr>
              <w:t xml:space="preserve"> 2)</w:t>
            </w:r>
          </w:p>
        </w:tc>
      </w:tr>
      <w:tr w:rsidR="00FD77AE" w:rsidRPr="4B1E8CC2" w14:paraId="2DB09F31" w14:textId="77777777" w:rsidTr="00E658CD">
        <w:tblPrEx>
          <w:tblLook w:val="04A0" w:firstRow="1" w:lastRow="0" w:firstColumn="1" w:lastColumn="0" w:noHBand="0" w:noVBand="1"/>
        </w:tblPrEx>
        <w:trPr>
          <w:trHeight w:val="300"/>
        </w:trPr>
        <w:tc>
          <w:tcPr>
            <w:tcW w:w="1062" w:type="dxa"/>
          </w:tcPr>
          <w:p w14:paraId="2624DA21" w14:textId="0A4FB3C4" w:rsidR="00FD77AE" w:rsidRPr="005108A5" w:rsidRDefault="00FD77AE">
            <w:pPr>
              <w:rPr>
                <w:rFonts w:eastAsia="Times New Roman" w:cs="Times New Roman"/>
                <w:color w:val="000000" w:themeColor="text1"/>
              </w:rPr>
            </w:pPr>
            <w:r w:rsidRPr="005108A5">
              <w:rPr>
                <w:rFonts w:eastAsia="Times New Roman" w:cs="Times New Roman"/>
                <w:color w:val="000000" w:themeColor="text1"/>
              </w:rPr>
              <w:t>V2.</w:t>
            </w:r>
            <w:r w:rsidR="39F1A27B" w:rsidRPr="005108A5">
              <w:rPr>
                <w:rFonts w:eastAsia="Times New Roman" w:cs="Times New Roman"/>
                <w:color w:val="000000" w:themeColor="text1"/>
              </w:rPr>
              <w:t>5</w:t>
            </w:r>
          </w:p>
        </w:tc>
        <w:tc>
          <w:tcPr>
            <w:tcW w:w="1515" w:type="dxa"/>
          </w:tcPr>
          <w:p w14:paraId="6ED0EF4A" w14:textId="6D3F722D" w:rsidR="00FD77AE" w:rsidRPr="005108A5" w:rsidRDefault="00FD77AE">
            <w:pPr>
              <w:rPr>
                <w:rFonts w:eastAsia="Times New Roman" w:cs="Times New Roman"/>
                <w:color w:val="000000" w:themeColor="text1"/>
              </w:rPr>
            </w:pPr>
            <w:r w:rsidRPr="005108A5">
              <w:rPr>
                <w:rFonts w:eastAsia="Times New Roman" w:cs="Times New Roman"/>
                <w:color w:val="000000" w:themeColor="text1"/>
              </w:rPr>
              <w:t>04/04/2024</w:t>
            </w:r>
          </w:p>
        </w:tc>
        <w:tc>
          <w:tcPr>
            <w:tcW w:w="2290" w:type="dxa"/>
          </w:tcPr>
          <w:p w14:paraId="4CC20E81" w14:textId="77777777" w:rsidR="00FD77AE" w:rsidRPr="005108A5" w:rsidRDefault="00FD77AE" w:rsidP="00FD77AE">
            <w:pPr>
              <w:spacing w:line="279" w:lineRule="auto"/>
              <w:rPr>
                <w:rFonts w:eastAsia="Times New Roman" w:cs="Times New Roman"/>
                <w:color w:val="000000" w:themeColor="text1"/>
              </w:rPr>
            </w:pPr>
            <w:r w:rsidRPr="005108A5">
              <w:rPr>
                <w:rFonts w:eastAsia="Times New Roman" w:cs="Times New Roman"/>
                <w:color w:val="000000" w:themeColor="text1"/>
              </w:rPr>
              <w:t xml:space="preserve">Chris </w:t>
            </w:r>
            <w:proofErr w:type="spellStart"/>
            <w:r w:rsidRPr="005108A5">
              <w:rPr>
                <w:rFonts w:eastAsia="Times New Roman" w:cs="Times New Roman"/>
                <w:color w:val="000000" w:themeColor="text1"/>
              </w:rPr>
              <w:t>Escandor</w:t>
            </w:r>
            <w:proofErr w:type="spellEnd"/>
          </w:p>
          <w:p w14:paraId="38F1ECF5" w14:textId="77777777" w:rsidR="00FD77AE" w:rsidRPr="005108A5" w:rsidRDefault="00FD77AE" w:rsidP="00FD77AE">
            <w:pPr>
              <w:spacing w:line="279" w:lineRule="auto"/>
              <w:rPr>
                <w:rFonts w:eastAsia="Times New Roman" w:cs="Times New Roman"/>
                <w:color w:val="000000" w:themeColor="text1"/>
              </w:rPr>
            </w:pPr>
            <w:r w:rsidRPr="005108A5">
              <w:rPr>
                <w:rFonts w:eastAsia="Times New Roman" w:cs="Times New Roman"/>
                <w:color w:val="000000" w:themeColor="text1"/>
              </w:rPr>
              <w:t>Kat Milicevic</w:t>
            </w:r>
          </w:p>
          <w:p w14:paraId="341C4AE5" w14:textId="77777777" w:rsidR="00FD77AE" w:rsidRPr="005108A5" w:rsidRDefault="00FD77AE" w:rsidP="00FD77AE">
            <w:pPr>
              <w:spacing w:line="279" w:lineRule="auto"/>
              <w:rPr>
                <w:rFonts w:eastAsia="Times New Roman" w:cs="Times New Roman"/>
                <w:color w:val="000000" w:themeColor="text1"/>
              </w:rPr>
            </w:pPr>
            <w:r w:rsidRPr="005108A5">
              <w:rPr>
                <w:rFonts w:eastAsia="Times New Roman" w:cs="Times New Roman"/>
                <w:color w:val="000000" w:themeColor="text1"/>
              </w:rPr>
              <w:t>Edward Keith</w:t>
            </w:r>
          </w:p>
          <w:p w14:paraId="6078D8C6" w14:textId="3C720F81" w:rsidR="00FD77AE" w:rsidRPr="005108A5" w:rsidRDefault="00FD77AE" w:rsidP="00FD77AE">
            <w:pPr>
              <w:rPr>
                <w:rFonts w:eastAsia="Times New Roman" w:cs="Times New Roman"/>
                <w:color w:val="000000" w:themeColor="text1"/>
              </w:rPr>
            </w:pPr>
            <w:r w:rsidRPr="005108A5">
              <w:rPr>
                <w:rFonts w:eastAsia="Times New Roman" w:cs="Times New Roman"/>
                <w:color w:val="000000" w:themeColor="text1"/>
              </w:rPr>
              <w:t>William Bigley</w:t>
            </w:r>
          </w:p>
        </w:tc>
        <w:tc>
          <w:tcPr>
            <w:tcW w:w="4600" w:type="dxa"/>
          </w:tcPr>
          <w:p w14:paraId="17211D8B" w14:textId="3975D6A0" w:rsidR="00FD77AE" w:rsidRPr="005108A5" w:rsidRDefault="00FD77AE">
            <w:pPr>
              <w:rPr>
                <w:rFonts w:eastAsia="Times New Roman" w:cs="Times New Roman"/>
                <w:color w:val="000000" w:themeColor="text1"/>
              </w:rPr>
            </w:pPr>
            <w:r w:rsidRPr="005108A5">
              <w:rPr>
                <w:rFonts w:eastAsia="Times New Roman" w:cs="Times New Roman"/>
                <w:color w:val="000000" w:themeColor="text1"/>
              </w:rPr>
              <w:t xml:space="preserve">Updated Skills </w:t>
            </w:r>
            <w:r w:rsidR="007F547C" w:rsidRPr="005108A5">
              <w:rPr>
                <w:rFonts w:eastAsia="Times New Roman" w:cs="Times New Roman"/>
                <w:color w:val="000000" w:themeColor="text1"/>
              </w:rPr>
              <w:t>List</w:t>
            </w:r>
          </w:p>
          <w:p w14:paraId="2F1FBC77" w14:textId="77777777" w:rsidR="00FD77AE" w:rsidRPr="005108A5" w:rsidRDefault="00FD77AE">
            <w:pPr>
              <w:rPr>
                <w:rFonts w:eastAsia="Times New Roman" w:cs="Times New Roman"/>
                <w:color w:val="000000" w:themeColor="text1"/>
              </w:rPr>
            </w:pPr>
            <w:r w:rsidRPr="005108A5">
              <w:rPr>
                <w:rFonts w:eastAsia="Times New Roman" w:cs="Times New Roman"/>
                <w:color w:val="000000" w:themeColor="text1"/>
              </w:rPr>
              <w:t xml:space="preserve">Updated </w:t>
            </w:r>
            <w:r w:rsidR="007F547C" w:rsidRPr="005108A5">
              <w:rPr>
                <w:rFonts w:eastAsia="Times New Roman" w:cs="Times New Roman"/>
                <w:color w:val="000000" w:themeColor="text1"/>
              </w:rPr>
              <w:t>Skills Matrix</w:t>
            </w:r>
          </w:p>
          <w:p w14:paraId="50664BAA" w14:textId="57E2427F" w:rsidR="007F547C" w:rsidRPr="005108A5" w:rsidRDefault="00A06F8E">
            <w:pPr>
              <w:rPr>
                <w:rFonts w:eastAsia="Times New Roman" w:cs="Times New Roman"/>
                <w:color w:val="000000" w:themeColor="text1"/>
              </w:rPr>
            </w:pPr>
            <w:r w:rsidRPr="005108A5">
              <w:rPr>
                <w:rFonts w:eastAsia="Times New Roman" w:cs="Times New Roman"/>
                <w:color w:val="000000" w:themeColor="text1"/>
              </w:rPr>
              <w:t xml:space="preserve">Added </w:t>
            </w:r>
            <w:r w:rsidR="00694F86">
              <w:rPr>
                <w:rFonts w:eastAsia="Times New Roman" w:cs="Times New Roman"/>
                <w:color w:val="000000" w:themeColor="text1"/>
              </w:rPr>
              <w:t>H</w:t>
            </w:r>
            <w:r w:rsidR="0064068F" w:rsidRPr="005108A5">
              <w:rPr>
                <w:rFonts w:eastAsia="Times New Roman" w:cs="Times New Roman"/>
                <w:color w:val="000000" w:themeColor="text1"/>
              </w:rPr>
              <w:t xml:space="preserve">ardware and </w:t>
            </w:r>
            <w:r w:rsidR="00694F86">
              <w:rPr>
                <w:rFonts w:eastAsia="Times New Roman" w:cs="Times New Roman"/>
                <w:color w:val="000000" w:themeColor="text1"/>
              </w:rPr>
              <w:t>L</w:t>
            </w:r>
            <w:r w:rsidR="0064068F" w:rsidRPr="005108A5">
              <w:rPr>
                <w:rFonts w:eastAsia="Times New Roman" w:cs="Times New Roman"/>
                <w:color w:val="000000" w:themeColor="text1"/>
              </w:rPr>
              <w:t xml:space="preserve">abour </w:t>
            </w:r>
            <w:r w:rsidR="00694F86">
              <w:rPr>
                <w:rFonts w:eastAsia="Times New Roman" w:cs="Times New Roman"/>
                <w:color w:val="000000" w:themeColor="text1"/>
              </w:rPr>
              <w:t>C</w:t>
            </w:r>
            <w:r w:rsidR="0064068F" w:rsidRPr="005108A5">
              <w:rPr>
                <w:rFonts w:eastAsia="Times New Roman" w:cs="Times New Roman"/>
                <w:color w:val="000000" w:themeColor="text1"/>
              </w:rPr>
              <w:t>osting</w:t>
            </w:r>
          </w:p>
          <w:p w14:paraId="04590575" w14:textId="162E66C0" w:rsidR="004506E9" w:rsidRDefault="00D519CD">
            <w:pPr>
              <w:rPr>
                <w:rFonts w:eastAsia="Times New Roman" w:cs="Times New Roman"/>
                <w:color w:val="000000" w:themeColor="text1"/>
              </w:rPr>
            </w:pPr>
            <w:r w:rsidRPr="005108A5">
              <w:rPr>
                <w:rFonts w:eastAsia="Times New Roman" w:cs="Times New Roman"/>
                <w:color w:val="000000" w:themeColor="text1"/>
              </w:rPr>
              <w:t xml:space="preserve">Functional </w:t>
            </w:r>
            <w:r w:rsidR="00694F86">
              <w:rPr>
                <w:rFonts w:eastAsia="Times New Roman" w:cs="Times New Roman"/>
                <w:color w:val="000000" w:themeColor="text1"/>
              </w:rPr>
              <w:t>R</w:t>
            </w:r>
            <w:r w:rsidRPr="005108A5">
              <w:rPr>
                <w:rFonts w:eastAsia="Times New Roman" w:cs="Times New Roman"/>
                <w:color w:val="000000" w:themeColor="text1"/>
              </w:rPr>
              <w:t>equirements</w:t>
            </w:r>
            <w:r w:rsidR="001D18E7" w:rsidRPr="005108A5">
              <w:rPr>
                <w:rFonts w:eastAsia="Times New Roman" w:cs="Times New Roman"/>
                <w:color w:val="000000" w:themeColor="text1"/>
              </w:rPr>
              <w:t xml:space="preserve"> + </w:t>
            </w:r>
            <w:r w:rsidR="00694F86">
              <w:rPr>
                <w:rFonts w:eastAsia="Times New Roman" w:cs="Times New Roman"/>
                <w:color w:val="000000" w:themeColor="text1"/>
              </w:rPr>
              <w:t>H</w:t>
            </w:r>
            <w:r w:rsidR="001D18E7" w:rsidRPr="005108A5">
              <w:rPr>
                <w:rFonts w:eastAsia="Times New Roman" w:cs="Times New Roman"/>
                <w:color w:val="000000" w:themeColor="text1"/>
              </w:rPr>
              <w:t>ardware</w:t>
            </w:r>
            <w:r w:rsidR="005108A5" w:rsidRPr="005108A5">
              <w:rPr>
                <w:rFonts w:eastAsia="Times New Roman" w:cs="Times New Roman"/>
                <w:color w:val="000000" w:themeColor="text1"/>
              </w:rPr>
              <w:t xml:space="preserve"> </w:t>
            </w:r>
            <w:r w:rsidR="00694F86">
              <w:rPr>
                <w:rFonts w:eastAsia="Times New Roman" w:cs="Times New Roman"/>
                <w:color w:val="000000" w:themeColor="text1"/>
              </w:rPr>
              <w:t>S</w:t>
            </w:r>
            <w:r w:rsidR="005108A5" w:rsidRPr="005108A5">
              <w:rPr>
                <w:rFonts w:eastAsia="Times New Roman" w:cs="Times New Roman"/>
                <w:color w:val="000000" w:themeColor="text1"/>
              </w:rPr>
              <w:t>pec</w:t>
            </w:r>
          </w:p>
          <w:p w14:paraId="7F7D3547" w14:textId="40DF04CD" w:rsidR="00D519CD" w:rsidRPr="005108A5" w:rsidRDefault="00FD5716">
            <w:pPr>
              <w:rPr>
                <w:rFonts w:eastAsia="Times New Roman" w:cs="Times New Roman"/>
                <w:color w:val="000000" w:themeColor="text1"/>
              </w:rPr>
            </w:pPr>
            <w:r>
              <w:rPr>
                <w:rFonts w:eastAsia="Times New Roman" w:cs="Times New Roman"/>
                <w:color w:val="000000" w:themeColor="text1"/>
              </w:rPr>
              <w:t xml:space="preserve">Updated </w:t>
            </w:r>
            <w:r w:rsidR="00694F86">
              <w:rPr>
                <w:rFonts w:eastAsia="Times New Roman" w:cs="Times New Roman"/>
                <w:color w:val="000000" w:themeColor="text1"/>
              </w:rPr>
              <w:t>S</w:t>
            </w:r>
            <w:r>
              <w:rPr>
                <w:rFonts w:eastAsia="Times New Roman" w:cs="Times New Roman"/>
                <w:color w:val="000000" w:themeColor="text1"/>
              </w:rPr>
              <w:t xml:space="preserve">takeholder </w:t>
            </w:r>
            <w:r w:rsidR="00694F86">
              <w:rPr>
                <w:rFonts w:eastAsia="Times New Roman" w:cs="Times New Roman"/>
                <w:color w:val="000000" w:themeColor="text1"/>
              </w:rPr>
              <w:t>R</w:t>
            </w:r>
            <w:r>
              <w:rPr>
                <w:rFonts w:eastAsia="Times New Roman" w:cs="Times New Roman"/>
                <w:color w:val="000000" w:themeColor="text1"/>
              </w:rPr>
              <w:t>egister</w:t>
            </w:r>
            <w:r w:rsidR="001D18E7" w:rsidRPr="005108A5">
              <w:rPr>
                <w:rFonts w:eastAsia="Times New Roman" w:cs="Times New Roman"/>
                <w:color w:val="000000" w:themeColor="text1"/>
              </w:rPr>
              <w:t xml:space="preserve"> </w:t>
            </w:r>
          </w:p>
          <w:p w14:paraId="6C770967" w14:textId="0A080A81" w:rsidR="005A15B8" w:rsidRPr="005108A5" w:rsidRDefault="005A15B8" w:rsidP="006727EF">
            <w:pPr>
              <w:rPr>
                <w:rFonts w:eastAsia="Times New Roman" w:cs="Times New Roman"/>
                <w:color w:val="000000" w:themeColor="text1"/>
              </w:rPr>
            </w:pPr>
            <w:r w:rsidRPr="005108A5">
              <w:rPr>
                <w:rFonts w:eastAsia="Times New Roman" w:cs="Times New Roman"/>
                <w:color w:val="000000" w:themeColor="text1"/>
              </w:rPr>
              <w:t>General editing</w:t>
            </w:r>
            <w:r w:rsidR="00FD5716">
              <w:rPr>
                <w:rFonts w:eastAsia="Times New Roman" w:cs="Times New Roman"/>
                <w:color w:val="000000" w:themeColor="text1"/>
              </w:rPr>
              <w:t>/formatting</w:t>
            </w:r>
          </w:p>
        </w:tc>
      </w:tr>
      <w:tr w:rsidR="00795FF4" w14:paraId="5F1C739B" w14:textId="77777777" w:rsidTr="00E658CD">
        <w:trPr>
          <w:trHeight w:val="300"/>
        </w:trPr>
        <w:tc>
          <w:tcPr>
            <w:tcW w:w="1062" w:type="dxa"/>
          </w:tcPr>
          <w:p w14:paraId="2FEB4F27" w14:textId="71A2D1E4" w:rsidR="00795FF4" w:rsidRPr="005108A5" w:rsidRDefault="00795FF4">
            <w:pPr>
              <w:rPr>
                <w:rFonts w:eastAsia="Times New Roman" w:cs="Times New Roman"/>
                <w:color w:val="000000" w:themeColor="text1"/>
              </w:rPr>
            </w:pPr>
            <w:r w:rsidRPr="005108A5">
              <w:rPr>
                <w:rFonts w:eastAsia="Times New Roman" w:cs="Times New Roman"/>
                <w:color w:val="000000" w:themeColor="text1"/>
              </w:rPr>
              <w:t>V2.</w:t>
            </w:r>
            <w:r>
              <w:rPr>
                <w:rFonts w:eastAsia="Times New Roman" w:cs="Times New Roman"/>
                <w:color w:val="000000" w:themeColor="text1"/>
              </w:rPr>
              <w:t>6</w:t>
            </w:r>
          </w:p>
        </w:tc>
        <w:tc>
          <w:tcPr>
            <w:tcW w:w="1515" w:type="dxa"/>
          </w:tcPr>
          <w:p w14:paraId="71485EB6" w14:textId="36329F52" w:rsidR="00795FF4" w:rsidRPr="005108A5" w:rsidRDefault="00795FF4">
            <w:pPr>
              <w:rPr>
                <w:rFonts w:eastAsia="Times New Roman" w:cs="Times New Roman"/>
                <w:color w:val="000000" w:themeColor="text1"/>
              </w:rPr>
            </w:pPr>
            <w:r w:rsidRPr="4EDCECAA">
              <w:rPr>
                <w:rFonts w:eastAsia="Times New Roman" w:cs="Times New Roman"/>
                <w:color w:val="000000" w:themeColor="text1"/>
              </w:rPr>
              <w:t>0</w:t>
            </w:r>
            <w:r w:rsidR="7506F53B" w:rsidRPr="4EDCECAA">
              <w:rPr>
                <w:rFonts w:eastAsia="Times New Roman" w:cs="Times New Roman"/>
                <w:color w:val="000000" w:themeColor="text1"/>
              </w:rPr>
              <w:t>4</w:t>
            </w:r>
            <w:r w:rsidRPr="005108A5">
              <w:rPr>
                <w:rFonts w:eastAsia="Times New Roman" w:cs="Times New Roman"/>
                <w:color w:val="000000" w:themeColor="text1"/>
              </w:rPr>
              <w:t>/04/2024</w:t>
            </w:r>
          </w:p>
        </w:tc>
        <w:tc>
          <w:tcPr>
            <w:tcW w:w="2290" w:type="dxa"/>
          </w:tcPr>
          <w:p w14:paraId="00665A44" w14:textId="019F78B1" w:rsidR="00795FF4" w:rsidRPr="005108A5" w:rsidRDefault="00795FF4">
            <w:pPr>
              <w:rPr>
                <w:rFonts w:eastAsia="Times New Roman" w:cs="Times New Roman"/>
                <w:color w:val="000000" w:themeColor="text1"/>
              </w:rPr>
            </w:pPr>
            <w:r>
              <w:rPr>
                <w:rFonts w:eastAsia="Times New Roman" w:cs="Times New Roman"/>
                <w:color w:val="000000" w:themeColor="text1"/>
              </w:rPr>
              <w:t>Edward Keith</w:t>
            </w:r>
          </w:p>
        </w:tc>
        <w:tc>
          <w:tcPr>
            <w:tcW w:w="4600" w:type="dxa"/>
          </w:tcPr>
          <w:p w14:paraId="71A196A0" w14:textId="645F2765" w:rsidR="00795FF4" w:rsidRPr="005108A5" w:rsidRDefault="00795FF4">
            <w:pPr>
              <w:rPr>
                <w:rFonts w:eastAsia="Times New Roman" w:cs="Times New Roman"/>
                <w:color w:val="000000" w:themeColor="text1"/>
              </w:rPr>
            </w:pPr>
            <w:r w:rsidRPr="005108A5">
              <w:rPr>
                <w:rFonts w:eastAsia="Times New Roman" w:cs="Times New Roman"/>
                <w:color w:val="000000" w:themeColor="text1"/>
              </w:rPr>
              <w:t xml:space="preserve">Updated Skills </w:t>
            </w:r>
            <w:r>
              <w:rPr>
                <w:rFonts w:eastAsia="Times New Roman" w:cs="Times New Roman"/>
                <w:color w:val="000000" w:themeColor="text1"/>
              </w:rPr>
              <w:t>Matrix</w:t>
            </w:r>
            <w:r w:rsidR="00164765">
              <w:rPr>
                <w:rFonts w:eastAsia="Times New Roman" w:cs="Times New Roman"/>
                <w:color w:val="000000" w:themeColor="text1"/>
              </w:rPr>
              <w:t xml:space="preserve">, Infrastructure </w:t>
            </w:r>
          </w:p>
        </w:tc>
      </w:tr>
      <w:tr w:rsidR="4EDCECAA" w14:paraId="21F765A0" w14:textId="77777777" w:rsidTr="00E658CD">
        <w:trPr>
          <w:trHeight w:val="300"/>
        </w:trPr>
        <w:tc>
          <w:tcPr>
            <w:tcW w:w="1062" w:type="dxa"/>
          </w:tcPr>
          <w:p w14:paraId="6F72FE52" w14:textId="4A195530" w:rsidR="1D3A66C1" w:rsidRDefault="1D3A66C1" w:rsidP="4EDCECAA">
            <w:pPr>
              <w:rPr>
                <w:rFonts w:eastAsia="Times New Roman" w:cs="Times New Roman"/>
                <w:color w:val="000000" w:themeColor="text1"/>
              </w:rPr>
            </w:pPr>
            <w:r w:rsidRPr="4EDCECAA">
              <w:rPr>
                <w:rFonts w:eastAsia="Times New Roman" w:cs="Times New Roman"/>
                <w:color w:val="000000" w:themeColor="text1"/>
              </w:rPr>
              <w:t>V2.7</w:t>
            </w:r>
          </w:p>
        </w:tc>
        <w:tc>
          <w:tcPr>
            <w:tcW w:w="1515" w:type="dxa"/>
          </w:tcPr>
          <w:p w14:paraId="260FD8DC" w14:textId="26E7C7E2" w:rsidR="1D3A66C1" w:rsidRDefault="1D3A66C1" w:rsidP="4EDCECAA">
            <w:pPr>
              <w:rPr>
                <w:rFonts w:eastAsia="Times New Roman" w:cs="Times New Roman"/>
                <w:color w:val="000000" w:themeColor="text1"/>
              </w:rPr>
            </w:pPr>
            <w:r w:rsidRPr="4EDCECAA">
              <w:rPr>
                <w:rFonts w:eastAsia="Times New Roman" w:cs="Times New Roman"/>
                <w:color w:val="000000" w:themeColor="text1"/>
              </w:rPr>
              <w:t>04/04</w:t>
            </w:r>
            <w:r w:rsidR="567E41A2" w:rsidRPr="4EDCECAA">
              <w:rPr>
                <w:rFonts w:eastAsia="Times New Roman" w:cs="Times New Roman"/>
                <w:color w:val="000000" w:themeColor="text1"/>
              </w:rPr>
              <w:t>/2024</w:t>
            </w:r>
          </w:p>
        </w:tc>
        <w:tc>
          <w:tcPr>
            <w:tcW w:w="2290" w:type="dxa"/>
          </w:tcPr>
          <w:p w14:paraId="24FD30FF" w14:textId="60623134" w:rsidR="567E41A2" w:rsidRDefault="567E41A2" w:rsidP="4EDCECAA">
            <w:pPr>
              <w:rPr>
                <w:rFonts w:eastAsia="Times New Roman" w:cs="Times New Roman"/>
                <w:color w:val="000000" w:themeColor="text1"/>
              </w:rPr>
            </w:pPr>
            <w:r w:rsidRPr="4EDCECAA">
              <w:rPr>
                <w:rFonts w:eastAsia="Times New Roman" w:cs="Times New Roman"/>
                <w:color w:val="000000" w:themeColor="text1"/>
              </w:rPr>
              <w:t xml:space="preserve">Chris </w:t>
            </w:r>
            <w:proofErr w:type="spellStart"/>
            <w:r w:rsidRPr="4EDCECAA">
              <w:rPr>
                <w:rFonts w:eastAsia="Times New Roman" w:cs="Times New Roman"/>
                <w:color w:val="000000" w:themeColor="text1"/>
              </w:rPr>
              <w:t>Escandor</w:t>
            </w:r>
            <w:proofErr w:type="spellEnd"/>
          </w:p>
        </w:tc>
        <w:tc>
          <w:tcPr>
            <w:tcW w:w="4600" w:type="dxa"/>
          </w:tcPr>
          <w:p w14:paraId="7B0A194C" w14:textId="72E140EC" w:rsidR="567E41A2" w:rsidRDefault="567E41A2" w:rsidP="4EDCECAA">
            <w:pPr>
              <w:rPr>
                <w:rFonts w:eastAsia="Times New Roman" w:cs="Times New Roman"/>
                <w:color w:val="000000" w:themeColor="text1"/>
              </w:rPr>
            </w:pPr>
            <w:r w:rsidRPr="4EDCECAA">
              <w:rPr>
                <w:rFonts w:eastAsia="Times New Roman" w:cs="Times New Roman"/>
                <w:color w:val="000000" w:themeColor="text1"/>
              </w:rPr>
              <w:t xml:space="preserve">Updated Skills </w:t>
            </w:r>
            <w:r w:rsidR="006F2E25">
              <w:rPr>
                <w:rFonts w:eastAsia="Times New Roman" w:cs="Times New Roman"/>
                <w:color w:val="000000" w:themeColor="text1"/>
              </w:rPr>
              <w:t>A</w:t>
            </w:r>
            <w:r w:rsidRPr="4EDCECAA">
              <w:rPr>
                <w:rFonts w:eastAsia="Times New Roman" w:cs="Times New Roman"/>
                <w:color w:val="000000" w:themeColor="text1"/>
              </w:rPr>
              <w:t xml:space="preserve">nalysis </w:t>
            </w:r>
          </w:p>
          <w:p w14:paraId="745653B9" w14:textId="5C9CA513" w:rsidR="567E41A2" w:rsidRDefault="006A50FD" w:rsidP="4EDCECAA">
            <w:pPr>
              <w:rPr>
                <w:rFonts w:eastAsia="Times New Roman" w:cs="Times New Roman"/>
                <w:color w:val="000000" w:themeColor="text1"/>
              </w:rPr>
            </w:pPr>
            <w:r>
              <w:rPr>
                <w:rFonts w:eastAsia="Times New Roman" w:cs="Times New Roman"/>
                <w:color w:val="000000" w:themeColor="text1"/>
              </w:rPr>
              <w:t xml:space="preserve">Updated </w:t>
            </w:r>
            <w:proofErr w:type="spellStart"/>
            <w:r>
              <w:rPr>
                <w:rFonts w:eastAsia="Times New Roman" w:cs="Times New Roman"/>
                <w:color w:val="000000" w:themeColor="text1"/>
              </w:rPr>
              <w:t>SecSDLC</w:t>
            </w:r>
            <w:proofErr w:type="spellEnd"/>
            <w:r>
              <w:rPr>
                <w:rFonts w:eastAsia="Times New Roman" w:cs="Times New Roman"/>
                <w:color w:val="000000" w:themeColor="text1"/>
              </w:rPr>
              <w:t xml:space="preserve"> Project Methodology </w:t>
            </w:r>
          </w:p>
        </w:tc>
      </w:tr>
      <w:tr w:rsidR="4A490138" w14:paraId="1FD44DE1" w14:textId="77777777" w:rsidTr="00E658CD">
        <w:trPr>
          <w:trHeight w:val="300"/>
        </w:trPr>
        <w:tc>
          <w:tcPr>
            <w:tcW w:w="1062" w:type="dxa"/>
          </w:tcPr>
          <w:p w14:paraId="00E476B4" w14:textId="21F46FAB" w:rsidR="4A490138" w:rsidRDefault="41264B68" w:rsidP="4A490138">
            <w:pPr>
              <w:rPr>
                <w:rFonts w:eastAsia="Times New Roman" w:cs="Times New Roman"/>
                <w:color w:val="000000" w:themeColor="text1"/>
              </w:rPr>
            </w:pPr>
            <w:r w:rsidRPr="78C4A189">
              <w:rPr>
                <w:rFonts w:eastAsia="Times New Roman" w:cs="Times New Roman"/>
                <w:color w:val="000000" w:themeColor="text1"/>
              </w:rPr>
              <w:t>V2.</w:t>
            </w:r>
            <w:r w:rsidRPr="6778EC06">
              <w:rPr>
                <w:rFonts w:eastAsia="Times New Roman" w:cs="Times New Roman"/>
                <w:color w:val="000000" w:themeColor="text1"/>
              </w:rPr>
              <w:t>8</w:t>
            </w:r>
          </w:p>
        </w:tc>
        <w:tc>
          <w:tcPr>
            <w:tcW w:w="1515" w:type="dxa"/>
          </w:tcPr>
          <w:p w14:paraId="1238F01D" w14:textId="2FB9DA43" w:rsidR="4A490138" w:rsidRDefault="41264B68" w:rsidP="4A490138">
            <w:pPr>
              <w:rPr>
                <w:rFonts w:eastAsia="Times New Roman" w:cs="Times New Roman"/>
                <w:color w:val="000000" w:themeColor="text1"/>
              </w:rPr>
            </w:pPr>
            <w:r w:rsidRPr="6778EC06">
              <w:rPr>
                <w:rFonts w:eastAsia="Times New Roman" w:cs="Times New Roman"/>
                <w:color w:val="000000" w:themeColor="text1"/>
              </w:rPr>
              <w:t>05/</w:t>
            </w:r>
            <w:r w:rsidRPr="1253E0CA">
              <w:rPr>
                <w:rFonts w:eastAsia="Times New Roman" w:cs="Times New Roman"/>
                <w:color w:val="000000" w:themeColor="text1"/>
              </w:rPr>
              <w:t>04</w:t>
            </w:r>
            <w:r w:rsidR="00031EDE">
              <w:rPr>
                <w:rFonts w:eastAsia="Times New Roman" w:cs="Times New Roman"/>
                <w:color w:val="000000" w:themeColor="text1"/>
              </w:rPr>
              <w:t>/2024</w:t>
            </w:r>
          </w:p>
        </w:tc>
        <w:tc>
          <w:tcPr>
            <w:tcW w:w="2290" w:type="dxa"/>
          </w:tcPr>
          <w:p w14:paraId="32B5CEC5" w14:textId="7A58EEC1" w:rsidR="41264B68" w:rsidRDefault="41264B68" w:rsidP="04920C58">
            <w:pPr>
              <w:rPr>
                <w:rFonts w:eastAsia="Times New Roman" w:cs="Times New Roman"/>
                <w:color w:val="000000" w:themeColor="text1"/>
              </w:rPr>
            </w:pPr>
            <w:r w:rsidRPr="6049D57D">
              <w:rPr>
                <w:rFonts w:eastAsia="Times New Roman" w:cs="Times New Roman"/>
                <w:color w:val="000000" w:themeColor="text1"/>
              </w:rPr>
              <w:t>Kat Milicevic</w:t>
            </w:r>
          </w:p>
          <w:p w14:paraId="5B427E9D" w14:textId="03828C36" w:rsidR="4A490138" w:rsidRDefault="41264B68" w:rsidP="4A490138">
            <w:pPr>
              <w:rPr>
                <w:rFonts w:eastAsia="Times New Roman" w:cs="Times New Roman"/>
                <w:color w:val="000000" w:themeColor="text1"/>
              </w:rPr>
            </w:pPr>
            <w:r w:rsidRPr="7E5F6F95">
              <w:rPr>
                <w:rFonts w:eastAsia="Times New Roman" w:cs="Times New Roman"/>
                <w:color w:val="000000" w:themeColor="text1"/>
              </w:rPr>
              <w:t xml:space="preserve">Chris </w:t>
            </w:r>
            <w:proofErr w:type="spellStart"/>
            <w:r w:rsidRPr="7E5F6F95">
              <w:rPr>
                <w:rFonts w:eastAsia="Times New Roman" w:cs="Times New Roman"/>
                <w:color w:val="000000" w:themeColor="text1"/>
              </w:rPr>
              <w:t>Escandor</w:t>
            </w:r>
            <w:proofErr w:type="spellEnd"/>
          </w:p>
        </w:tc>
        <w:tc>
          <w:tcPr>
            <w:tcW w:w="4600" w:type="dxa"/>
          </w:tcPr>
          <w:p w14:paraId="4A2018B8" w14:textId="7B7B0ED9" w:rsidR="4A490138" w:rsidRDefault="41264B68" w:rsidP="4A490138">
            <w:pPr>
              <w:rPr>
                <w:rFonts w:eastAsia="Times New Roman" w:cs="Times New Roman"/>
                <w:color w:val="000000" w:themeColor="text1"/>
              </w:rPr>
            </w:pPr>
            <w:r w:rsidRPr="5FF6FDB6">
              <w:rPr>
                <w:rFonts w:eastAsia="Times New Roman" w:cs="Times New Roman"/>
                <w:color w:val="000000" w:themeColor="text1"/>
              </w:rPr>
              <w:t xml:space="preserve">Updated </w:t>
            </w:r>
            <w:r w:rsidRPr="4AF831E3">
              <w:rPr>
                <w:rFonts w:eastAsia="Times New Roman" w:cs="Times New Roman"/>
                <w:color w:val="000000" w:themeColor="text1"/>
              </w:rPr>
              <w:t xml:space="preserve">Project </w:t>
            </w:r>
            <w:r w:rsidRPr="44D606AA">
              <w:rPr>
                <w:rFonts w:eastAsia="Times New Roman" w:cs="Times New Roman"/>
                <w:color w:val="000000" w:themeColor="text1"/>
              </w:rPr>
              <w:t>Management</w:t>
            </w:r>
            <w:r w:rsidRPr="5E807022">
              <w:rPr>
                <w:rFonts w:eastAsia="Times New Roman" w:cs="Times New Roman"/>
                <w:color w:val="000000" w:themeColor="text1"/>
              </w:rPr>
              <w:t xml:space="preserve"> </w:t>
            </w:r>
            <w:r w:rsidRPr="7E4F9584">
              <w:rPr>
                <w:rFonts w:eastAsia="Times New Roman" w:cs="Times New Roman"/>
                <w:color w:val="000000" w:themeColor="text1"/>
              </w:rPr>
              <w:t xml:space="preserve">Methodology </w:t>
            </w:r>
            <w:r w:rsidRPr="5E807022">
              <w:rPr>
                <w:rFonts w:eastAsia="Times New Roman" w:cs="Times New Roman"/>
                <w:color w:val="000000" w:themeColor="text1"/>
              </w:rPr>
              <w:t>or Approach</w:t>
            </w:r>
          </w:p>
        </w:tc>
      </w:tr>
      <w:tr w:rsidR="00031EDE" w:rsidRPr="005108A5" w14:paraId="50C5C6EA" w14:textId="77777777" w:rsidTr="00E658CD">
        <w:tblPrEx>
          <w:tblLook w:val="04A0" w:firstRow="1" w:lastRow="0" w:firstColumn="1" w:lastColumn="0" w:noHBand="0" w:noVBand="1"/>
        </w:tblPrEx>
        <w:trPr>
          <w:trHeight w:val="300"/>
        </w:trPr>
        <w:tc>
          <w:tcPr>
            <w:tcW w:w="1062" w:type="dxa"/>
          </w:tcPr>
          <w:p w14:paraId="1FA51393" w14:textId="40B68F48" w:rsidR="00031EDE" w:rsidRPr="005108A5" w:rsidRDefault="00031EDE">
            <w:pPr>
              <w:rPr>
                <w:rFonts w:eastAsia="Times New Roman" w:cs="Times New Roman"/>
                <w:color w:val="000000" w:themeColor="text1"/>
              </w:rPr>
            </w:pPr>
            <w:r w:rsidRPr="005108A5">
              <w:rPr>
                <w:rFonts w:eastAsia="Times New Roman" w:cs="Times New Roman"/>
                <w:color w:val="000000" w:themeColor="text1"/>
              </w:rPr>
              <w:t>V2.</w:t>
            </w:r>
            <w:r>
              <w:rPr>
                <w:rFonts w:eastAsia="Times New Roman" w:cs="Times New Roman"/>
                <w:color w:val="000000" w:themeColor="text1"/>
              </w:rPr>
              <w:t>9</w:t>
            </w:r>
          </w:p>
        </w:tc>
        <w:tc>
          <w:tcPr>
            <w:tcW w:w="1515" w:type="dxa"/>
          </w:tcPr>
          <w:p w14:paraId="1AEC9FA2" w14:textId="3AC81E9F" w:rsidR="00031EDE" w:rsidRPr="005108A5" w:rsidRDefault="00031EDE">
            <w:pPr>
              <w:rPr>
                <w:rFonts w:eastAsia="Times New Roman" w:cs="Times New Roman"/>
                <w:color w:val="000000" w:themeColor="text1"/>
              </w:rPr>
            </w:pPr>
            <w:r w:rsidRPr="4EDCECAA">
              <w:rPr>
                <w:rFonts w:eastAsia="Times New Roman" w:cs="Times New Roman"/>
                <w:color w:val="000000" w:themeColor="text1"/>
              </w:rPr>
              <w:t>0</w:t>
            </w:r>
            <w:r>
              <w:rPr>
                <w:rFonts w:eastAsia="Times New Roman" w:cs="Times New Roman"/>
                <w:color w:val="000000" w:themeColor="text1"/>
              </w:rPr>
              <w:t>5</w:t>
            </w:r>
            <w:r w:rsidRPr="005108A5">
              <w:rPr>
                <w:rFonts w:eastAsia="Times New Roman" w:cs="Times New Roman"/>
                <w:color w:val="000000" w:themeColor="text1"/>
              </w:rPr>
              <w:t>/04/2024</w:t>
            </w:r>
          </w:p>
        </w:tc>
        <w:tc>
          <w:tcPr>
            <w:tcW w:w="2290" w:type="dxa"/>
          </w:tcPr>
          <w:p w14:paraId="21629389" w14:textId="77777777" w:rsidR="00031EDE" w:rsidRDefault="00031EDE">
            <w:pPr>
              <w:rPr>
                <w:rFonts w:eastAsia="Times New Roman" w:cs="Times New Roman"/>
                <w:color w:val="000000" w:themeColor="text1"/>
              </w:rPr>
            </w:pPr>
            <w:r>
              <w:rPr>
                <w:rFonts w:eastAsia="Times New Roman" w:cs="Times New Roman"/>
                <w:color w:val="000000" w:themeColor="text1"/>
              </w:rPr>
              <w:t>Edward Keith</w:t>
            </w:r>
          </w:p>
          <w:p w14:paraId="02B4CA4B" w14:textId="24229CBE" w:rsidR="00320417" w:rsidRPr="005108A5" w:rsidRDefault="00320417" w:rsidP="00320417">
            <w:pPr>
              <w:spacing w:line="279" w:lineRule="auto"/>
              <w:rPr>
                <w:rFonts w:eastAsia="Times New Roman" w:cs="Times New Roman"/>
                <w:color w:val="000000" w:themeColor="text1"/>
              </w:rPr>
            </w:pPr>
            <w:r w:rsidRPr="005108A5">
              <w:rPr>
                <w:rFonts w:eastAsia="Times New Roman" w:cs="Times New Roman"/>
                <w:color w:val="000000" w:themeColor="text1"/>
              </w:rPr>
              <w:t>Samuel Cathro</w:t>
            </w:r>
          </w:p>
        </w:tc>
        <w:tc>
          <w:tcPr>
            <w:tcW w:w="4600" w:type="dxa"/>
          </w:tcPr>
          <w:p w14:paraId="6CC15AD0" w14:textId="41FB5783" w:rsidR="00031EDE" w:rsidRPr="005108A5" w:rsidRDefault="00031EDE">
            <w:pPr>
              <w:rPr>
                <w:rFonts w:eastAsia="Times New Roman" w:cs="Times New Roman"/>
                <w:color w:val="000000" w:themeColor="text1"/>
              </w:rPr>
            </w:pPr>
            <w:r w:rsidRPr="005108A5">
              <w:rPr>
                <w:rFonts w:eastAsia="Times New Roman" w:cs="Times New Roman"/>
                <w:color w:val="000000" w:themeColor="text1"/>
              </w:rPr>
              <w:t xml:space="preserve">Updated Skills </w:t>
            </w:r>
            <w:r>
              <w:rPr>
                <w:rFonts w:eastAsia="Times New Roman" w:cs="Times New Roman"/>
                <w:color w:val="000000" w:themeColor="text1"/>
              </w:rPr>
              <w:t>Matrix</w:t>
            </w:r>
            <w:r w:rsidR="00B56876">
              <w:rPr>
                <w:rFonts w:eastAsia="Times New Roman" w:cs="Times New Roman"/>
                <w:color w:val="000000" w:themeColor="text1"/>
              </w:rPr>
              <w:t xml:space="preserve"> and Team Roles</w:t>
            </w:r>
            <w:r>
              <w:rPr>
                <w:rFonts w:eastAsia="Times New Roman" w:cs="Times New Roman"/>
                <w:color w:val="000000" w:themeColor="text1"/>
              </w:rPr>
              <w:t>, Cost</w:t>
            </w:r>
            <w:r w:rsidR="004F3966">
              <w:rPr>
                <w:rFonts w:eastAsia="Times New Roman" w:cs="Times New Roman"/>
                <w:color w:val="000000" w:themeColor="text1"/>
              </w:rPr>
              <w:t xml:space="preserve"> Estimates</w:t>
            </w:r>
            <w:r>
              <w:rPr>
                <w:rFonts w:eastAsia="Times New Roman" w:cs="Times New Roman"/>
                <w:color w:val="000000" w:themeColor="text1"/>
              </w:rPr>
              <w:t>,</w:t>
            </w:r>
            <w:r w:rsidR="00311DD9">
              <w:rPr>
                <w:rFonts w:eastAsia="Times New Roman" w:cs="Times New Roman"/>
                <w:color w:val="000000" w:themeColor="text1"/>
              </w:rPr>
              <w:t xml:space="preserve"> Project Methodology</w:t>
            </w:r>
          </w:p>
        </w:tc>
      </w:tr>
      <w:tr w:rsidR="008546FA" w:rsidRPr="005108A5" w14:paraId="574DA7D5" w14:textId="77777777" w:rsidTr="00E658CD">
        <w:tblPrEx>
          <w:tblLook w:val="04A0" w:firstRow="1" w:lastRow="0" w:firstColumn="1" w:lastColumn="0" w:noHBand="0" w:noVBand="1"/>
        </w:tblPrEx>
        <w:trPr>
          <w:trHeight w:val="300"/>
        </w:trPr>
        <w:tc>
          <w:tcPr>
            <w:tcW w:w="1062" w:type="dxa"/>
          </w:tcPr>
          <w:p w14:paraId="6459D00E" w14:textId="3BA33E4F" w:rsidR="008546FA" w:rsidRPr="005108A5" w:rsidRDefault="008546FA">
            <w:pPr>
              <w:rPr>
                <w:rFonts w:eastAsia="Times New Roman" w:cs="Times New Roman"/>
                <w:color w:val="000000" w:themeColor="text1"/>
              </w:rPr>
            </w:pPr>
            <w:r w:rsidRPr="005108A5">
              <w:rPr>
                <w:rFonts w:eastAsia="Times New Roman" w:cs="Times New Roman"/>
                <w:color w:val="000000" w:themeColor="text1"/>
              </w:rPr>
              <w:t>V</w:t>
            </w:r>
            <w:r w:rsidR="00CC2443">
              <w:rPr>
                <w:rFonts w:eastAsia="Times New Roman" w:cs="Times New Roman"/>
                <w:color w:val="000000" w:themeColor="text1"/>
              </w:rPr>
              <w:t>3.0</w:t>
            </w:r>
          </w:p>
        </w:tc>
        <w:tc>
          <w:tcPr>
            <w:tcW w:w="1515" w:type="dxa"/>
          </w:tcPr>
          <w:p w14:paraId="648F96B4" w14:textId="0A66482A" w:rsidR="008546FA" w:rsidRPr="005108A5" w:rsidRDefault="008546FA">
            <w:pPr>
              <w:rPr>
                <w:rFonts w:eastAsia="Times New Roman" w:cs="Times New Roman"/>
                <w:color w:val="000000" w:themeColor="text1"/>
              </w:rPr>
            </w:pPr>
            <w:r w:rsidRPr="4EDCECAA">
              <w:rPr>
                <w:rFonts w:eastAsia="Times New Roman" w:cs="Times New Roman"/>
                <w:color w:val="000000" w:themeColor="text1"/>
              </w:rPr>
              <w:t>0</w:t>
            </w:r>
            <w:r>
              <w:rPr>
                <w:rFonts w:eastAsia="Times New Roman" w:cs="Times New Roman"/>
                <w:color w:val="000000" w:themeColor="text1"/>
              </w:rPr>
              <w:t>5</w:t>
            </w:r>
            <w:r w:rsidRPr="005108A5">
              <w:rPr>
                <w:rFonts w:eastAsia="Times New Roman" w:cs="Times New Roman"/>
                <w:color w:val="000000" w:themeColor="text1"/>
              </w:rPr>
              <w:t>/04/2024</w:t>
            </w:r>
          </w:p>
        </w:tc>
        <w:tc>
          <w:tcPr>
            <w:tcW w:w="2290" w:type="dxa"/>
          </w:tcPr>
          <w:p w14:paraId="73956DA0" w14:textId="77777777" w:rsidR="008546FA" w:rsidRPr="005108A5" w:rsidRDefault="008546FA">
            <w:pPr>
              <w:rPr>
                <w:rFonts w:eastAsia="Times New Roman" w:cs="Times New Roman"/>
                <w:color w:val="000000" w:themeColor="text1"/>
              </w:rPr>
            </w:pPr>
            <w:r>
              <w:rPr>
                <w:rFonts w:eastAsia="Times New Roman" w:cs="Times New Roman"/>
                <w:color w:val="000000" w:themeColor="text1"/>
              </w:rPr>
              <w:t>Edward Keith</w:t>
            </w:r>
          </w:p>
        </w:tc>
        <w:tc>
          <w:tcPr>
            <w:tcW w:w="4600" w:type="dxa"/>
          </w:tcPr>
          <w:p w14:paraId="469B8517" w14:textId="0E8217FD" w:rsidR="008546FA" w:rsidRPr="005108A5" w:rsidRDefault="008546FA">
            <w:pPr>
              <w:rPr>
                <w:rFonts w:eastAsia="Times New Roman" w:cs="Times New Roman"/>
                <w:color w:val="000000" w:themeColor="text1"/>
              </w:rPr>
            </w:pPr>
            <w:r>
              <w:rPr>
                <w:rFonts w:eastAsia="Times New Roman" w:cs="Times New Roman"/>
                <w:color w:val="000000" w:themeColor="text1"/>
              </w:rPr>
              <w:t xml:space="preserve">Editing, </w:t>
            </w:r>
            <w:r w:rsidR="00694F86">
              <w:rPr>
                <w:rFonts w:eastAsia="Times New Roman" w:cs="Times New Roman"/>
                <w:color w:val="000000" w:themeColor="text1"/>
              </w:rPr>
              <w:t>f</w:t>
            </w:r>
            <w:r>
              <w:rPr>
                <w:rFonts w:eastAsia="Times New Roman" w:cs="Times New Roman"/>
                <w:color w:val="000000" w:themeColor="text1"/>
              </w:rPr>
              <w:t>ormatting/</w:t>
            </w:r>
            <w:r w:rsidR="00694F86">
              <w:rPr>
                <w:rFonts w:eastAsia="Times New Roman" w:cs="Times New Roman"/>
                <w:color w:val="000000" w:themeColor="text1"/>
              </w:rPr>
              <w:t>a</w:t>
            </w:r>
            <w:r>
              <w:rPr>
                <w:rFonts w:eastAsia="Times New Roman" w:cs="Times New Roman"/>
                <w:color w:val="000000" w:themeColor="text1"/>
              </w:rPr>
              <w:t>lignment</w:t>
            </w:r>
          </w:p>
        </w:tc>
      </w:tr>
      <w:tr w:rsidR="002E021E" w:rsidRPr="005108A5" w14:paraId="3590A368" w14:textId="77777777" w:rsidTr="00E658CD">
        <w:tblPrEx>
          <w:tblLook w:val="04A0" w:firstRow="1" w:lastRow="0" w:firstColumn="1" w:lastColumn="0" w:noHBand="0" w:noVBand="1"/>
        </w:tblPrEx>
        <w:trPr>
          <w:trHeight w:val="300"/>
        </w:trPr>
        <w:tc>
          <w:tcPr>
            <w:tcW w:w="1062" w:type="dxa"/>
          </w:tcPr>
          <w:p w14:paraId="547A906D" w14:textId="5747D23B" w:rsidR="002E021E" w:rsidRPr="005108A5" w:rsidRDefault="002E021E">
            <w:pPr>
              <w:rPr>
                <w:rFonts w:eastAsia="Times New Roman" w:cs="Times New Roman"/>
                <w:color w:val="000000" w:themeColor="text1"/>
              </w:rPr>
            </w:pPr>
            <w:r w:rsidRPr="005108A5">
              <w:rPr>
                <w:rFonts w:eastAsia="Times New Roman" w:cs="Times New Roman"/>
                <w:color w:val="000000" w:themeColor="text1"/>
              </w:rPr>
              <w:t>V</w:t>
            </w:r>
            <w:r>
              <w:rPr>
                <w:rFonts w:eastAsia="Times New Roman" w:cs="Times New Roman"/>
                <w:color w:val="000000" w:themeColor="text1"/>
              </w:rPr>
              <w:t>3.1</w:t>
            </w:r>
          </w:p>
        </w:tc>
        <w:tc>
          <w:tcPr>
            <w:tcW w:w="1515" w:type="dxa"/>
          </w:tcPr>
          <w:p w14:paraId="7D03953D" w14:textId="77777777" w:rsidR="002E021E" w:rsidRPr="005108A5" w:rsidRDefault="002E021E">
            <w:pPr>
              <w:rPr>
                <w:rFonts w:eastAsia="Times New Roman" w:cs="Times New Roman"/>
                <w:color w:val="000000" w:themeColor="text1"/>
              </w:rPr>
            </w:pPr>
            <w:r w:rsidRPr="4EDCECAA">
              <w:rPr>
                <w:rFonts w:eastAsia="Times New Roman" w:cs="Times New Roman"/>
                <w:color w:val="000000" w:themeColor="text1"/>
              </w:rPr>
              <w:t>0</w:t>
            </w:r>
            <w:r>
              <w:rPr>
                <w:rFonts w:eastAsia="Times New Roman" w:cs="Times New Roman"/>
                <w:color w:val="000000" w:themeColor="text1"/>
              </w:rPr>
              <w:t>5</w:t>
            </w:r>
            <w:r w:rsidRPr="005108A5">
              <w:rPr>
                <w:rFonts w:eastAsia="Times New Roman" w:cs="Times New Roman"/>
                <w:color w:val="000000" w:themeColor="text1"/>
              </w:rPr>
              <w:t>/04/2024</w:t>
            </w:r>
          </w:p>
        </w:tc>
        <w:tc>
          <w:tcPr>
            <w:tcW w:w="2290" w:type="dxa"/>
          </w:tcPr>
          <w:p w14:paraId="0D8137BB" w14:textId="77777777" w:rsidR="002E021E" w:rsidRDefault="002E021E">
            <w:pPr>
              <w:rPr>
                <w:rFonts w:eastAsia="Times New Roman" w:cs="Times New Roman"/>
                <w:color w:val="000000" w:themeColor="text1"/>
              </w:rPr>
            </w:pPr>
            <w:r>
              <w:rPr>
                <w:rFonts w:eastAsia="Times New Roman" w:cs="Times New Roman"/>
                <w:color w:val="000000" w:themeColor="text1"/>
              </w:rPr>
              <w:t>Edward Keith</w:t>
            </w:r>
          </w:p>
          <w:p w14:paraId="3143AA12" w14:textId="77777777" w:rsidR="002E021E" w:rsidRPr="005108A5" w:rsidRDefault="002E021E">
            <w:pPr>
              <w:spacing w:line="279" w:lineRule="auto"/>
              <w:rPr>
                <w:rFonts w:eastAsia="Times New Roman" w:cs="Times New Roman"/>
                <w:color w:val="000000" w:themeColor="text1"/>
              </w:rPr>
            </w:pPr>
            <w:r w:rsidRPr="005108A5">
              <w:rPr>
                <w:rFonts w:eastAsia="Times New Roman" w:cs="Times New Roman"/>
                <w:color w:val="000000" w:themeColor="text1"/>
              </w:rPr>
              <w:t>Samuel Cathro</w:t>
            </w:r>
          </w:p>
        </w:tc>
        <w:tc>
          <w:tcPr>
            <w:tcW w:w="4600" w:type="dxa"/>
          </w:tcPr>
          <w:p w14:paraId="0BE043AB" w14:textId="50A7C3E1" w:rsidR="002E021E" w:rsidRPr="005108A5" w:rsidRDefault="002E021E">
            <w:pPr>
              <w:rPr>
                <w:rFonts w:eastAsia="Times New Roman" w:cs="Times New Roman"/>
                <w:color w:val="000000" w:themeColor="text1"/>
              </w:rPr>
            </w:pPr>
            <w:r>
              <w:rPr>
                <w:rFonts w:eastAsia="Times New Roman" w:cs="Times New Roman"/>
                <w:color w:val="000000" w:themeColor="text1"/>
              </w:rPr>
              <w:t xml:space="preserve">Implemented Gantt Chart, </w:t>
            </w:r>
            <w:r w:rsidR="00A23452">
              <w:rPr>
                <w:rFonts w:eastAsia="Times New Roman" w:cs="Times New Roman"/>
                <w:color w:val="000000" w:themeColor="text1"/>
              </w:rPr>
              <w:t xml:space="preserve">Revision of Cost </w:t>
            </w:r>
            <w:r w:rsidR="00207BE3">
              <w:rPr>
                <w:rFonts w:eastAsia="Times New Roman" w:cs="Times New Roman"/>
                <w:color w:val="000000" w:themeColor="text1"/>
              </w:rPr>
              <w:t xml:space="preserve">Estimate Table, </w:t>
            </w:r>
            <w:r w:rsidR="00694F86">
              <w:rPr>
                <w:rFonts w:eastAsia="Times New Roman" w:cs="Times New Roman"/>
                <w:color w:val="000000" w:themeColor="text1"/>
              </w:rPr>
              <w:t>f</w:t>
            </w:r>
            <w:r w:rsidR="00207BE3">
              <w:rPr>
                <w:rFonts w:eastAsia="Times New Roman" w:cs="Times New Roman"/>
                <w:color w:val="000000" w:themeColor="text1"/>
              </w:rPr>
              <w:t>ormatting</w:t>
            </w:r>
          </w:p>
        </w:tc>
      </w:tr>
      <w:tr w:rsidR="00E658CD" w:rsidRPr="005108A5" w14:paraId="60FD7B9C" w14:textId="77777777" w:rsidTr="00E658CD">
        <w:tblPrEx>
          <w:tblLook w:val="04A0" w:firstRow="1" w:lastRow="0" w:firstColumn="1" w:lastColumn="0" w:noHBand="0" w:noVBand="1"/>
        </w:tblPrEx>
        <w:trPr>
          <w:trHeight w:val="300"/>
        </w:trPr>
        <w:tc>
          <w:tcPr>
            <w:tcW w:w="1062" w:type="dxa"/>
          </w:tcPr>
          <w:p w14:paraId="19B2B059" w14:textId="6A9FB6E5" w:rsidR="00E658CD" w:rsidRPr="005108A5" w:rsidRDefault="00E658CD">
            <w:pPr>
              <w:rPr>
                <w:rFonts w:eastAsia="Times New Roman" w:cs="Times New Roman"/>
                <w:color w:val="000000" w:themeColor="text1"/>
              </w:rPr>
            </w:pPr>
            <w:r w:rsidRPr="005108A5">
              <w:rPr>
                <w:rFonts w:eastAsia="Times New Roman" w:cs="Times New Roman"/>
                <w:color w:val="000000" w:themeColor="text1"/>
              </w:rPr>
              <w:t>V</w:t>
            </w:r>
            <w:r>
              <w:rPr>
                <w:rFonts w:eastAsia="Times New Roman" w:cs="Times New Roman"/>
                <w:color w:val="000000" w:themeColor="text1"/>
              </w:rPr>
              <w:t>3.2</w:t>
            </w:r>
          </w:p>
        </w:tc>
        <w:tc>
          <w:tcPr>
            <w:tcW w:w="1515" w:type="dxa"/>
          </w:tcPr>
          <w:p w14:paraId="77241408" w14:textId="77777777" w:rsidR="00E658CD" w:rsidRPr="005108A5" w:rsidRDefault="00E658CD">
            <w:pPr>
              <w:rPr>
                <w:rFonts w:eastAsia="Times New Roman" w:cs="Times New Roman"/>
                <w:color w:val="000000" w:themeColor="text1"/>
              </w:rPr>
            </w:pPr>
            <w:r w:rsidRPr="4EDCECAA">
              <w:rPr>
                <w:rFonts w:eastAsia="Times New Roman" w:cs="Times New Roman"/>
                <w:color w:val="000000" w:themeColor="text1"/>
              </w:rPr>
              <w:t>0</w:t>
            </w:r>
            <w:r>
              <w:rPr>
                <w:rFonts w:eastAsia="Times New Roman" w:cs="Times New Roman"/>
                <w:color w:val="000000" w:themeColor="text1"/>
              </w:rPr>
              <w:t>5</w:t>
            </w:r>
            <w:r w:rsidRPr="005108A5">
              <w:rPr>
                <w:rFonts w:eastAsia="Times New Roman" w:cs="Times New Roman"/>
                <w:color w:val="000000" w:themeColor="text1"/>
              </w:rPr>
              <w:t>/04/2024</w:t>
            </w:r>
          </w:p>
        </w:tc>
        <w:tc>
          <w:tcPr>
            <w:tcW w:w="2290" w:type="dxa"/>
          </w:tcPr>
          <w:p w14:paraId="3E215E9C" w14:textId="77777777" w:rsidR="00E658CD" w:rsidRPr="005108A5" w:rsidRDefault="00E658CD">
            <w:pPr>
              <w:rPr>
                <w:rFonts w:eastAsia="Times New Roman" w:cs="Times New Roman"/>
                <w:color w:val="000000" w:themeColor="text1"/>
              </w:rPr>
            </w:pPr>
            <w:r>
              <w:rPr>
                <w:rFonts w:eastAsia="Times New Roman" w:cs="Times New Roman"/>
                <w:color w:val="000000" w:themeColor="text1"/>
              </w:rPr>
              <w:t>Edward Keith</w:t>
            </w:r>
          </w:p>
        </w:tc>
        <w:tc>
          <w:tcPr>
            <w:tcW w:w="4600" w:type="dxa"/>
          </w:tcPr>
          <w:p w14:paraId="21374923" w14:textId="0498465D" w:rsidR="00E658CD" w:rsidRPr="005108A5" w:rsidRDefault="00E658CD">
            <w:pPr>
              <w:rPr>
                <w:rFonts w:eastAsia="Times New Roman" w:cs="Times New Roman"/>
                <w:color w:val="000000" w:themeColor="text1"/>
              </w:rPr>
            </w:pPr>
            <w:r>
              <w:rPr>
                <w:rFonts w:eastAsia="Times New Roman" w:cs="Times New Roman"/>
                <w:color w:val="000000" w:themeColor="text1"/>
              </w:rPr>
              <w:t xml:space="preserve">Semi-final </w:t>
            </w:r>
            <w:r w:rsidR="00694F86">
              <w:rPr>
                <w:rFonts w:eastAsia="Times New Roman" w:cs="Times New Roman"/>
                <w:color w:val="000000" w:themeColor="text1"/>
              </w:rPr>
              <w:t>e</w:t>
            </w:r>
            <w:r>
              <w:rPr>
                <w:rFonts w:eastAsia="Times New Roman" w:cs="Times New Roman"/>
                <w:color w:val="000000" w:themeColor="text1"/>
              </w:rPr>
              <w:t>dit</w:t>
            </w:r>
          </w:p>
        </w:tc>
      </w:tr>
      <w:tr w:rsidR="00E658CD" w:rsidRPr="005108A5" w14:paraId="6C50D85E" w14:textId="77777777" w:rsidTr="00E658CD">
        <w:tblPrEx>
          <w:tblLook w:val="04A0" w:firstRow="1" w:lastRow="0" w:firstColumn="1" w:lastColumn="0" w:noHBand="0" w:noVBand="1"/>
        </w:tblPrEx>
        <w:trPr>
          <w:trHeight w:val="300"/>
        </w:trPr>
        <w:tc>
          <w:tcPr>
            <w:tcW w:w="1062" w:type="dxa"/>
          </w:tcPr>
          <w:p w14:paraId="4DFEE7F6" w14:textId="57B497A7" w:rsidR="00E658CD" w:rsidRPr="005108A5" w:rsidRDefault="00E658CD">
            <w:pPr>
              <w:rPr>
                <w:rFonts w:eastAsia="Times New Roman" w:cs="Times New Roman"/>
                <w:color w:val="000000" w:themeColor="text1"/>
              </w:rPr>
            </w:pPr>
            <w:r w:rsidRPr="005108A5">
              <w:rPr>
                <w:rFonts w:eastAsia="Times New Roman" w:cs="Times New Roman"/>
                <w:color w:val="000000" w:themeColor="text1"/>
              </w:rPr>
              <w:t>V</w:t>
            </w:r>
            <w:r>
              <w:rPr>
                <w:rFonts w:eastAsia="Times New Roman" w:cs="Times New Roman"/>
                <w:color w:val="000000" w:themeColor="text1"/>
              </w:rPr>
              <w:t>3.3</w:t>
            </w:r>
          </w:p>
        </w:tc>
        <w:tc>
          <w:tcPr>
            <w:tcW w:w="1515" w:type="dxa"/>
          </w:tcPr>
          <w:p w14:paraId="4715A5CD" w14:textId="77777777" w:rsidR="00E658CD" w:rsidRPr="005108A5" w:rsidRDefault="00E658CD">
            <w:pPr>
              <w:rPr>
                <w:rFonts w:eastAsia="Times New Roman" w:cs="Times New Roman"/>
                <w:color w:val="000000" w:themeColor="text1"/>
              </w:rPr>
            </w:pPr>
            <w:r w:rsidRPr="4EDCECAA">
              <w:rPr>
                <w:rFonts w:eastAsia="Times New Roman" w:cs="Times New Roman"/>
                <w:color w:val="000000" w:themeColor="text1"/>
              </w:rPr>
              <w:t>0</w:t>
            </w:r>
            <w:r>
              <w:rPr>
                <w:rFonts w:eastAsia="Times New Roman" w:cs="Times New Roman"/>
                <w:color w:val="000000" w:themeColor="text1"/>
              </w:rPr>
              <w:t>5</w:t>
            </w:r>
            <w:r w:rsidRPr="005108A5">
              <w:rPr>
                <w:rFonts w:eastAsia="Times New Roman" w:cs="Times New Roman"/>
                <w:color w:val="000000" w:themeColor="text1"/>
              </w:rPr>
              <w:t>/04/2024</w:t>
            </w:r>
          </w:p>
        </w:tc>
        <w:tc>
          <w:tcPr>
            <w:tcW w:w="2290" w:type="dxa"/>
          </w:tcPr>
          <w:p w14:paraId="248696B8" w14:textId="0A930297" w:rsidR="00E658CD" w:rsidRPr="005108A5" w:rsidRDefault="00E658CD">
            <w:pPr>
              <w:rPr>
                <w:rFonts w:eastAsia="Times New Roman" w:cs="Times New Roman"/>
                <w:color w:val="000000" w:themeColor="text1"/>
              </w:rPr>
            </w:pPr>
            <w:r>
              <w:rPr>
                <w:rFonts w:eastAsia="Times New Roman" w:cs="Times New Roman"/>
                <w:color w:val="000000" w:themeColor="text1"/>
              </w:rPr>
              <w:t xml:space="preserve">Chris </w:t>
            </w:r>
            <w:proofErr w:type="spellStart"/>
            <w:r>
              <w:rPr>
                <w:rFonts w:eastAsia="Times New Roman" w:cs="Times New Roman"/>
                <w:color w:val="000000" w:themeColor="text1"/>
              </w:rPr>
              <w:t>Escandor</w:t>
            </w:r>
            <w:proofErr w:type="spellEnd"/>
          </w:p>
        </w:tc>
        <w:tc>
          <w:tcPr>
            <w:tcW w:w="4600" w:type="dxa"/>
          </w:tcPr>
          <w:p w14:paraId="5A50E43D" w14:textId="2B860E3E" w:rsidR="00E658CD" w:rsidRPr="005108A5" w:rsidRDefault="00E658CD">
            <w:pPr>
              <w:rPr>
                <w:rFonts w:eastAsia="Times New Roman" w:cs="Times New Roman"/>
                <w:color w:val="000000" w:themeColor="text1"/>
              </w:rPr>
            </w:pPr>
            <w:r>
              <w:rPr>
                <w:rFonts w:eastAsia="Times New Roman" w:cs="Times New Roman"/>
                <w:color w:val="000000" w:themeColor="text1"/>
              </w:rPr>
              <w:t xml:space="preserve">Final </w:t>
            </w:r>
            <w:r w:rsidR="00694F86">
              <w:rPr>
                <w:rFonts w:eastAsia="Times New Roman" w:cs="Times New Roman"/>
                <w:color w:val="000000" w:themeColor="text1"/>
              </w:rPr>
              <w:t>e</w:t>
            </w:r>
            <w:r>
              <w:rPr>
                <w:rFonts w:eastAsia="Times New Roman" w:cs="Times New Roman"/>
                <w:color w:val="000000" w:themeColor="text1"/>
              </w:rPr>
              <w:t>dit</w:t>
            </w:r>
          </w:p>
        </w:tc>
      </w:tr>
    </w:tbl>
    <w:p w14:paraId="45F3DB7A" w14:textId="1C2F9F9C" w:rsidR="7D86C37F" w:rsidRPr="00B71D8C" w:rsidRDefault="00D02DD5" w:rsidP="7D86C37F">
      <w:pPr>
        <w:rPr>
          <w:rFonts w:ascii="Times New Roman" w:eastAsia="Times New Roman" w:hAnsi="Times New Roman" w:cs="Times New Roman"/>
        </w:rPr>
      </w:pPr>
      <w:r>
        <w:rPr>
          <w:rFonts w:ascii="Times New Roman" w:eastAsia="Times New Roman" w:hAnsi="Times New Roman" w:cs="Times New Roman"/>
        </w:rPr>
        <w:br w:type="page"/>
      </w:r>
    </w:p>
    <w:sdt>
      <w:sdtPr>
        <w:rPr>
          <w:rFonts w:asciiTheme="minorHAnsi" w:eastAsiaTheme="minorEastAsia" w:hAnsiTheme="minorHAnsi" w:cstheme="minorBidi"/>
          <w:b w:val="0"/>
          <w:color w:val="auto"/>
          <w:sz w:val="24"/>
          <w:szCs w:val="24"/>
          <w:lang w:eastAsia="ja-JP"/>
        </w:rPr>
        <w:id w:val="1294437465"/>
        <w:docPartObj>
          <w:docPartGallery w:val="Table of Contents"/>
          <w:docPartUnique/>
        </w:docPartObj>
      </w:sdtPr>
      <w:sdtEndPr>
        <w:rPr>
          <w:sz w:val="22"/>
          <w:szCs w:val="22"/>
        </w:rPr>
      </w:sdtEndPr>
      <w:sdtContent>
        <w:p w14:paraId="1AD9A15E" w14:textId="040206C5" w:rsidR="00FA6A27" w:rsidRDefault="00005003">
          <w:pPr>
            <w:pStyle w:val="TOCHeading"/>
            <w:rPr>
              <w:rStyle w:val="Heading1Char"/>
              <w:b/>
              <w:bCs/>
            </w:rPr>
          </w:pPr>
          <w:r w:rsidRPr="00D02DD5">
            <w:rPr>
              <w:rStyle w:val="Heading1Char"/>
              <w:b/>
              <w:bCs/>
            </w:rPr>
            <w:t xml:space="preserve">Table of </w:t>
          </w:r>
          <w:r w:rsidR="00FA6A27" w:rsidRPr="00D02DD5">
            <w:rPr>
              <w:rStyle w:val="Heading1Char"/>
              <w:b/>
              <w:bCs/>
            </w:rPr>
            <w:t>Contents</w:t>
          </w:r>
        </w:p>
        <w:p w14:paraId="53558C7E" w14:textId="77777777" w:rsidR="00467B81" w:rsidRPr="00415053" w:rsidRDefault="00467B81" w:rsidP="00467B81">
          <w:pPr>
            <w:rPr>
              <w:szCs w:val="22"/>
              <w:lang w:eastAsia="en-US"/>
            </w:rPr>
          </w:pPr>
        </w:p>
        <w:p w14:paraId="21EF1E72" w14:textId="129FAB1C" w:rsidR="00380AE1" w:rsidRPr="00415053" w:rsidRDefault="00E43073">
          <w:pPr>
            <w:pStyle w:val="TOC1"/>
            <w:tabs>
              <w:tab w:val="right" w:leader="dot" w:pos="9350"/>
            </w:tabs>
            <w:rPr>
              <w:noProof/>
              <w:kern w:val="2"/>
              <w:szCs w:val="22"/>
              <w:lang w:eastAsia="en-NZ"/>
              <w14:ligatures w14:val="standardContextual"/>
            </w:rPr>
          </w:pPr>
          <w:r w:rsidRPr="00415053">
            <w:rPr>
              <w:szCs w:val="22"/>
            </w:rPr>
            <w:fldChar w:fldCharType="begin"/>
          </w:r>
          <w:r w:rsidR="550CA09D" w:rsidRPr="00415053">
            <w:rPr>
              <w:szCs w:val="22"/>
            </w:rPr>
            <w:instrText>TOC \o "1-3" \h \z \u</w:instrText>
          </w:r>
          <w:r w:rsidRPr="00415053">
            <w:rPr>
              <w:szCs w:val="22"/>
            </w:rPr>
            <w:fldChar w:fldCharType="separate"/>
          </w:r>
          <w:hyperlink w:anchor="_Toc163194119" w:history="1">
            <w:r w:rsidR="00380AE1" w:rsidRPr="00415053">
              <w:rPr>
                <w:rStyle w:val="Hyperlink"/>
                <w:noProof/>
                <w:szCs w:val="22"/>
              </w:rPr>
              <w:t>Proposal for Implementation of a 5G Indoor Testbed with O-RAN and SDRs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_Toc163194119 \h </w:instrText>
            </w:r>
            <w:r w:rsidR="00380AE1" w:rsidRPr="00415053">
              <w:rPr>
                <w:noProof/>
                <w:webHidden/>
                <w:szCs w:val="22"/>
              </w:rPr>
            </w:r>
            <w:r w:rsidR="00380AE1" w:rsidRPr="00415053">
              <w:rPr>
                <w:noProof/>
                <w:webHidden/>
                <w:szCs w:val="22"/>
              </w:rPr>
              <w:fldChar w:fldCharType="separate"/>
            </w:r>
            <w:r w:rsidR="00D972EB">
              <w:rPr>
                <w:noProof/>
                <w:webHidden/>
                <w:szCs w:val="22"/>
              </w:rPr>
              <w:t>1</w:t>
            </w:r>
            <w:r w:rsidR="00380AE1" w:rsidRPr="00415053">
              <w:rPr>
                <w:noProof/>
                <w:webHidden/>
                <w:szCs w:val="22"/>
              </w:rPr>
              <w:fldChar w:fldCharType="end"/>
            </w:r>
          </w:hyperlink>
        </w:p>
        <w:p w14:paraId="6D6FCD02" w14:textId="06F1B0D8" w:rsidR="00380AE1" w:rsidRPr="00415053" w:rsidRDefault="00043EC9">
          <w:pPr>
            <w:pStyle w:val="TOC1"/>
            <w:tabs>
              <w:tab w:val="right" w:leader="dot" w:pos="9350"/>
            </w:tabs>
            <w:rPr>
              <w:noProof/>
              <w:kern w:val="2"/>
              <w:szCs w:val="22"/>
              <w:lang w:eastAsia="en-NZ"/>
              <w14:ligatures w14:val="standardContextual"/>
            </w:rPr>
          </w:pPr>
          <w:hyperlink w:anchor="_Toc163194120" w:history="1">
            <w:r w:rsidR="00380AE1" w:rsidRPr="00415053">
              <w:rPr>
                <w:rStyle w:val="Hyperlink"/>
                <w:noProof/>
                <w:szCs w:val="22"/>
              </w:rPr>
              <w:t>Document Version(s)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_Toc163194120 \h </w:instrText>
            </w:r>
            <w:r w:rsidR="00380AE1" w:rsidRPr="00415053">
              <w:rPr>
                <w:noProof/>
                <w:webHidden/>
                <w:szCs w:val="22"/>
              </w:rPr>
            </w:r>
            <w:r w:rsidR="00380AE1" w:rsidRPr="00415053">
              <w:rPr>
                <w:noProof/>
                <w:webHidden/>
                <w:szCs w:val="22"/>
              </w:rPr>
              <w:fldChar w:fldCharType="separate"/>
            </w:r>
            <w:r w:rsidR="00D972EB">
              <w:rPr>
                <w:noProof/>
                <w:webHidden/>
                <w:szCs w:val="22"/>
              </w:rPr>
              <w:t>2</w:t>
            </w:r>
            <w:r w:rsidR="00380AE1" w:rsidRPr="00415053">
              <w:rPr>
                <w:noProof/>
                <w:webHidden/>
                <w:szCs w:val="22"/>
              </w:rPr>
              <w:fldChar w:fldCharType="end"/>
            </w:r>
          </w:hyperlink>
        </w:p>
        <w:p w14:paraId="7518BE82" w14:textId="5DDAB1CF" w:rsidR="00380AE1" w:rsidRPr="00415053" w:rsidRDefault="00043EC9">
          <w:pPr>
            <w:pStyle w:val="TOC1"/>
            <w:tabs>
              <w:tab w:val="right" w:leader="dot" w:pos="9350"/>
            </w:tabs>
            <w:rPr>
              <w:noProof/>
              <w:kern w:val="2"/>
              <w:szCs w:val="22"/>
              <w:lang w:eastAsia="en-NZ"/>
              <w14:ligatures w14:val="standardContextual"/>
            </w:rPr>
          </w:pPr>
          <w:hyperlink w:anchor="_Toc163194121" w:history="1">
            <w:r w:rsidR="00380AE1" w:rsidRPr="00415053">
              <w:rPr>
                <w:rStyle w:val="Hyperlink"/>
                <w:noProof/>
                <w:szCs w:val="22"/>
              </w:rPr>
              <w:t>Executive Summary</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_Toc163194121 \h </w:instrText>
            </w:r>
            <w:r w:rsidR="00380AE1" w:rsidRPr="00415053">
              <w:rPr>
                <w:noProof/>
                <w:webHidden/>
                <w:szCs w:val="22"/>
              </w:rPr>
            </w:r>
            <w:r w:rsidR="00380AE1" w:rsidRPr="00415053">
              <w:rPr>
                <w:noProof/>
                <w:webHidden/>
                <w:szCs w:val="22"/>
              </w:rPr>
              <w:fldChar w:fldCharType="separate"/>
            </w:r>
            <w:r w:rsidR="00D972EB">
              <w:rPr>
                <w:noProof/>
                <w:webHidden/>
                <w:szCs w:val="22"/>
              </w:rPr>
              <w:t>6</w:t>
            </w:r>
            <w:r w:rsidR="00380AE1" w:rsidRPr="00415053">
              <w:rPr>
                <w:noProof/>
                <w:webHidden/>
                <w:szCs w:val="22"/>
              </w:rPr>
              <w:fldChar w:fldCharType="end"/>
            </w:r>
          </w:hyperlink>
        </w:p>
        <w:p w14:paraId="515179EF" w14:textId="33744202" w:rsidR="00380AE1" w:rsidRPr="00415053" w:rsidRDefault="00043EC9">
          <w:pPr>
            <w:pStyle w:val="TOC1"/>
            <w:tabs>
              <w:tab w:val="right" w:leader="dot" w:pos="9350"/>
            </w:tabs>
            <w:rPr>
              <w:noProof/>
              <w:kern w:val="2"/>
              <w:szCs w:val="22"/>
              <w:lang w:eastAsia="en-NZ"/>
              <w14:ligatures w14:val="standardContextual"/>
            </w:rPr>
          </w:pPr>
          <w:hyperlink w:anchor="_Toc163194122" w:history="1">
            <w:r w:rsidR="00380AE1" w:rsidRPr="00415053">
              <w:rPr>
                <w:rStyle w:val="Hyperlink"/>
                <w:noProof/>
                <w:szCs w:val="22"/>
              </w:rPr>
              <w:t>Terms of reference</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_Toc163194122 \h </w:instrText>
            </w:r>
            <w:r w:rsidR="00380AE1" w:rsidRPr="00415053">
              <w:rPr>
                <w:noProof/>
                <w:webHidden/>
                <w:szCs w:val="22"/>
              </w:rPr>
            </w:r>
            <w:r w:rsidR="00380AE1" w:rsidRPr="00415053">
              <w:rPr>
                <w:noProof/>
                <w:webHidden/>
                <w:szCs w:val="22"/>
              </w:rPr>
              <w:fldChar w:fldCharType="separate"/>
            </w:r>
            <w:r w:rsidR="00D972EB">
              <w:rPr>
                <w:noProof/>
                <w:webHidden/>
                <w:szCs w:val="22"/>
              </w:rPr>
              <w:t>7</w:t>
            </w:r>
            <w:r w:rsidR="00380AE1" w:rsidRPr="00415053">
              <w:rPr>
                <w:noProof/>
                <w:webHidden/>
                <w:szCs w:val="22"/>
              </w:rPr>
              <w:fldChar w:fldCharType="end"/>
            </w:r>
          </w:hyperlink>
        </w:p>
        <w:p w14:paraId="3DBFB7A4" w14:textId="5AD454C1" w:rsidR="00380AE1" w:rsidRPr="00415053" w:rsidRDefault="00043EC9">
          <w:pPr>
            <w:pStyle w:val="TOC2"/>
            <w:tabs>
              <w:tab w:val="right" w:leader="dot" w:pos="9350"/>
            </w:tabs>
            <w:rPr>
              <w:noProof/>
              <w:kern w:val="2"/>
              <w:szCs w:val="22"/>
              <w:lang w:eastAsia="en-NZ"/>
              <w14:ligatures w14:val="standardContextual"/>
            </w:rPr>
          </w:pPr>
          <w:hyperlink w:anchor="_Toc163194123" w:history="1">
            <w:r w:rsidR="00380AE1" w:rsidRPr="00415053">
              <w:rPr>
                <w:rStyle w:val="Hyperlink"/>
                <w:noProof/>
                <w:szCs w:val="22"/>
              </w:rPr>
              <w:t>Context for the Project:</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_Toc163194123 \h </w:instrText>
            </w:r>
            <w:r w:rsidR="00380AE1" w:rsidRPr="00415053">
              <w:rPr>
                <w:noProof/>
                <w:webHidden/>
                <w:szCs w:val="22"/>
              </w:rPr>
            </w:r>
            <w:r w:rsidR="00380AE1" w:rsidRPr="00415053">
              <w:rPr>
                <w:noProof/>
                <w:webHidden/>
                <w:szCs w:val="22"/>
              </w:rPr>
              <w:fldChar w:fldCharType="separate"/>
            </w:r>
            <w:r w:rsidR="00D972EB">
              <w:rPr>
                <w:noProof/>
                <w:webHidden/>
                <w:szCs w:val="22"/>
              </w:rPr>
              <w:t>7</w:t>
            </w:r>
            <w:r w:rsidR="00380AE1" w:rsidRPr="00415053">
              <w:rPr>
                <w:noProof/>
                <w:webHidden/>
                <w:szCs w:val="22"/>
              </w:rPr>
              <w:fldChar w:fldCharType="end"/>
            </w:r>
          </w:hyperlink>
        </w:p>
        <w:p w14:paraId="7EF4E50B" w14:textId="6B2AC940" w:rsidR="00380AE1" w:rsidRPr="00415053" w:rsidRDefault="00043EC9">
          <w:pPr>
            <w:pStyle w:val="TOC2"/>
            <w:tabs>
              <w:tab w:val="right" w:leader="dot" w:pos="9350"/>
            </w:tabs>
            <w:rPr>
              <w:noProof/>
              <w:kern w:val="2"/>
              <w:szCs w:val="22"/>
              <w:lang w:eastAsia="en-NZ"/>
              <w14:ligatures w14:val="standardContextual"/>
            </w:rPr>
          </w:pPr>
          <w:hyperlink w:anchor="_Toc163194124" w:history="1">
            <w:r w:rsidR="00380AE1" w:rsidRPr="00415053">
              <w:rPr>
                <w:rStyle w:val="Hyperlink"/>
                <w:noProof/>
                <w:szCs w:val="22"/>
              </w:rPr>
              <w:t>Introduction to Client Organization:</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_Toc163194124 \h </w:instrText>
            </w:r>
            <w:r w:rsidR="00380AE1" w:rsidRPr="00415053">
              <w:rPr>
                <w:noProof/>
                <w:webHidden/>
                <w:szCs w:val="22"/>
              </w:rPr>
            </w:r>
            <w:r w:rsidR="00380AE1" w:rsidRPr="00415053">
              <w:rPr>
                <w:noProof/>
                <w:webHidden/>
                <w:szCs w:val="22"/>
              </w:rPr>
              <w:fldChar w:fldCharType="separate"/>
            </w:r>
            <w:r w:rsidR="00D972EB">
              <w:rPr>
                <w:noProof/>
                <w:webHidden/>
                <w:szCs w:val="22"/>
              </w:rPr>
              <w:t>7</w:t>
            </w:r>
            <w:r w:rsidR="00380AE1" w:rsidRPr="00415053">
              <w:rPr>
                <w:noProof/>
                <w:webHidden/>
                <w:szCs w:val="22"/>
              </w:rPr>
              <w:fldChar w:fldCharType="end"/>
            </w:r>
          </w:hyperlink>
        </w:p>
        <w:p w14:paraId="1403C85E" w14:textId="7C6C9A79" w:rsidR="00380AE1" w:rsidRPr="00415053" w:rsidRDefault="00043EC9">
          <w:pPr>
            <w:pStyle w:val="TOC2"/>
            <w:tabs>
              <w:tab w:val="right" w:leader="dot" w:pos="9350"/>
            </w:tabs>
            <w:rPr>
              <w:noProof/>
              <w:kern w:val="2"/>
              <w:szCs w:val="22"/>
              <w:lang w:eastAsia="en-NZ"/>
              <w14:ligatures w14:val="standardContextual"/>
            </w:rPr>
          </w:pPr>
          <w:hyperlink w:anchor="_Toc163194125" w:history="1">
            <w:r w:rsidR="00380AE1" w:rsidRPr="00415053">
              <w:rPr>
                <w:rStyle w:val="Hyperlink"/>
                <w:noProof/>
                <w:szCs w:val="22"/>
              </w:rPr>
              <w:t>Problem, Need, or Opportunity:</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_Toc163194125 \h </w:instrText>
            </w:r>
            <w:r w:rsidR="00380AE1" w:rsidRPr="00415053">
              <w:rPr>
                <w:noProof/>
                <w:webHidden/>
                <w:szCs w:val="22"/>
              </w:rPr>
            </w:r>
            <w:r w:rsidR="00380AE1" w:rsidRPr="00415053">
              <w:rPr>
                <w:noProof/>
                <w:webHidden/>
                <w:szCs w:val="22"/>
              </w:rPr>
              <w:fldChar w:fldCharType="separate"/>
            </w:r>
            <w:r w:rsidR="00D972EB">
              <w:rPr>
                <w:noProof/>
                <w:webHidden/>
                <w:szCs w:val="22"/>
              </w:rPr>
              <w:t>7</w:t>
            </w:r>
            <w:r w:rsidR="00380AE1" w:rsidRPr="00415053">
              <w:rPr>
                <w:noProof/>
                <w:webHidden/>
                <w:szCs w:val="22"/>
              </w:rPr>
              <w:fldChar w:fldCharType="end"/>
            </w:r>
          </w:hyperlink>
        </w:p>
        <w:p w14:paraId="702A6AE1" w14:textId="55CA843B" w:rsidR="00380AE1" w:rsidRPr="00415053" w:rsidRDefault="00043EC9">
          <w:pPr>
            <w:pStyle w:val="TOC1"/>
            <w:tabs>
              <w:tab w:val="right" w:leader="dot" w:pos="9350"/>
            </w:tabs>
            <w:rPr>
              <w:noProof/>
              <w:kern w:val="2"/>
              <w:szCs w:val="22"/>
              <w:lang w:eastAsia="en-NZ"/>
              <w14:ligatures w14:val="standardContextual"/>
            </w:rPr>
          </w:pPr>
          <w:hyperlink w:anchor="_Toc163194126" w:history="1">
            <w:r w:rsidR="00380AE1" w:rsidRPr="00415053">
              <w:rPr>
                <w:rStyle w:val="Hyperlink"/>
                <w:noProof/>
                <w:szCs w:val="22"/>
              </w:rPr>
              <w:t>Project Rationale</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_Toc163194126 \h </w:instrText>
            </w:r>
            <w:r w:rsidR="00380AE1" w:rsidRPr="00415053">
              <w:rPr>
                <w:noProof/>
                <w:webHidden/>
                <w:szCs w:val="22"/>
              </w:rPr>
            </w:r>
            <w:r w:rsidR="00380AE1" w:rsidRPr="00415053">
              <w:rPr>
                <w:noProof/>
                <w:webHidden/>
                <w:szCs w:val="22"/>
              </w:rPr>
              <w:fldChar w:fldCharType="separate"/>
            </w:r>
            <w:r w:rsidR="00D972EB">
              <w:rPr>
                <w:noProof/>
                <w:webHidden/>
                <w:szCs w:val="22"/>
              </w:rPr>
              <w:t>8</w:t>
            </w:r>
            <w:r w:rsidR="00380AE1" w:rsidRPr="00415053">
              <w:rPr>
                <w:noProof/>
                <w:webHidden/>
                <w:szCs w:val="22"/>
              </w:rPr>
              <w:fldChar w:fldCharType="end"/>
            </w:r>
          </w:hyperlink>
        </w:p>
        <w:p w14:paraId="26532470" w14:textId="04C2CAF8" w:rsidR="00380AE1" w:rsidRPr="00415053" w:rsidRDefault="00043EC9">
          <w:pPr>
            <w:pStyle w:val="TOC2"/>
            <w:tabs>
              <w:tab w:val="right" w:leader="dot" w:pos="9350"/>
            </w:tabs>
            <w:rPr>
              <w:noProof/>
              <w:kern w:val="2"/>
              <w:szCs w:val="22"/>
              <w:lang w:eastAsia="en-NZ"/>
              <w14:ligatures w14:val="standardContextual"/>
            </w:rPr>
          </w:pPr>
          <w:hyperlink w:anchor="_Toc163194127" w:history="1">
            <w:r w:rsidR="00380AE1" w:rsidRPr="00415053">
              <w:rPr>
                <w:rStyle w:val="Hyperlink"/>
                <w:rFonts w:eastAsia="Times New Roman" w:cs="Times New Roman"/>
                <w:noProof/>
                <w:szCs w:val="22"/>
              </w:rPr>
              <w:t>Cost Effectiveness: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_Toc163194127 \h </w:instrText>
            </w:r>
            <w:r w:rsidR="00380AE1" w:rsidRPr="00415053">
              <w:rPr>
                <w:noProof/>
                <w:webHidden/>
                <w:szCs w:val="22"/>
              </w:rPr>
            </w:r>
            <w:r w:rsidR="00380AE1" w:rsidRPr="00415053">
              <w:rPr>
                <w:noProof/>
                <w:webHidden/>
                <w:szCs w:val="22"/>
              </w:rPr>
              <w:fldChar w:fldCharType="separate"/>
            </w:r>
            <w:r w:rsidR="00D972EB">
              <w:rPr>
                <w:noProof/>
                <w:webHidden/>
                <w:szCs w:val="22"/>
              </w:rPr>
              <w:t>8</w:t>
            </w:r>
            <w:r w:rsidR="00380AE1" w:rsidRPr="00415053">
              <w:rPr>
                <w:noProof/>
                <w:webHidden/>
                <w:szCs w:val="22"/>
              </w:rPr>
              <w:fldChar w:fldCharType="end"/>
            </w:r>
          </w:hyperlink>
        </w:p>
        <w:p w14:paraId="5EA9A956" w14:textId="2531D4F0" w:rsidR="00380AE1" w:rsidRPr="00415053" w:rsidRDefault="00043EC9">
          <w:pPr>
            <w:pStyle w:val="TOC2"/>
            <w:tabs>
              <w:tab w:val="right" w:leader="dot" w:pos="9350"/>
            </w:tabs>
            <w:rPr>
              <w:noProof/>
              <w:kern w:val="2"/>
              <w:szCs w:val="22"/>
              <w:lang w:eastAsia="en-NZ"/>
              <w14:ligatures w14:val="standardContextual"/>
            </w:rPr>
          </w:pPr>
          <w:hyperlink w:anchor="_Toc163194128" w:history="1">
            <w:r w:rsidR="00380AE1" w:rsidRPr="00415053">
              <w:rPr>
                <w:rStyle w:val="Hyperlink"/>
                <w:rFonts w:eastAsia="Times New Roman" w:cs="Times New Roman"/>
                <w:noProof/>
                <w:szCs w:val="22"/>
              </w:rPr>
              <w:t>Scalability and Flexibility:</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_Toc163194128 \h </w:instrText>
            </w:r>
            <w:r w:rsidR="00380AE1" w:rsidRPr="00415053">
              <w:rPr>
                <w:noProof/>
                <w:webHidden/>
                <w:szCs w:val="22"/>
              </w:rPr>
            </w:r>
            <w:r w:rsidR="00380AE1" w:rsidRPr="00415053">
              <w:rPr>
                <w:noProof/>
                <w:webHidden/>
                <w:szCs w:val="22"/>
              </w:rPr>
              <w:fldChar w:fldCharType="separate"/>
            </w:r>
            <w:r w:rsidR="00D972EB">
              <w:rPr>
                <w:noProof/>
                <w:webHidden/>
                <w:szCs w:val="22"/>
              </w:rPr>
              <w:t>8</w:t>
            </w:r>
            <w:r w:rsidR="00380AE1" w:rsidRPr="00415053">
              <w:rPr>
                <w:noProof/>
                <w:webHidden/>
                <w:szCs w:val="22"/>
              </w:rPr>
              <w:fldChar w:fldCharType="end"/>
            </w:r>
          </w:hyperlink>
        </w:p>
        <w:p w14:paraId="2DD2417A" w14:textId="60AD6AAB" w:rsidR="00380AE1" w:rsidRPr="00415053" w:rsidRDefault="00043EC9">
          <w:pPr>
            <w:pStyle w:val="TOC2"/>
            <w:tabs>
              <w:tab w:val="right" w:leader="dot" w:pos="9350"/>
            </w:tabs>
            <w:rPr>
              <w:noProof/>
              <w:kern w:val="2"/>
              <w:szCs w:val="22"/>
              <w:lang w:eastAsia="en-NZ"/>
              <w14:ligatures w14:val="standardContextual"/>
            </w:rPr>
          </w:pPr>
          <w:hyperlink w:anchor="_Toc163194129" w:history="1">
            <w:r w:rsidR="00380AE1" w:rsidRPr="00415053">
              <w:rPr>
                <w:rStyle w:val="Hyperlink"/>
                <w:rFonts w:eastAsia="Times New Roman" w:cs="Times New Roman"/>
                <w:noProof/>
                <w:szCs w:val="22"/>
              </w:rPr>
              <w:t>Compatibility and Interoperability:</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_Toc163194129 \h </w:instrText>
            </w:r>
            <w:r w:rsidR="00380AE1" w:rsidRPr="00415053">
              <w:rPr>
                <w:noProof/>
                <w:webHidden/>
                <w:szCs w:val="22"/>
              </w:rPr>
            </w:r>
            <w:r w:rsidR="00380AE1" w:rsidRPr="00415053">
              <w:rPr>
                <w:noProof/>
                <w:webHidden/>
                <w:szCs w:val="22"/>
              </w:rPr>
              <w:fldChar w:fldCharType="separate"/>
            </w:r>
            <w:r w:rsidR="00D972EB">
              <w:rPr>
                <w:noProof/>
                <w:webHidden/>
                <w:szCs w:val="22"/>
              </w:rPr>
              <w:t>8</w:t>
            </w:r>
            <w:r w:rsidR="00380AE1" w:rsidRPr="00415053">
              <w:rPr>
                <w:noProof/>
                <w:webHidden/>
                <w:szCs w:val="22"/>
              </w:rPr>
              <w:fldChar w:fldCharType="end"/>
            </w:r>
          </w:hyperlink>
        </w:p>
        <w:p w14:paraId="7626BB1C" w14:textId="3404989C" w:rsidR="00380AE1" w:rsidRPr="00415053" w:rsidRDefault="00043EC9">
          <w:pPr>
            <w:pStyle w:val="TOC2"/>
            <w:tabs>
              <w:tab w:val="right" w:leader="dot" w:pos="9350"/>
            </w:tabs>
            <w:rPr>
              <w:noProof/>
              <w:kern w:val="2"/>
              <w:szCs w:val="22"/>
              <w:lang w:eastAsia="en-NZ"/>
              <w14:ligatures w14:val="standardContextual"/>
            </w:rPr>
          </w:pPr>
          <w:hyperlink w:anchor="_Toc163194130" w:history="1">
            <w:r w:rsidR="00380AE1" w:rsidRPr="00415053">
              <w:rPr>
                <w:rStyle w:val="Hyperlink"/>
                <w:rFonts w:eastAsia="Times New Roman" w:cs="Times New Roman"/>
                <w:noProof/>
                <w:szCs w:val="22"/>
              </w:rPr>
              <w:t>Innovation and Collaboration:</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_Toc163194130 \h </w:instrText>
            </w:r>
            <w:r w:rsidR="00380AE1" w:rsidRPr="00415053">
              <w:rPr>
                <w:noProof/>
                <w:webHidden/>
                <w:szCs w:val="22"/>
              </w:rPr>
            </w:r>
            <w:r w:rsidR="00380AE1" w:rsidRPr="00415053">
              <w:rPr>
                <w:noProof/>
                <w:webHidden/>
                <w:szCs w:val="22"/>
              </w:rPr>
              <w:fldChar w:fldCharType="separate"/>
            </w:r>
            <w:r w:rsidR="00D972EB">
              <w:rPr>
                <w:noProof/>
                <w:webHidden/>
                <w:szCs w:val="22"/>
              </w:rPr>
              <w:t>8</w:t>
            </w:r>
            <w:r w:rsidR="00380AE1" w:rsidRPr="00415053">
              <w:rPr>
                <w:noProof/>
                <w:webHidden/>
                <w:szCs w:val="22"/>
              </w:rPr>
              <w:fldChar w:fldCharType="end"/>
            </w:r>
          </w:hyperlink>
        </w:p>
        <w:p w14:paraId="46E5208D" w14:textId="78B67FEB" w:rsidR="00380AE1" w:rsidRPr="00415053" w:rsidRDefault="00043EC9">
          <w:pPr>
            <w:pStyle w:val="TOC2"/>
            <w:tabs>
              <w:tab w:val="right" w:leader="dot" w:pos="9350"/>
            </w:tabs>
            <w:rPr>
              <w:noProof/>
              <w:kern w:val="2"/>
              <w:szCs w:val="22"/>
              <w:lang w:eastAsia="en-NZ"/>
              <w14:ligatures w14:val="standardContextual"/>
            </w:rPr>
          </w:pPr>
          <w:hyperlink w:anchor="_Toc163194131" w:history="1">
            <w:r w:rsidR="00380AE1" w:rsidRPr="00415053">
              <w:rPr>
                <w:rStyle w:val="Hyperlink"/>
                <w:rFonts w:eastAsia="Times New Roman" w:cs="Times New Roman"/>
                <w:noProof/>
                <w:szCs w:val="22"/>
              </w:rPr>
              <w:t>Addressing Market Demand:</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_Toc163194131 \h </w:instrText>
            </w:r>
            <w:r w:rsidR="00380AE1" w:rsidRPr="00415053">
              <w:rPr>
                <w:noProof/>
                <w:webHidden/>
                <w:szCs w:val="22"/>
              </w:rPr>
            </w:r>
            <w:r w:rsidR="00380AE1" w:rsidRPr="00415053">
              <w:rPr>
                <w:noProof/>
                <w:webHidden/>
                <w:szCs w:val="22"/>
              </w:rPr>
              <w:fldChar w:fldCharType="separate"/>
            </w:r>
            <w:r w:rsidR="00D972EB">
              <w:rPr>
                <w:noProof/>
                <w:webHidden/>
                <w:szCs w:val="22"/>
              </w:rPr>
              <w:t>9</w:t>
            </w:r>
            <w:r w:rsidR="00380AE1" w:rsidRPr="00415053">
              <w:rPr>
                <w:noProof/>
                <w:webHidden/>
                <w:szCs w:val="22"/>
              </w:rPr>
              <w:fldChar w:fldCharType="end"/>
            </w:r>
          </w:hyperlink>
        </w:p>
        <w:p w14:paraId="5F1E92F8" w14:textId="6695D9E4" w:rsidR="00380AE1" w:rsidRPr="00415053" w:rsidRDefault="00043EC9">
          <w:pPr>
            <w:pStyle w:val="TOC2"/>
            <w:tabs>
              <w:tab w:val="right" w:leader="dot" w:pos="9350"/>
            </w:tabs>
            <w:rPr>
              <w:noProof/>
              <w:kern w:val="2"/>
              <w:szCs w:val="22"/>
              <w:lang w:eastAsia="en-NZ"/>
              <w14:ligatures w14:val="standardContextual"/>
            </w:rPr>
          </w:pPr>
          <w:hyperlink w:anchor="_Toc163194132" w:history="1">
            <w:r w:rsidR="00380AE1" w:rsidRPr="00415053">
              <w:rPr>
                <w:rStyle w:val="Hyperlink"/>
                <w:rFonts w:eastAsia="Times New Roman" w:cs="Times New Roman"/>
                <w:noProof/>
                <w:szCs w:val="22"/>
              </w:rPr>
              <w:t>Overcoming Vendor Lock-In:</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_Toc163194132 \h </w:instrText>
            </w:r>
            <w:r w:rsidR="00380AE1" w:rsidRPr="00415053">
              <w:rPr>
                <w:noProof/>
                <w:webHidden/>
                <w:szCs w:val="22"/>
              </w:rPr>
            </w:r>
            <w:r w:rsidR="00380AE1" w:rsidRPr="00415053">
              <w:rPr>
                <w:noProof/>
                <w:webHidden/>
                <w:szCs w:val="22"/>
              </w:rPr>
              <w:fldChar w:fldCharType="separate"/>
            </w:r>
            <w:r w:rsidR="00D972EB">
              <w:rPr>
                <w:noProof/>
                <w:webHidden/>
                <w:szCs w:val="22"/>
              </w:rPr>
              <w:t>9</w:t>
            </w:r>
            <w:r w:rsidR="00380AE1" w:rsidRPr="00415053">
              <w:rPr>
                <w:noProof/>
                <w:webHidden/>
                <w:szCs w:val="22"/>
              </w:rPr>
              <w:fldChar w:fldCharType="end"/>
            </w:r>
          </w:hyperlink>
        </w:p>
        <w:p w14:paraId="32F91474" w14:textId="0C138B40" w:rsidR="00380AE1" w:rsidRPr="00415053" w:rsidRDefault="00043EC9">
          <w:pPr>
            <w:pStyle w:val="TOC1"/>
            <w:tabs>
              <w:tab w:val="right" w:leader="dot" w:pos="9350"/>
            </w:tabs>
            <w:rPr>
              <w:noProof/>
              <w:kern w:val="2"/>
              <w:szCs w:val="22"/>
              <w:lang w:eastAsia="en-NZ"/>
              <w14:ligatures w14:val="standardContextual"/>
            </w:rPr>
          </w:pPr>
          <w:hyperlink w:anchor="_Toc163194133" w:history="1">
            <w:r w:rsidR="00380AE1" w:rsidRPr="00415053">
              <w:rPr>
                <w:rStyle w:val="Hyperlink"/>
                <w:noProof/>
                <w:szCs w:val="22"/>
              </w:rPr>
              <w:t>Objective and Scope</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_Toc163194133 \h </w:instrText>
            </w:r>
            <w:r w:rsidR="00380AE1" w:rsidRPr="00415053">
              <w:rPr>
                <w:noProof/>
                <w:webHidden/>
                <w:szCs w:val="22"/>
              </w:rPr>
            </w:r>
            <w:r w:rsidR="00380AE1" w:rsidRPr="00415053">
              <w:rPr>
                <w:noProof/>
                <w:webHidden/>
                <w:szCs w:val="22"/>
              </w:rPr>
              <w:fldChar w:fldCharType="separate"/>
            </w:r>
            <w:r w:rsidR="00D972EB">
              <w:rPr>
                <w:noProof/>
                <w:webHidden/>
                <w:szCs w:val="22"/>
              </w:rPr>
              <w:t>9</w:t>
            </w:r>
            <w:r w:rsidR="00380AE1" w:rsidRPr="00415053">
              <w:rPr>
                <w:noProof/>
                <w:webHidden/>
                <w:szCs w:val="22"/>
              </w:rPr>
              <w:fldChar w:fldCharType="end"/>
            </w:r>
          </w:hyperlink>
        </w:p>
        <w:p w14:paraId="1892703F" w14:textId="5FD2CF21" w:rsidR="00380AE1" w:rsidRPr="00415053" w:rsidRDefault="00043EC9">
          <w:pPr>
            <w:pStyle w:val="TOC2"/>
            <w:tabs>
              <w:tab w:val="right" w:leader="dot" w:pos="9350"/>
            </w:tabs>
            <w:rPr>
              <w:noProof/>
              <w:kern w:val="2"/>
              <w:szCs w:val="22"/>
              <w:lang w:eastAsia="en-NZ"/>
              <w14:ligatures w14:val="standardContextual"/>
            </w:rPr>
          </w:pPr>
          <w:hyperlink w:anchor="_Toc163194134" w:history="1">
            <w:r w:rsidR="00380AE1" w:rsidRPr="00415053">
              <w:rPr>
                <w:rStyle w:val="Hyperlink"/>
                <w:noProof/>
                <w:szCs w:val="22"/>
              </w:rPr>
              <w:t>High-Level Requirements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_Toc163194134 \h </w:instrText>
            </w:r>
            <w:r w:rsidR="00380AE1" w:rsidRPr="00415053">
              <w:rPr>
                <w:noProof/>
                <w:webHidden/>
                <w:szCs w:val="22"/>
              </w:rPr>
            </w:r>
            <w:r w:rsidR="00380AE1" w:rsidRPr="00415053">
              <w:rPr>
                <w:noProof/>
                <w:webHidden/>
                <w:szCs w:val="22"/>
              </w:rPr>
              <w:fldChar w:fldCharType="separate"/>
            </w:r>
            <w:r w:rsidR="00D972EB">
              <w:rPr>
                <w:noProof/>
                <w:webHidden/>
                <w:szCs w:val="22"/>
              </w:rPr>
              <w:t>10</w:t>
            </w:r>
            <w:r w:rsidR="00380AE1" w:rsidRPr="00415053">
              <w:rPr>
                <w:noProof/>
                <w:webHidden/>
                <w:szCs w:val="22"/>
              </w:rPr>
              <w:fldChar w:fldCharType="end"/>
            </w:r>
          </w:hyperlink>
        </w:p>
        <w:p w14:paraId="44E8ED04" w14:textId="6592B762" w:rsidR="00380AE1" w:rsidRPr="00415053" w:rsidRDefault="00043EC9">
          <w:pPr>
            <w:pStyle w:val="TOC2"/>
            <w:tabs>
              <w:tab w:val="right" w:leader="dot" w:pos="9350"/>
            </w:tabs>
            <w:rPr>
              <w:noProof/>
              <w:kern w:val="2"/>
              <w:szCs w:val="22"/>
              <w:lang w:eastAsia="en-NZ"/>
              <w14:ligatures w14:val="standardContextual"/>
            </w:rPr>
          </w:pPr>
          <w:hyperlink w:anchor="_Toc163194135" w:history="1">
            <w:r w:rsidR="00380AE1" w:rsidRPr="00415053">
              <w:rPr>
                <w:rStyle w:val="Hyperlink"/>
                <w:noProof/>
                <w:szCs w:val="22"/>
              </w:rPr>
              <w:t>Project Requirements: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_Toc163194135 \h </w:instrText>
            </w:r>
            <w:r w:rsidR="00380AE1" w:rsidRPr="00415053">
              <w:rPr>
                <w:noProof/>
                <w:webHidden/>
                <w:szCs w:val="22"/>
              </w:rPr>
            </w:r>
            <w:r w:rsidR="00380AE1" w:rsidRPr="00415053">
              <w:rPr>
                <w:noProof/>
                <w:webHidden/>
                <w:szCs w:val="22"/>
              </w:rPr>
              <w:fldChar w:fldCharType="separate"/>
            </w:r>
            <w:r w:rsidR="00D972EB">
              <w:rPr>
                <w:noProof/>
                <w:webHidden/>
                <w:szCs w:val="22"/>
              </w:rPr>
              <w:t>10</w:t>
            </w:r>
            <w:r w:rsidR="00380AE1" w:rsidRPr="00415053">
              <w:rPr>
                <w:noProof/>
                <w:webHidden/>
                <w:szCs w:val="22"/>
              </w:rPr>
              <w:fldChar w:fldCharType="end"/>
            </w:r>
          </w:hyperlink>
        </w:p>
        <w:p w14:paraId="36D97AE9" w14:textId="281CAE0E" w:rsidR="00380AE1" w:rsidRPr="00415053" w:rsidRDefault="00043EC9">
          <w:pPr>
            <w:pStyle w:val="TOC2"/>
            <w:tabs>
              <w:tab w:val="right" w:leader="dot" w:pos="9350"/>
            </w:tabs>
            <w:rPr>
              <w:noProof/>
              <w:kern w:val="2"/>
              <w:szCs w:val="22"/>
              <w:lang w:eastAsia="en-NZ"/>
              <w14:ligatures w14:val="standardContextual"/>
            </w:rPr>
          </w:pPr>
          <w:hyperlink w:anchor="_Toc163194136" w:history="1">
            <w:r w:rsidR="00380AE1" w:rsidRPr="00415053">
              <w:rPr>
                <w:rStyle w:val="Hyperlink"/>
                <w:noProof/>
                <w:szCs w:val="22"/>
              </w:rPr>
              <w:t>Out of Scope:</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_Toc163194136 \h </w:instrText>
            </w:r>
            <w:r w:rsidR="00380AE1" w:rsidRPr="00415053">
              <w:rPr>
                <w:noProof/>
                <w:webHidden/>
                <w:szCs w:val="22"/>
              </w:rPr>
            </w:r>
            <w:r w:rsidR="00380AE1" w:rsidRPr="00415053">
              <w:rPr>
                <w:noProof/>
                <w:webHidden/>
                <w:szCs w:val="22"/>
              </w:rPr>
              <w:fldChar w:fldCharType="separate"/>
            </w:r>
            <w:r w:rsidR="00D972EB">
              <w:rPr>
                <w:noProof/>
                <w:webHidden/>
                <w:szCs w:val="22"/>
              </w:rPr>
              <w:t>10</w:t>
            </w:r>
            <w:r w:rsidR="00380AE1" w:rsidRPr="00415053">
              <w:rPr>
                <w:noProof/>
                <w:webHidden/>
                <w:szCs w:val="22"/>
              </w:rPr>
              <w:fldChar w:fldCharType="end"/>
            </w:r>
          </w:hyperlink>
        </w:p>
        <w:p w14:paraId="504D08EC" w14:textId="23C44670" w:rsidR="00380AE1" w:rsidRPr="00415053" w:rsidRDefault="00043EC9">
          <w:pPr>
            <w:pStyle w:val="TOC2"/>
            <w:tabs>
              <w:tab w:val="right" w:leader="dot" w:pos="9350"/>
            </w:tabs>
            <w:rPr>
              <w:noProof/>
              <w:kern w:val="2"/>
              <w:szCs w:val="22"/>
              <w:lang w:eastAsia="en-NZ"/>
              <w14:ligatures w14:val="standardContextual"/>
            </w:rPr>
          </w:pPr>
          <w:hyperlink w:anchor="_Toc163194137" w:history="1">
            <w:r w:rsidR="00380AE1" w:rsidRPr="00415053">
              <w:rPr>
                <w:rStyle w:val="Hyperlink"/>
                <w:noProof/>
                <w:szCs w:val="22"/>
              </w:rPr>
              <w:t>Functional Requirements: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_Toc163194137 \h </w:instrText>
            </w:r>
            <w:r w:rsidR="00380AE1" w:rsidRPr="00415053">
              <w:rPr>
                <w:noProof/>
                <w:webHidden/>
                <w:szCs w:val="22"/>
              </w:rPr>
            </w:r>
            <w:r w:rsidR="00380AE1" w:rsidRPr="00415053">
              <w:rPr>
                <w:noProof/>
                <w:webHidden/>
                <w:szCs w:val="22"/>
              </w:rPr>
              <w:fldChar w:fldCharType="separate"/>
            </w:r>
            <w:r w:rsidR="00D972EB">
              <w:rPr>
                <w:noProof/>
                <w:webHidden/>
                <w:szCs w:val="22"/>
              </w:rPr>
              <w:t>11</w:t>
            </w:r>
            <w:r w:rsidR="00380AE1" w:rsidRPr="00415053">
              <w:rPr>
                <w:noProof/>
                <w:webHidden/>
                <w:szCs w:val="22"/>
              </w:rPr>
              <w:fldChar w:fldCharType="end"/>
            </w:r>
          </w:hyperlink>
        </w:p>
        <w:p w14:paraId="365C1C21" w14:textId="0D0E1285" w:rsidR="00380AE1" w:rsidRPr="00415053" w:rsidRDefault="00043EC9">
          <w:pPr>
            <w:pStyle w:val="TOC2"/>
            <w:tabs>
              <w:tab w:val="right" w:leader="dot" w:pos="9350"/>
            </w:tabs>
            <w:rPr>
              <w:noProof/>
              <w:kern w:val="2"/>
              <w:szCs w:val="22"/>
              <w:lang w:eastAsia="en-NZ"/>
              <w14:ligatures w14:val="standardContextual"/>
            </w:rPr>
          </w:pPr>
          <w:hyperlink w:anchor="_Toc163194138" w:history="1">
            <w:r w:rsidR="00380AE1" w:rsidRPr="00415053">
              <w:rPr>
                <w:rStyle w:val="Hyperlink"/>
                <w:noProof/>
                <w:szCs w:val="22"/>
              </w:rPr>
              <w:t>Nonfunctional Requirements: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_Toc163194138 \h </w:instrText>
            </w:r>
            <w:r w:rsidR="00380AE1" w:rsidRPr="00415053">
              <w:rPr>
                <w:noProof/>
                <w:webHidden/>
                <w:szCs w:val="22"/>
              </w:rPr>
            </w:r>
            <w:r w:rsidR="00380AE1" w:rsidRPr="00415053">
              <w:rPr>
                <w:noProof/>
                <w:webHidden/>
                <w:szCs w:val="22"/>
              </w:rPr>
              <w:fldChar w:fldCharType="separate"/>
            </w:r>
            <w:r w:rsidR="00D972EB">
              <w:rPr>
                <w:noProof/>
                <w:webHidden/>
                <w:szCs w:val="22"/>
              </w:rPr>
              <w:t>11</w:t>
            </w:r>
            <w:r w:rsidR="00380AE1" w:rsidRPr="00415053">
              <w:rPr>
                <w:noProof/>
                <w:webHidden/>
                <w:szCs w:val="22"/>
              </w:rPr>
              <w:fldChar w:fldCharType="end"/>
            </w:r>
          </w:hyperlink>
        </w:p>
        <w:p w14:paraId="06AFE207" w14:textId="5D64B1E2" w:rsidR="00380AE1" w:rsidRPr="00415053" w:rsidRDefault="00043EC9">
          <w:pPr>
            <w:pStyle w:val="TOC2"/>
            <w:tabs>
              <w:tab w:val="right" w:leader="dot" w:pos="9350"/>
            </w:tabs>
            <w:rPr>
              <w:noProof/>
              <w:kern w:val="2"/>
              <w:szCs w:val="22"/>
              <w:lang w:eastAsia="en-NZ"/>
              <w14:ligatures w14:val="standardContextual"/>
            </w:rPr>
          </w:pPr>
          <w:hyperlink w:anchor="_Toc163194139" w:history="1">
            <w:r w:rsidR="00380AE1" w:rsidRPr="00415053">
              <w:rPr>
                <w:rStyle w:val="Hyperlink"/>
                <w:noProof/>
                <w:szCs w:val="22"/>
              </w:rPr>
              <w:t>Technical Infrastructure:</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_Toc163194139 \h </w:instrText>
            </w:r>
            <w:r w:rsidR="00380AE1" w:rsidRPr="00415053">
              <w:rPr>
                <w:noProof/>
                <w:webHidden/>
                <w:szCs w:val="22"/>
              </w:rPr>
            </w:r>
            <w:r w:rsidR="00380AE1" w:rsidRPr="00415053">
              <w:rPr>
                <w:noProof/>
                <w:webHidden/>
                <w:szCs w:val="22"/>
              </w:rPr>
              <w:fldChar w:fldCharType="separate"/>
            </w:r>
            <w:r w:rsidR="00D972EB">
              <w:rPr>
                <w:noProof/>
                <w:webHidden/>
                <w:szCs w:val="22"/>
              </w:rPr>
              <w:t>11</w:t>
            </w:r>
            <w:r w:rsidR="00380AE1" w:rsidRPr="00415053">
              <w:rPr>
                <w:noProof/>
                <w:webHidden/>
                <w:szCs w:val="22"/>
              </w:rPr>
              <w:fldChar w:fldCharType="end"/>
            </w:r>
          </w:hyperlink>
        </w:p>
        <w:p w14:paraId="247ED753" w14:textId="28C6ACE8" w:rsidR="00380AE1" w:rsidRPr="00415053" w:rsidRDefault="00043EC9">
          <w:pPr>
            <w:pStyle w:val="TOC2"/>
            <w:tabs>
              <w:tab w:val="right" w:leader="dot" w:pos="9350"/>
            </w:tabs>
            <w:rPr>
              <w:noProof/>
              <w:kern w:val="2"/>
              <w:szCs w:val="22"/>
              <w:lang w:eastAsia="en-NZ"/>
              <w14:ligatures w14:val="standardContextual"/>
            </w:rPr>
          </w:pPr>
          <w:hyperlink w:anchor="_Toc163194140" w:history="1">
            <w:r w:rsidR="00380AE1" w:rsidRPr="00415053">
              <w:rPr>
                <w:rStyle w:val="Hyperlink"/>
                <w:noProof/>
                <w:szCs w:val="22"/>
              </w:rPr>
              <w:t>Skills Required:</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_Toc163194140 \h </w:instrText>
            </w:r>
            <w:r w:rsidR="00380AE1" w:rsidRPr="00415053">
              <w:rPr>
                <w:noProof/>
                <w:webHidden/>
                <w:szCs w:val="22"/>
              </w:rPr>
            </w:r>
            <w:r w:rsidR="00380AE1" w:rsidRPr="00415053">
              <w:rPr>
                <w:noProof/>
                <w:webHidden/>
                <w:szCs w:val="22"/>
              </w:rPr>
              <w:fldChar w:fldCharType="separate"/>
            </w:r>
            <w:r w:rsidR="00D972EB">
              <w:rPr>
                <w:noProof/>
                <w:webHidden/>
                <w:szCs w:val="22"/>
              </w:rPr>
              <w:t>12</w:t>
            </w:r>
            <w:r w:rsidR="00380AE1" w:rsidRPr="00415053">
              <w:rPr>
                <w:noProof/>
                <w:webHidden/>
                <w:szCs w:val="22"/>
              </w:rPr>
              <w:fldChar w:fldCharType="end"/>
            </w:r>
          </w:hyperlink>
        </w:p>
        <w:p w14:paraId="31174825" w14:textId="1112F137" w:rsidR="00380AE1" w:rsidRPr="00415053" w:rsidRDefault="00043EC9">
          <w:pPr>
            <w:pStyle w:val="TOC2"/>
            <w:tabs>
              <w:tab w:val="right" w:leader="dot" w:pos="9350"/>
            </w:tabs>
            <w:rPr>
              <w:noProof/>
              <w:kern w:val="2"/>
              <w:szCs w:val="22"/>
              <w:lang w:eastAsia="en-NZ"/>
              <w14:ligatures w14:val="standardContextual"/>
            </w:rPr>
          </w:pPr>
          <w:hyperlink w:anchor="_Toc163194141" w:history="1">
            <w:r w:rsidR="00380AE1" w:rsidRPr="00415053">
              <w:rPr>
                <w:rStyle w:val="Hyperlink"/>
                <w:noProof/>
                <w:szCs w:val="22"/>
              </w:rPr>
              <w:t>Deliverable Summary:</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_Toc163194141 \h </w:instrText>
            </w:r>
            <w:r w:rsidR="00380AE1" w:rsidRPr="00415053">
              <w:rPr>
                <w:noProof/>
                <w:webHidden/>
                <w:szCs w:val="22"/>
              </w:rPr>
            </w:r>
            <w:r w:rsidR="00380AE1" w:rsidRPr="00415053">
              <w:rPr>
                <w:noProof/>
                <w:webHidden/>
                <w:szCs w:val="22"/>
              </w:rPr>
              <w:fldChar w:fldCharType="separate"/>
            </w:r>
            <w:r w:rsidR="00D972EB">
              <w:rPr>
                <w:noProof/>
                <w:webHidden/>
                <w:szCs w:val="22"/>
              </w:rPr>
              <w:t>12</w:t>
            </w:r>
            <w:r w:rsidR="00380AE1" w:rsidRPr="00415053">
              <w:rPr>
                <w:noProof/>
                <w:webHidden/>
                <w:szCs w:val="22"/>
              </w:rPr>
              <w:fldChar w:fldCharType="end"/>
            </w:r>
          </w:hyperlink>
        </w:p>
        <w:p w14:paraId="653787BC" w14:textId="3F82E93B" w:rsidR="00380AE1" w:rsidRPr="00415053" w:rsidRDefault="00043EC9">
          <w:pPr>
            <w:pStyle w:val="TOC2"/>
            <w:tabs>
              <w:tab w:val="right" w:leader="dot" w:pos="9350"/>
            </w:tabs>
            <w:rPr>
              <w:noProof/>
              <w:kern w:val="2"/>
              <w:szCs w:val="22"/>
              <w:lang w:eastAsia="en-NZ"/>
              <w14:ligatures w14:val="standardContextual"/>
            </w:rPr>
          </w:pPr>
          <w:hyperlink w:anchor="_Toc163194142" w:history="1">
            <w:r w:rsidR="00380AE1" w:rsidRPr="00415053">
              <w:rPr>
                <w:rStyle w:val="Hyperlink"/>
                <w:noProof/>
                <w:szCs w:val="22"/>
              </w:rPr>
              <w:t>Project Management Deliverable:</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_Toc163194142 \h </w:instrText>
            </w:r>
            <w:r w:rsidR="00380AE1" w:rsidRPr="00415053">
              <w:rPr>
                <w:noProof/>
                <w:webHidden/>
                <w:szCs w:val="22"/>
              </w:rPr>
            </w:r>
            <w:r w:rsidR="00380AE1" w:rsidRPr="00415053">
              <w:rPr>
                <w:noProof/>
                <w:webHidden/>
                <w:szCs w:val="22"/>
              </w:rPr>
              <w:fldChar w:fldCharType="separate"/>
            </w:r>
            <w:r w:rsidR="00D972EB">
              <w:rPr>
                <w:noProof/>
                <w:webHidden/>
                <w:szCs w:val="22"/>
              </w:rPr>
              <w:t>12</w:t>
            </w:r>
            <w:r w:rsidR="00380AE1" w:rsidRPr="00415053">
              <w:rPr>
                <w:noProof/>
                <w:webHidden/>
                <w:szCs w:val="22"/>
              </w:rPr>
              <w:fldChar w:fldCharType="end"/>
            </w:r>
          </w:hyperlink>
        </w:p>
        <w:p w14:paraId="1E5F1E67" w14:textId="02382DB2" w:rsidR="00380AE1" w:rsidRPr="00415053" w:rsidRDefault="00043EC9">
          <w:pPr>
            <w:pStyle w:val="TOC2"/>
            <w:tabs>
              <w:tab w:val="right" w:leader="dot" w:pos="9350"/>
            </w:tabs>
            <w:rPr>
              <w:noProof/>
              <w:kern w:val="2"/>
              <w:szCs w:val="22"/>
              <w:lang w:eastAsia="en-NZ"/>
              <w14:ligatures w14:val="standardContextual"/>
            </w:rPr>
          </w:pPr>
          <w:hyperlink w:anchor="_Toc163194143" w:history="1">
            <w:r w:rsidR="00380AE1" w:rsidRPr="00415053">
              <w:rPr>
                <w:rStyle w:val="Hyperlink"/>
                <w:noProof/>
                <w:szCs w:val="22"/>
              </w:rPr>
              <w:t>Final Product Deliverables: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_Toc163194143 \h </w:instrText>
            </w:r>
            <w:r w:rsidR="00380AE1" w:rsidRPr="00415053">
              <w:rPr>
                <w:noProof/>
                <w:webHidden/>
                <w:szCs w:val="22"/>
              </w:rPr>
            </w:r>
            <w:r w:rsidR="00380AE1" w:rsidRPr="00415053">
              <w:rPr>
                <w:noProof/>
                <w:webHidden/>
                <w:szCs w:val="22"/>
              </w:rPr>
              <w:fldChar w:fldCharType="separate"/>
            </w:r>
            <w:r w:rsidR="00D972EB">
              <w:rPr>
                <w:noProof/>
                <w:webHidden/>
                <w:szCs w:val="22"/>
              </w:rPr>
              <w:t>12</w:t>
            </w:r>
            <w:r w:rsidR="00380AE1" w:rsidRPr="00415053">
              <w:rPr>
                <w:noProof/>
                <w:webHidden/>
                <w:szCs w:val="22"/>
              </w:rPr>
              <w:fldChar w:fldCharType="end"/>
            </w:r>
          </w:hyperlink>
        </w:p>
        <w:p w14:paraId="421E067F" w14:textId="1B4AA7E0" w:rsidR="00380AE1" w:rsidRPr="00415053" w:rsidRDefault="00043EC9">
          <w:pPr>
            <w:pStyle w:val="TOC2"/>
            <w:tabs>
              <w:tab w:val="right" w:leader="dot" w:pos="9350"/>
            </w:tabs>
            <w:rPr>
              <w:noProof/>
              <w:kern w:val="2"/>
              <w:szCs w:val="22"/>
              <w:lang w:eastAsia="en-NZ"/>
              <w14:ligatures w14:val="standardContextual"/>
            </w:rPr>
          </w:pPr>
          <w:hyperlink w:anchor="_Toc163194144" w:history="1">
            <w:r w:rsidR="00380AE1" w:rsidRPr="00415053">
              <w:rPr>
                <w:rStyle w:val="Hyperlink"/>
                <w:noProof/>
                <w:szCs w:val="22"/>
              </w:rPr>
              <w:t>Milestones and Timeline:</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_Toc163194144 \h </w:instrText>
            </w:r>
            <w:r w:rsidR="00380AE1" w:rsidRPr="00415053">
              <w:rPr>
                <w:noProof/>
                <w:webHidden/>
                <w:szCs w:val="22"/>
              </w:rPr>
            </w:r>
            <w:r w:rsidR="00380AE1" w:rsidRPr="00415053">
              <w:rPr>
                <w:noProof/>
                <w:webHidden/>
                <w:szCs w:val="22"/>
              </w:rPr>
              <w:fldChar w:fldCharType="separate"/>
            </w:r>
            <w:r w:rsidR="00D972EB">
              <w:rPr>
                <w:noProof/>
                <w:webHidden/>
                <w:szCs w:val="22"/>
              </w:rPr>
              <w:t>13</w:t>
            </w:r>
            <w:r w:rsidR="00380AE1" w:rsidRPr="00415053">
              <w:rPr>
                <w:noProof/>
                <w:webHidden/>
                <w:szCs w:val="22"/>
              </w:rPr>
              <w:fldChar w:fldCharType="end"/>
            </w:r>
          </w:hyperlink>
        </w:p>
        <w:p w14:paraId="14EC0F01" w14:textId="7F15D7AE" w:rsidR="00380AE1" w:rsidRPr="00415053" w:rsidRDefault="00043EC9">
          <w:pPr>
            <w:pStyle w:val="TOC2"/>
            <w:tabs>
              <w:tab w:val="right" w:leader="dot" w:pos="9350"/>
            </w:tabs>
            <w:rPr>
              <w:noProof/>
              <w:kern w:val="2"/>
              <w:szCs w:val="22"/>
              <w:lang w:eastAsia="en-NZ"/>
              <w14:ligatures w14:val="standardContextual"/>
            </w:rPr>
          </w:pPr>
          <w:hyperlink w:anchor="_Toc163194145" w:history="1">
            <w:r w:rsidR="00380AE1" w:rsidRPr="00415053">
              <w:rPr>
                <w:rStyle w:val="Hyperlink"/>
                <w:noProof/>
                <w:szCs w:val="22"/>
              </w:rPr>
              <w:t>Project Success Criteria:</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_Toc163194145 \h </w:instrText>
            </w:r>
            <w:r w:rsidR="00380AE1" w:rsidRPr="00415053">
              <w:rPr>
                <w:noProof/>
                <w:webHidden/>
                <w:szCs w:val="22"/>
              </w:rPr>
            </w:r>
            <w:r w:rsidR="00380AE1" w:rsidRPr="00415053">
              <w:rPr>
                <w:noProof/>
                <w:webHidden/>
                <w:szCs w:val="22"/>
              </w:rPr>
              <w:fldChar w:fldCharType="separate"/>
            </w:r>
            <w:r w:rsidR="00D972EB">
              <w:rPr>
                <w:noProof/>
                <w:webHidden/>
                <w:szCs w:val="22"/>
              </w:rPr>
              <w:t>14</w:t>
            </w:r>
            <w:r w:rsidR="00380AE1" w:rsidRPr="00415053">
              <w:rPr>
                <w:noProof/>
                <w:webHidden/>
                <w:szCs w:val="22"/>
              </w:rPr>
              <w:fldChar w:fldCharType="end"/>
            </w:r>
          </w:hyperlink>
        </w:p>
        <w:p w14:paraId="3F085D2C" w14:textId="156ED0C7" w:rsidR="00380AE1" w:rsidRPr="00415053" w:rsidRDefault="00043EC9">
          <w:pPr>
            <w:pStyle w:val="TOC2"/>
            <w:tabs>
              <w:tab w:val="right" w:leader="dot" w:pos="9350"/>
            </w:tabs>
            <w:rPr>
              <w:noProof/>
              <w:kern w:val="2"/>
              <w:szCs w:val="22"/>
              <w:lang w:eastAsia="en-NZ"/>
              <w14:ligatures w14:val="standardContextual"/>
            </w:rPr>
          </w:pPr>
          <w:hyperlink w:anchor="_Toc163194146" w:history="1">
            <w:r w:rsidR="00380AE1" w:rsidRPr="00415053">
              <w:rPr>
                <w:rStyle w:val="Hyperlink"/>
                <w:noProof/>
                <w:szCs w:val="22"/>
              </w:rPr>
              <w:t>Constraints: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_Toc163194146 \h </w:instrText>
            </w:r>
            <w:r w:rsidR="00380AE1" w:rsidRPr="00415053">
              <w:rPr>
                <w:noProof/>
                <w:webHidden/>
                <w:szCs w:val="22"/>
              </w:rPr>
            </w:r>
            <w:r w:rsidR="00380AE1" w:rsidRPr="00415053">
              <w:rPr>
                <w:noProof/>
                <w:webHidden/>
                <w:szCs w:val="22"/>
              </w:rPr>
              <w:fldChar w:fldCharType="separate"/>
            </w:r>
            <w:r w:rsidR="00D972EB">
              <w:rPr>
                <w:noProof/>
                <w:webHidden/>
                <w:szCs w:val="22"/>
              </w:rPr>
              <w:t>15</w:t>
            </w:r>
            <w:r w:rsidR="00380AE1" w:rsidRPr="00415053">
              <w:rPr>
                <w:noProof/>
                <w:webHidden/>
                <w:szCs w:val="22"/>
              </w:rPr>
              <w:fldChar w:fldCharType="end"/>
            </w:r>
          </w:hyperlink>
        </w:p>
        <w:p w14:paraId="3EEB4996" w14:textId="1F9AF955" w:rsidR="00380AE1" w:rsidRPr="00415053" w:rsidRDefault="00043EC9">
          <w:pPr>
            <w:pStyle w:val="TOC2"/>
            <w:tabs>
              <w:tab w:val="right" w:leader="dot" w:pos="9350"/>
            </w:tabs>
            <w:rPr>
              <w:noProof/>
              <w:kern w:val="2"/>
              <w:szCs w:val="22"/>
              <w:lang w:eastAsia="en-NZ"/>
              <w14:ligatures w14:val="standardContextual"/>
            </w:rPr>
          </w:pPr>
          <w:hyperlink w:anchor="_Toc163194147" w:history="1">
            <w:r w:rsidR="00380AE1" w:rsidRPr="00415053">
              <w:rPr>
                <w:rStyle w:val="Hyperlink"/>
                <w:noProof/>
                <w:szCs w:val="22"/>
              </w:rPr>
              <w:t>Assumptions: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_Toc163194147 \h </w:instrText>
            </w:r>
            <w:r w:rsidR="00380AE1" w:rsidRPr="00415053">
              <w:rPr>
                <w:noProof/>
                <w:webHidden/>
                <w:szCs w:val="22"/>
              </w:rPr>
            </w:r>
            <w:r w:rsidR="00380AE1" w:rsidRPr="00415053">
              <w:rPr>
                <w:noProof/>
                <w:webHidden/>
                <w:szCs w:val="22"/>
              </w:rPr>
              <w:fldChar w:fldCharType="separate"/>
            </w:r>
            <w:r w:rsidR="00D972EB">
              <w:rPr>
                <w:noProof/>
                <w:webHidden/>
                <w:szCs w:val="22"/>
              </w:rPr>
              <w:t>15</w:t>
            </w:r>
            <w:r w:rsidR="00380AE1" w:rsidRPr="00415053">
              <w:rPr>
                <w:noProof/>
                <w:webHidden/>
                <w:szCs w:val="22"/>
              </w:rPr>
              <w:fldChar w:fldCharType="end"/>
            </w:r>
          </w:hyperlink>
        </w:p>
        <w:p w14:paraId="6372C8D8" w14:textId="3D4970E9" w:rsidR="00380AE1" w:rsidRPr="00415053" w:rsidRDefault="00043EC9">
          <w:pPr>
            <w:pStyle w:val="TOC1"/>
            <w:tabs>
              <w:tab w:val="right" w:leader="dot" w:pos="9350"/>
            </w:tabs>
            <w:rPr>
              <w:noProof/>
              <w:kern w:val="2"/>
              <w:szCs w:val="22"/>
              <w:lang w:eastAsia="en-NZ"/>
              <w14:ligatures w14:val="standardContextual"/>
            </w:rPr>
          </w:pPr>
          <w:hyperlink w:anchor="_Toc163194148" w:history="1">
            <w:r w:rsidR="00380AE1" w:rsidRPr="00415053">
              <w:rPr>
                <w:rStyle w:val="Hyperlink"/>
                <w:noProof/>
                <w:szCs w:val="22"/>
              </w:rPr>
              <w:t>Skills Analysis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_Toc163194148 \h </w:instrText>
            </w:r>
            <w:r w:rsidR="00380AE1" w:rsidRPr="00415053">
              <w:rPr>
                <w:noProof/>
                <w:webHidden/>
                <w:szCs w:val="22"/>
              </w:rPr>
            </w:r>
            <w:r w:rsidR="00380AE1" w:rsidRPr="00415053">
              <w:rPr>
                <w:noProof/>
                <w:webHidden/>
                <w:szCs w:val="22"/>
              </w:rPr>
              <w:fldChar w:fldCharType="separate"/>
            </w:r>
            <w:r w:rsidR="00D972EB">
              <w:rPr>
                <w:noProof/>
                <w:webHidden/>
                <w:szCs w:val="22"/>
              </w:rPr>
              <w:t>16</w:t>
            </w:r>
            <w:r w:rsidR="00380AE1" w:rsidRPr="00415053">
              <w:rPr>
                <w:noProof/>
                <w:webHidden/>
                <w:szCs w:val="22"/>
              </w:rPr>
              <w:fldChar w:fldCharType="end"/>
            </w:r>
          </w:hyperlink>
        </w:p>
        <w:p w14:paraId="45900001" w14:textId="77273F05" w:rsidR="00380AE1" w:rsidRPr="00415053" w:rsidRDefault="00043EC9">
          <w:pPr>
            <w:pStyle w:val="TOC2"/>
            <w:tabs>
              <w:tab w:val="right" w:leader="dot" w:pos="9350"/>
            </w:tabs>
            <w:rPr>
              <w:noProof/>
              <w:kern w:val="2"/>
              <w:szCs w:val="22"/>
              <w:lang w:eastAsia="en-NZ"/>
              <w14:ligatures w14:val="standardContextual"/>
            </w:rPr>
          </w:pPr>
          <w:hyperlink w:anchor="_Toc163194149" w:history="1">
            <w:r w:rsidR="00380AE1" w:rsidRPr="00415053">
              <w:rPr>
                <w:rStyle w:val="Hyperlink"/>
                <w:noProof/>
                <w:szCs w:val="22"/>
              </w:rPr>
              <w:t>Skills Analysis Rubric</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_Toc163194149 \h </w:instrText>
            </w:r>
            <w:r w:rsidR="00380AE1" w:rsidRPr="00415053">
              <w:rPr>
                <w:noProof/>
                <w:webHidden/>
                <w:szCs w:val="22"/>
              </w:rPr>
            </w:r>
            <w:r w:rsidR="00380AE1" w:rsidRPr="00415053">
              <w:rPr>
                <w:noProof/>
                <w:webHidden/>
                <w:szCs w:val="22"/>
              </w:rPr>
              <w:fldChar w:fldCharType="separate"/>
            </w:r>
            <w:r w:rsidR="00D972EB">
              <w:rPr>
                <w:noProof/>
                <w:webHidden/>
                <w:szCs w:val="22"/>
              </w:rPr>
              <w:t>18</w:t>
            </w:r>
            <w:r w:rsidR="00380AE1" w:rsidRPr="00415053">
              <w:rPr>
                <w:noProof/>
                <w:webHidden/>
                <w:szCs w:val="22"/>
              </w:rPr>
              <w:fldChar w:fldCharType="end"/>
            </w:r>
          </w:hyperlink>
        </w:p>
        <w:p w14:paraId="405CF1AB" w14:textId="01083231" w:rsidR="00380AE1" w:rsidRPr="00415053" w:rsidRDefault="00043EC9">
          <w:pPr>
            <w:pStyle w:val="TOC2"/>
            <w:tabs>
              <w:tab w:val="right" w:leader="dot" w:pos="9350"/>
            </w:tabs>
            <w:rPr>
              <w:noProof/>
              <w:kern w:val="2"/>
              <w:szCs w:val="22"/>
              <w:lang w:eastAsia="en-NZ"/>
              <w14:ligatures w14:val="standardContextual"/>
            </w:rPr>
          </w:pPr>
          <w:hyperlink w:anchor="_Toc163194150" w:history="1">
            <w:r w:rsidR="00380AE1" w:rsidRPr="00415053">
              <w:rPr>
                <w:rStyle w:val="Hyperlink"/>
                <w:noProof/>
                <w:szCs w:val="22"/>
              </w:rPr>
              <w:t>Team specific skills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_Toc163194150 \h </w:instrText>
            </w:r>
            <w:r w:rsidR="00380AE1" w:rsidRPr="00415053">
              <w:rPr>
                <w:noProof/>
                <w:webHidden/>
                <w:szCs w:val="22"/>
              </w:rPr>
            </w:r>
            <w:r w:rsidR="00380AE1" w:rsidRPr="00415053">
              <w:rPr>
                <w:noProof/>
                <w:webHidden/>
                <w:szCs w:val="22"/>
              </w:rPr>
              <w:fldChar w:fldCharType="separate"/>
            </w:r>
            <w:r w:rsidR="00D972EB">
              <w:rPr>
                <w:noProof/>
                <w:webHidden/>
                <w:szCs w:val="22"/>
              </w:rPr>
              <w:t>18</w:t>
            </w:r>
            <w:r w:rsidR="00380AE1" w:rsidRPr="00415053">
              <w:rPr>
                <w:noProof/>
                <w:webHidden/>
                <w:szCs w:val="22"/>
              </w:rPr>
              <w:fldChar w:fldCharType="end"/>
            </w:r>
          </w:hyperlink>
        </w:p>
        <w:p w14:paraId="48AFF5A7" w14:textId="159CD37F" w:rsidR="00380AE1" w:rsidRPr="00415053" w:rsidRDefault="00043EC9">
          <w:pPr>
            <w:pStyle w:val="TOC2"/>
            <w:tabs>
              <w:tab w:val="right" w:leader="dot" w:pos="9350"/>
            </w:tabs>
            <w:rPr>
              <w:noProof/>
              <w:kern w:val="2"/>
              <w:szCs w:val="22"/>
              <w:lang w:eastAsia="en-NZ"/>
              <w14:ligatures w14:val="standardContextual"/>
            </w:rPr>
          </w:pPr>
          <w:hyperlink w:anchor="_Toc163194151" w:history="1">
            <w:r w:rsidR="00380AE1" w:rsidRPr="00415053">
              <w:rPr>
                <w:rStyle w:val="Hyperlink"/>
                <w:noProof/>
                <w:szCs w:val="22"/>
              </w:rPr>
              <w:t>Training Plan</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_Toc163194151 \h </w:instrText>
            </w:r>
            <w:r w:rsidR="00380AE1" w:rsidRPr="00415053">
              <w:rPr>
                <w:noProof/>
                <w:webHidden/>
                <w:szCs w:val="22"/>
              </w:rPr>
            </w:r>
            <w:r w:rsidR="00380AE1" w:rsidRPr="00415053">
              <w:rPr>
                <w:noProof/>
                <w:webHidden/>
                <w:szCs w:val="22"/>
              </w:rPr>
              <w:fldChar w:fldCharType="separate"/>
            </w:r>
            <w:r w:rsidR="00D972EB">
              <w:rPr>
                <w:noProof/>
                <w:webHidden/>
                <w:szCs w:val="22"/>
              </w:rPr>
              <w:t>20</w:t>
            </w:r>
            <w:r w:rsidR="00380AE1" w:rsidRPr="00415053">
              <w:rPr>
                <w:noProof/>
                <w:webHidden/>
                <w:szCs w:val="22"/>
              </w:rPr>
              <w:fldChar w:fldCharType="end"/>
            </w:r>
          </w:hyperlink>
        </w:p>
        <w:p w14:paraId="216FDAEA" w14:textId="57492ECC" w:rsidR="00380AE1" w:rsidRPr="00415053" w:rsidRDefault="00043EC9">
          <w:pPr>
            <w:pStyle w:val="TOC1"/>
            <w:tabs>
              <w:tab w:val="right" w:leader="dot" w:pos="9350"/>
            </w:tabs>
            <w:rPr>
              <w:noProof/>
              <w:kern w:val="2"/>
              <w:szCs w:val="22"/>
              <w:lang w:eastAsia="en-NZ"/>
              <w14:ligatures w14:val="standardContextual"/>
            </w:rPr>
          </w:pPr>
          <w:hyperlink w:anchor="_Toc163194152" w:history="1">
            <w:r w:rsidR="00380AE1" w:rsidRPr="00415053">
              <w:rPr>
                <w:rStyle w:val="Hyperlink"/>
                <w:noProof/>
                <w:szCs w:val="22"/>
              </w:rPr>
              <w:t>Team Roles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_Toc163194152 \h </w:instrText>
            </w:r>
            <w:r w:rsidR="00380AE1" w:rsidRPr="00415053">
              <w:rPr>
                <w:noProof/>
                <w:webHidden/>
                <w:szCs w:val="22"/>
              </w:rPr>
            </w:r>
            <w:r w:rsidR="00380AE1" w:rsidRPr="00415053">
              <w:rPr>
                <w:noProof/>
                <w:webHidden/>
                <w:szCs w:val="22"/>
              </w:rPr>
              <w:fldChar w:fldCharType="separate"/>
            </w:r>
            <w:r w:rsidR="00D972EB">
              <w:rPr>
                <w:noProof/>
                <w:webHidden/>
                <w:szCs w:val="22"/>
              </w:rPr>
              <w:t>21</w:t>
            </w:r>
            <w:r w:rsidR="00380AE1" w:rsidRPr="00415053">
              <w:rPr>
                <w:noProof/>
                <w:webHidden/>
                <w:szCs w:val="22"/>
              </w:rPr>
              <w:fldChar w:fldCharType="end"/>
            </w:r>
          </w:hyperlink>
        </w:p>
        <w:p w14:paraId="5B2E1547" w14:textId="5054F5A4" w:rsidR="00380AE1" w:rsidRPr="00415053" w:rsidRDefault="00043EC9">
          <w:pPr>
            <w:pStyle w:val="TOC1"/>
            <w:tabs>
              <w:tab w:val="right" w:leader="dot" w:pos="9350"/>
            </w:tabs>
            <w:rPr>
              <w:noProof/>
              <w:kern w:val="2"/>
              <w:szCs w:val="22"/>
              <w:lang w:eastAsia="en-NZ"/>
              <w14:ligatures w14:val="standardContextual"/>
            </w:rPr>
          </w:pPr>
          <w:hyperlink w:anchor="_Toc163194153" w:history="1">
            <w:r w:rsidR="00380AE1" w:rsidRPr="00415053">
              <w:rPr>
                <w:rStyle w:val="Hyperlink"/>
                <w:noProof/>
                <w:szCs w:val="22"/>
              </w:rPr>
              <w:t>Team Schedule for Part 1</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_Toc163194153 \h </w:instrText>
            </w:r>
            <w:r w:rsidR="00380AE1" w:rsidRPr="00415053">
              <w:rPr>
                <w:noProof/>
                <w:webHidden/>
                <w:szCs w:val="22"/>
              </w:rPr>
            </w:r>
            <w:r w:rsidR="00380AE1" w:rsidRPr="00415053">
              <w:rPr>
                <w:noProof/>
                <w:webHidden/>
                <w:szCs w:val="22"/>
              </w:rPr>
              <w:fldChar w:fldCharType="separate"/>
            </w:r>
            <w:r w:rsidR="00D972EB">
              <w:rPr>
                <w:noProof/>
                <w:webHidden/>
                <w:szCs w:val="22"/>
              </w:rPr>
              <w:t>21</w:t>
            </w:r>
            <w:r w:rsidR="00380AE1" w:rsidRPr="00415053">
              <w:rPr>
                <w:noProof/>
                <w:webHidden/>
                <w:szCs w:val="22"/>
              </w:rPr>
              <w:fldChar w:fldCharType="end"/>
            </w:r>
          </w:hyperlink>
        </w:p>
        <w:p w14:paraId="11F32F92" w14:textId="204744B4" w:rsidR="00380AE1" w:rsidRPr="00415053" w:rsidRDefault="00043EC9">
          <w:pPr>
            <w:pStyle w:val="TOC1"/>
            <w:tabs>
              <w:tab w:val="right" w:leader="dot" w:pos="9350"/>
            </w:tabs>
            <w:rPr>
              <w:noProof/>
              <w:kern w:val="2"/>
              <w:szCs w:val="22"/>
              <w:lang w:eastAsia="en-NZ"/>
              <w14:ligatures w14:val="standardContextual"/>
            </w:rPr>
          </w:pPr>
          <w:hyperlink w:anchor="_Toc163194154" w:history="1">
            <w:r w:rsidR="00380AE1" w:rsidRPr="00415053">
              <w:rPr>
                <w:rStyle w:val="Hyperlink"/>
                <w:noProof/>
                <w:szCs w:val="22"/>
              </w:rPr>
              <w:t>Project Management Methodology/Approach</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_Toc163194154 \h </w:instrText>
            </w:r>
            <w:r w:rsidR="00380AE1" w:rsidRPr="00415053">
              <w:rPr>
                <w:noProof/>
                <w:webHidden/>
                <w:szCs w:val="22"/>
              </w:rPr>
            </w:r>
            <w:r w:rsidR="00380AE1" w:rsidRPr="00415053">
              <w:rPr>
                <w:noProof/>
                <w:webHidden/>
                <w:szCs w:val="22"/>
              </w:rPr>
              <w:fldChar w:fldCharType="separate"/>
            </w:r>
            <w:r w:rsidR="00D972EB">
              <w:rPr>
                <w:noProof/>
                <w:webHidden/>
                <w:szCs w:val="22"/>
              </w:rPr>
              <w:t>23</w:t>
            </w:r>
            <w:r w:rsidR="00380AE1" w:rsidRPr="00415053">
              <w:rPr>
                <w:noProof/>
                <w:webHidden/>
                <w:szCs w:val="22"/>
              </w:rPr>
              <w:fldChar w:fldCharType="end"/>
            </w:r>
          </w:hyperlink>
        </w:p>
        <w:p w14:paraId="3974A14C" w14:textId="1092306E" w:rsidR="00380AE1" w:rsidRPr="00415053" w:rsidRDefault="00043EC9">
          <w:pPr>
            <w:pStyle w:val="TOC2"/>
            <w:tabs>
              <w:tab w:val="right" w:leader="dot" w:pos="9350"/>
            </w:tabs>
            <w:rPr>
              <w:noProof/>
              <w:kern w:val="2"/>
              <w:szCs w:val="22"/>
              <w:lang w:eastAsia="en-NZ"/>
              <w14:ligatures w14:val="standardContextual"/>
            </w:rPr>
          </w:pPr>
          <w:hyperlink w:anchor="_Toc163194155" w:history="1">
            <w:r w:rsidR="00380AE1" w:rsidRPr="00415053">
              <w:rPr>
                <w:rStyle w:val="Hyperlink"/>
                <w:noProof/>
                <w:szCs w:val="22"/>
              </w:rPr>
              <w:t>secSDLC Project Application Phases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_Toc163194155 \h </w:instrText>
            </w:r>
            <w:r w:rsidR="00380AE1" w:rsidRPr="00415053">
              <w:rPr>
                <w:noProof/>
                <w:webHidden/>
                <w:szCs w:val="22"/>
              </w:rPr>
            </w:r>
            <w:r w:rsidR="00380AE1" w:rsidRPr="00415053">
              <w:rPr>
                <w:noProof/>
                <w:webHidden/>
                <w:szCs w:val="22"/>
              </w:rPr>
              <w:fldChar w:fldCharType="separate"/>
            </w:r>
            <w:r w:rsidR="00D972EB">
              <w:rPr>
                <w:noProof/>
                <w:webHidden/>
                <w:szCs w:val="22"/>
              </w:rPr>
              <w:t>23</w:t>
            </w:r>
            <w:r w:rsidR="00380AE1" w:rsidRPr="00415053">
              <w:rPr>
                <w:noProof/>
                <w:webHidden/>
                <w:szCs w:val="22"/>
              </w:rPr>
              <w:fldChar w:fldCharType="end"/>
            </w:r>
          </w:hyperlink>
        </w:p>
        <w:p w14:paraId="4A5CAF5C" w14:textId="0CDD5B5A" w:rsidR="00380AE1" w:rsidRPr="00415053" w:rsidRDefault="00043EC9">
          <w:pPr>
            <w:pStyle w:val="TOC2"/>
            <w:tabs>
              <w:tab w:val="right" w:leader="dot" w:pos="9350"/>
            </w:tabs>
            <w:rPr>
              <w:noProof/>
              <w:kern w:val="2"/>
              <w:szCs w:val="22"/>
              <w:lang w:eastAsia="en-NZ"/>
              <w14:ligatures w14:val="standardContextual"/>
            </w:rPr>
          </w:pPr>
          <w:hyperlink w:anchor="_Toc163194156" w:history="1">
            <w:r w:rsidR="00380AE1" w:rsidRPr="00415053">
              <w:rPr>
                <w:rStyle w:val="Hyperlink"/>
                <w:rFonts w:eastAsia="Times New Roman" w:cs="Times New Roman"/>
                <w:noProof/>
                <w:szCs w:val="22"/>
              </w:rPr>
              <w:t>Initiation</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_Toc163194156 \h </w:instrText>
            </w:r>
            <w:r w:rsidR="00380AE1" w:rsidRPr="00415053">
              <w:rPr>
                <w:noProof/>
                <w:webHidden/>
                <w:szCs w:val="22"/>
              </w:rPr>
            </w:r>
            <w:r w:rsidR="00380AE1" w:rsidRPr="00415053">
              <w:rPr>
                <w:noProof/>
                <w:webHidden/>
                <w:szCs w:val="22"/>
              </w:rPr>
              <w:fldChar w:fldCharType="separate"/>
            </w:r>
            <w:r w:rsidR="00D972EB">
              <w:rPr>
                <w:noProof/>
                <w:webHidden/>
                <w:szCs w:val="22"/>
              </w:rPr>
              <w:t>23</w:t>
            </w:r>
            <w:r w:rsidR="00380AE1" w:rsidRPr="00415053">
              <w:rPr>
                <w:noProof/>
                <w:webHidden/>
                <w:szCs w:val="22"/>
              </w:rPr>
              <w:fldChar w:fldCharType="end"/>
            </w:r>
          </w:hyperlink>
        </w:p>
        <w:p w14:paraId="60C03296" w14:textId="402E3E1E" w:rsidR="00380AE1" w:rsidRPr="00415053" w:rsidRDefault="00043EC9">
          <w:pPr>
            <w:pStyle w:val="TOC2"/>
            <w:tabs>
              <w:tab w:val="right" w:leader="dot" w:pos="9350"/>
            </w:tabs>
            <w:rPr>
              <w:noProof/>
              <w:kern w:val="2"/>
              <w:szCs w:val="22"/>
              <w:lang w:eastAsia="en-NZ"/>
              <w14:ligatures w14:val="standardContextual"/>
            </w:rPr>
          </w:pPr>
          <w:hyperlink w:anchor="_Toc163194157" w:history="1">
            <w:r w:rsidR="00380AE1" w:rsidRPr="00415053">
              <w:rPr>
                <w:rStyle w:val="Hyperlink"/>
                <w:rFonts w:eastAsia="Times New Roman" w:cs="Times New Roman"/>
                <w:noProof/>
                <w:szCs w:val="22"/>
              </w:rPr>
              <w:t>Planning/Analysis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_Toc163194157 \h </w:instrText>
            </w:r>
            <w:r w:rsidR="00380AE1" w:rsidRPr="00415053">
              <w:rPr>
                <w:noProof/>
                <w:webHidden/>
                <w:szCs w:val="22"/>
              </w:rPr>
            </w:r>
            <w:r w:rsidR="00380AE1" w:rsidRPr="00415053">
              <w:rPr>
                <w:noProof/>
                <w:webHidden/>
                <w:szCs w:val="22"/>
              </w:rPr>
              <w:fldChar w:fldCharType="separate"/>
            </w:r>
            <w:r w:rsidR="00D972EB">
              <w:rPr>
                <w:noProof/>
                <w:webHidden/>
                <w:szCs w:val="22"/>
              </w:rPr>
              <w:t>23</w:t>
            </w:r>
            <w:r w:rsidR="00380AE1" w:rsidRPr="00415053">
              <w:rPr>
                <w:noProof/>
                <w:webHidden/>
                <w:szCs w:val="22"/>
              </w:rPr>
              <w:fldChar w:fldCharType="end"/>
            </w:r>
          </w:hyperlink>
        </w:p>
        <w:p w14:paraId="4861A059" w14:textId="4AAC8C16" w:rsidR="00380AE1" w:rsidRPr="00415053" w:rsidRDefault="00043EC9">
          <w:pPr>
            <w:pStyle w:val="TOC2"/>
            <w:tabs>
              <w:tab w:val="right" w:leader="dot" w:pos="9350"/>
            </w:tabs>
            <w:rPr>
              <w:noProof/>
              <w:kern w:val="2"/>
              <w:szCs w:val="22"/>
              <w:lang w:eastAsia="en-NZ"/>
              <w14:ligatures w14:val="standardContextual"/>
            </w:rPr>
          </w:pPr>
          <w:hyperlink w:anchor="_Toc163194158" w:history="1">
            <w:r w:rsidR="00380AE1" w:rsidRPr="00415053">
              <w:rPr>
                <w:rStyle w:val="Hyperlink"/>
                <w:rFonts w:eastAsia="Times New Roman" w:cs="Times New Roman"/>
                <w:noProof/>
                <w:szCs w:val="22"/>
              </w:rPr>
              <w:t>Development: Logical design</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_Toc163194158 \h </w:instrText>
            </w:r>
            <w:r w:rsidR="00380AE1" w:rsidRPr="00415053">
              <w:rPr>
                <w:noProof/>
                <w:webHidden/>
                <w:szCs w:val="22"/>
              </w:rPr>
            </w:r>
            <w:r w:rsidR="00380AE1" w:rsidRPr="00415053">
              <w:rPr>
                <w:noProof/>
                <w:webHidden/>
                <w:szCs w:val="22"/>
              </w:rPr>
              <w:fldChar w:fldCharType="separate"/>
            </w:r>
            <w:r w:rsidR="00D972EB">
              <w:rPr>
                <w:noProof/>
                <w:webHidden/>
                <w:szCs w:val="22"/>
              </w:rPr>
              <w:t>24</w:t>
            </w:r>
            <w:r w:rsidR="00380AE1" w:rsidRPr="00415053">
              <w:rPr>
                <w:noProof/>
                <w:webHidden/>
                <w:szCs w:val="22"/>
              </w:rPr>
              <w:fldChar w:fldCharType="end"/>
            </w:r>
          </w:hyperlink>
        </w:p>
        <w:p w14:paraId="645159D6" w14:textId="4E83785E" w:rsidR="00380AE1" w:rsidRPr="00415053" w:rsidRDefault="00043EC9">
          <w:pPr>
            <w:pStyle w:val="TOC2"/>
            <w:tabs>
              <w:tab w:val="right" w:leader="dot" w:pos="9350"/>
            </w:tabs>
            <w:rPr>
              <w:noProof/>
              <w:kern w:val="2"/>
              <w:szCs w:val="22"/>
              <w:lang w:eastAsia="en-NZ"/>
              <w14:ligatures w14:val="standardContextual"/>
            </w:rPr>
          </w:pPr>
          <w:hyperlink w:anchor="_Toc163194159" w:history="1">
            <w:r w:rsidR="00380AE1" w:rsidRPr="00415053">
              <w:rPr>
                <w:rStyle w:val="Hyperlink"/>
                <w:rFonts w:eastAsia="Times New Roman" w:cs="Times New Roman"/>
                <w:noProof/>
                <w:szCs w:val="22"/>
              </w:rPr>
              <w:t>Development: Physical design</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_Toc163194159 \h </w:instrText>
            </w:r>
            <w:r w:rsidR="00380AE1" w:rsidRPr="00415053">
              <w:rPr>
                <w:noProof/>
                <w:webHidden/>
                <w:szCs w:val="22"/>
              </w:rPr>
            </w:r>
            <w:r w:rsidR="00380AE1" w:rsidRPr="00415053">
              <w:rPr>
                <w:noProof/>
                <w:webHidden/>
                <w:szCs w:val="22"/>
              </w:rPr>
              <w:fldChar w:fldCharType="separate"/>
            </w:r>
            <w:r w:rsidR="00D972EB">
              <w:rPr>
                <w:noProof/>
                <w:webHidden/>
                <w:szCs w:val="22"/>
              </w:rPr>
              <w:t>24</w:t>
            </w:r>
            <w:r w:rsidR="00380AE1" w:rsidRPr="00415053">
              <w:rPr>
                <w:noProof/>
                <w:webHidden/>
                <w:szCs w:val="22"/>
              </w:rPr>
              <w:fldChar w:fldCharType="end"/>
            </w:r>
          </w:hyperlink>
        </w:p>
        <w:p w14:paraId="1FF048FA" w14:textId="33ADBF66" w:rsidR="00380AE1" w:rsidRPr="00415053" w:rsidRDefault="00043EC9">
          <w:pPr>
            <w:pStyle w:val="TOC2"/>
            <w:tabs>
              <w:tab w:val="right" w:leader="dot" w:pos="9350"/>
            </w:tabs>
            <w:rPr>
              <w:noProof/>
              <w:kern w:val="2"/>
              <w:szCs w:val="22"/>
              <w:lang w:eastAsia="en-NZ"/>
              <w14:ligatures w14:val="standardContextual"/>
            </w:rPr>
          </w:pPr>
          <w:hyperlink w:anchor="_Toc163194160" w:history="1">
            <w:r w:rsidR="00380AE1" w:rsidRPr="00415053">
              <w:rPr>
                <w:rStyle w:val="Hyperlink"/>
                <w:rFonts w:eastAsia="Times New Roman" w:cs="Times New Roman"/>
                <w:noProof/>
                <w:szCs w:val="22"/>
              </w:rPr>
              <w:t>Implementation/Deployment</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_Toc163194160 \h </w:instrText>
            </w:r>
            <w:r w:rsidR="00380AE1" w:rsidRPr="00415053">
              <w:rPr>
                <w:noProof/>
                <w:webHidden/>
                <w:szCs w:val="22"/>
              </w:rPr>
            </w:r>
            <w:r w:rsidR="00380AE1" w:rsidRPr="00415053">
              <w:rPr>
                <w:noProof/>
                <w:webHidden/>
                <w:szCs w:val="22"/>
              </w:rPr>
              <w:fldChar w:fldCharType="separate"/>
            </w:r>
            <w:r w:rsidR="00D972EB">
              <w:rPr>
                <w:noProof/>
                <w:webHidden/>
                <w:szCs w:val="22"/>
              </w:rPr>
              <w:t>24</w:t>
            </w:r>
            <w:r w:rsidR="00380AE1" w:rsidRPr="00415053">
              <w:rPr>
                <w:noProof/>
                <w:webHidden/>
                <w:szCs w:val="22"/>
              </w:rPr>
              <w:fldChar w:fldCharType="end"/>
            </w:r>
          </w:hyperlink>
        </w:p>
        <w:p w14:paraId="602C5751" w14:textId="78A878FA" w:rsidR="00380AE1" w:rsidRPr="00415053" w:rsidRDefault="00043EC9">
          <w:pPr>
            <w:pStyle w:val="TOC1"/>
            <w:tabs>
              <w:tab w:val="right" w:leader="dot" w:pos="9350"/>
            </w:tabs>
            <w:rPr>
              <w:noProof/>
              <w:kern w:val="2"/>
              <w:szCs w:val="22"/>
              <w:lang w:eastAsia="en-NZ"/>
              <w14:ligatures w14:val="standardContextual"/>
            </w:rPr>
          </w:pPr>
          <w:hyperlink w:anchor="_Toc163194161" w:history="1">
            <w:r w:rsidR="00380AE1" w:rsidRPr="00415053">
              <w:rPr>
                <w:rStyle w:val="Hyperlink"/>
                <w:noProof/>
                <w:szCs w:val="22"/>
              </w:rPr>
              <w:t>Risk and Issue Management</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_Toc163194161 \h </w:instrText>
            </w:r>
            <w:r w:rsidR="00380AE1" w:rsidRPr="00415053">
              <w:rPr>
                <w:noProof/>
                <w:webHidden/>
                <w:szCs w:val="22"/>
              </w:rPr>
            </w:r>
            <w:r w:rsidR="00380AE1" w:rsidRPr="00415053">
              <w:rPr>
                <w:noProof/>
                <w:webHidden/>
                <w:szCs w:val="22"/>
              </w:rPr>
              <w:fldChar w:fldCharType="separate"/>
            </w:r>
            <w:r w:rsidR="00D972EB">
              <w:rPr>
                <w:noProof/>
                <w:webHidden/>
                <w:szCs w:val="22"/>
              </w:rPr>
              <w:t>25</w:t>
            </w:r>
            <w:r w:rsidR="00380AE1" w:rsidRPr="00415053">
              <w:rPr>
                <w:noProof/>
                <w:webHidden/>
                <w:szCs w:val="22"/>
              </w:rPr>
              <w:fldChar w:fldCharType="end"/>
            </w:r>
          </w:hyperlink>
        </w:p>
        <w:p w14:paraId="201E969E" w14:textId="1DDFD708" w:rsidR="00380AE1" w:rsidRPr="00415053" w:rsidRDefault="00043EC9">
          <w:pPr>
            <w:pStyle w:val="TOC2"/>
            <w:tabs>
              <w:tab w:val="right" w:leader="dot" w:pos="9350"/>
            </w:tabs>
            <w:rPr>
              <w:noProof/>
              <w:kern w:val="2"/>
              <w:szCs w:val="22"/>
              <w:lang w:eastAsia="en-NZ"/>
              <w14:ligatures w14:val="standardContextual"/>
            </w:rPr>
          </w:pPr>
          <w:hyperlink w:anchor="_Toc163194162" w:history="1">
            <w:r w:rsidR="00380AE1" w:rsidRPr="00415053">
              <w:rPr>
                <w:rStyle w:val="Hyperlink"/>
                <w:noProof/>
                <w:szCs w:val="22"/>
              </w:rPr>
              <w:t>Risk Register</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_Toc163194162 \h </w:instrText>
            </w:r>
            <w:r w:rsidR="00380AE1" w:rsidRPr="00415053">
              <w:rPr>
                <w:noProof/>
                <w:webHidden/>
                <w:szCs w:val="22"/>
              </w:rPr>
            </w:r>
            <w:r w:rsidR="00380AE1" w:rsidRPr="00415053">
              <w:rPr>
                <w:noProof/>
                <w:webHidden/>
                <w:szCs w:val="22"/>
              </w:rPr>
              <w:fldChar w:fldCharType="separate"/>
            </w:r>
            <w:r w:rsidR="00D972EB">
              <w:rPr>
                <w:noProof/>
                <w:webHidden/>
                <w:szCs w:val="22"/>
              </w:rPr>
              <w:t>25</w:t>
            </w:r>
            <w:r w:rsidR="00380AE1" w:rsidRPr="00415053">
              <w:rPr>
                <w:noProof/>
                <w:webHidden/>
                <w:szCs w:val="22"/>
              </w:rPr>
              <w:fldChar w:fldCharType="end"/>
            </w:r>
          </w:hyperlink>
        </w:p>
        <w:p w14:paraId="5084FD38" w14:textId="20C0C784" w:rsidR="00380AE1" w:rsidRPr="00415053" w:rsidRDefault="00043EC9">
          <w:pPr>
            <w:pStyle w:val="TOC2"/>
            <w:tabs>
              <w:tab w:val="right" w:leader="dot" w:pos="9350"/>
            </w:tabs>
            <w:rPr>
              <w:noProof/>
              <w:kern w:val="2"/>
              <w:szCs w:val="22"/>
              <w:lang w:eastAsia="en-NZ"/>
              <w14:ligatures w14:val="standardContextual"/>
            </w:rPr>
          </w:pPr>
          <w:hyperlink w:anchor="_Toc163194163" w:history="1">
            <w:r w:rsidR="00380AE1" w:rsidRPr="00415053">
              <w:rPr>
                <w:rStyle w:val="Hyperlink"/>
                <w:noProof/>
                <w:szCs w:val="22"/>
              </w:rPr>
              <w:t>1. Monitor and Control Process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_Toc163194163 \h </w:instrText>
            </w:r>
            <w:r w:rsidR="00380AE1" w:rsidRPr="00415053">
              <w:rPr>
                <w:noProof/>
                <w:webHidden/>
                <w:szCs w:val="22"/>
              </w:rPr>
            </w:r>
            <w:r w:rsidR="00380AE1" w:rsidRPr="00415053">
              <w:rPr>
                <w:noProof/>
                <w:webHidden/>
                <w:szCs w:val="22"/>
              </w:rPr>
              <w:fldChar w:fldCharType="separate"/>
            </w:r>
            <w:r w:rsidR="00D972EB">
              <w:rPr>
                <w:noProof/>
                <w:webHidden/>
                <w:szCs w:val="22"/>
              </w:rPr>
              <w:t>25</w:t>
            </w:r>
            <w:r w:rsidR="00380AE1" w:rsidRPr="00415053">
              <w:rPr>
                <w:noProof/>
                <w:webHidden/>
                <w:szCs w:val="22"/>
              </w:rPr>
              <w:fldChar w:fldCharType="end"/>
            </w:r>
          </w:hyperlink>
        </w:p>
        <w:p w14:paraId="18F334AC" w14:textId="4BEBF633" w:rsidR="00380AE1" w:rsidRPr="00415053" w:rsidRDefault="00043EC9">
          <w:pPr>
            <w:pStyle w:val="TOC2"/>
            <w:tabs>
              <w:tab w:val="right" w:leader="dot" w:pos="9350"/>
            </w:tabs>
            <w:rPr>
              <w:noProof/>
              <w:kern w:val="2"/>
              <w:szCs w:val="22"/>
              <w:lang w:eastAsia="en-NZ"/>
              <w14:ligatures w14:val="standardContextual"/>
            </w:rPr>
          </w:pPr>
          <w:hyperlink w:anchor="_Toc163194164" w:history="1">
            <w:r w:rsidR="00380AE1" w:rsidRPr="00415053">
              <w:rPr>
                <w:rStyle w:val="Hyperlink"/>
                <w:noProof/>
                <w:szCs w:val="22"/>
              </w:rPr>
              <w:t>2. Risk Management Plan</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_Toc163194164 \h </w:instrText>
            </w:r>
            <w:r w:rsidR="00380AE1" w:rsidRPr="00415053">
              <w:rPr>
                <w:noProof/>
                <w:webHidden/>
                <w:szCs w:val="22"/>
              </w:rPr>
            </w:r>
            <w:r w:rsidR="00380AE1" w:rsidRPr="00415053">
              <w:rPr>
                <w:noProof/>
                <w:webHidden/>
                <w:szCs w:val="22"/>
              </w:rPr>
              <w:fldChar w:fldCharType="separate"/>
            </w:r>
            <w:r w:rsidR="00D972EB">
              <w:rPr>
                <w:noProof/>
                <w:webHidden/>
                <w:szCs w:val="22"/>
              </w:rPr>
              <w:t>26</w:t>
            </w:r>
            <w:r w:rsidR="00380AE1" w:rsidRPr="00415053">
              <w:rPr>
                <w:noProof/>
                <w:webHidden/>
                <w:szCs w:val="22"/>
              </w:rPr>
              <w:fldChar w:fldCharType="end"/>
            </w:r>
          </w:hyperlink>
        </w:p>
        <w:p w14:paraId="45387078" w14:textId="59E03443" w:rsidR="00380AE1" w:rsidRPr="00415053" w:rsidRDefault="00043EC9">
          <w:pPr>
            <w:pStyle w:val="TOC2"/>
            <w:tabs>
              <w:tab w:val="right" w:leader="dot" w:pos="9350"/>
            </w:tabs>
            <w:rPr>
              <w:noProof/>
              <w:kern w:val="2"/>
              <w:szCs w:val="22"/>
              <w:lang w:eastAsia="en-NZ"/>
              <w14:ligatures w14:val="standardContextual"/>
            </w:rPr>
          </w:pPr>
          <w:hyperlink w:anchor="_Toc163194165" w:history="1">
            <w:r w:rsidR="00380AE1" w:rsidRPr="00415053">
              <w:rPr>
                <w:rStyle w:val="Hyperlink"/>
                <w:noProof/>
                <w:szCs w:val="22"/>
              </w:rPr>
              <w:t>3. Measure of Consequence</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_Toc163194165 \h </w:instrText>
            </w:r>
            <w:r w:rsidR="00380AE1" w:rsidRPr="00415053">
              <w:rPr>
                <w:noProof/>
                <w:webHidden/>
                <w:szCs w:val="22"/>
              </w:rPr>
            </w:r>
            <w:r w:rsidR="00380AE1" w:rsidRPr="00415053">
              <w:rPr>
                <w:noProof/>
                <w:webHidden/>
                <w:szCs w:val="22"/>
              </w:rPr>
              <w:fldChar w:fldCharType="separate"/>
            </w:r>
            <w:r w:rsidR="00D972EB">
              <w:rPr>
                <w:noProof/>
                <w:webHidden/>
                <w:szCs w:val="22"/>
              </w:rPr>
              <w:t>26</w:t>
            </w:r>
            <w:r w:rsidR="00380AE1" w:rsidRPr="00415053">
              <w:rPr>
                <w:noProof/>
                <w:webHidden/>
                <w:szCs w:val="22"/>
              </w:rPr>
              <w:fldChar w:fldCharType="end"/>
            </w:r>
          </w:hyperlink>
        </w:p>
        <w:p w14:paraId="213F7819" w14:textId="40216AE9" w:rsidR="00380AE1" w:rsidRPr="00415053" w:rsidRDefault="00043EC9">
          <w:pPr>
            <w:pStyle w:val="TOC2"/>
            <w:tabs>
              <w:tab w:val="right" w:leader="dot" w:pos="9350"/>
            </w:tabs>
            <w:rPr>
              <w:noProof/>
              <w:kern w:val="2"/>
              <w:szCs w:val="22"/>
              <w:lang w:eastAsia="en-NZ"/>
              <w14:ligatures w14:val="standardContextual"/>
            </w:rPr>
          </w:pPr>
          <w:hyperlink w:anchor="_Toc163194166" w:history="1">
            <w:r w:rsidR="00380AE1" w:rsidRPr="00415053">
              <w:rPr>
                <w:rStyle w:val="Hyperlink"/>
                <w:noProof/>
                <w:szCs w:val="22"/>
              </w:rPr>
              <w:t>4. Measure of Likelihood</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_Toc163194166 \h </w:instrText>
            </w:r>
            <w:r w:rsidR="00380AE1" w:rsidRPr="00415053">
              <w:rPr>
                <w:noProof/>
                <w:webHidden/>
                <w:szCs w:val="22"/>
              </w:rPr>
            </w:r>
            <w:r w:rsidR="00380AE1" w:rsidRPr="00415053">
              <w:rPr>
                <w:noProof/>
                <w:webHidden/>
                <w:szCs w:val="22"/>
              </w:rPr>
              <w:fldChar w:fldCharType="separate"/>
            </w:r>
            <w:r w:rsidR="00D972EB">
              <w:rPr>
                <w:noProof/>
                <w:webHidden/>
                <w:szCs w:val="22"/>
              </w:rPr>
              <w:t>27</w:t>
            </w:r>
            <w:r w:rsidR="00380AE1" w:rsidRPr="00415053">
              <w:rPr>
                <w:noProof/>
                <w:webHidden/>
                <w:szCs w:val="22"/>
              </w:rPr>
              <w:fldChar w:fldCharType="end"/>
            </w:r>
          </w:hyperlink>
        </w:p>
        <w:p w14:paraId="1AEF1C05" w14:textId="2F68C533" w:rsidR="00380AE1" w:rsidRPr="00415053" w:rsidRDefault="00043EC9">
          <w:pPr>
            <w:pStyle w:val="TOC2"/>
            <w:tabs>
              <w:tab w:val="right" w:leader="dot" w:pos="9350"/>
            </w:tabs>
            <w:rPr>
              <w:noProof/>
              <w:kern w:val="2"/>
              <w:szCs w:val="22"/>
              <w:lang w:eastAsia="en-NZ"/>
              <w14:ligatures w14:val="standardContextual"/>
            </w:rPr>
          </w:pPr>
          <w:hyperlink w:anchor="_Toc163194167" w:history="1">
            <w:r w:rsidR="00380AE1" w:rsidRPr="00415053">
              <w:rPr>
                <w:rStyle w:val="Hyperlink"/>
                <w:noProof/>
                <w:szCs w:val="22"/>
              </w:rPr>
              <w:t>5.  Overall Risk Classification</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_Toc163194167 \h </w:instrText>
            </w:r>
            <w:r w:rsidR="00380AE1" w:rsidRPr="00415053">
              <w:rPr>
                <w:noProof/>
                <w:webHidden/>
                <w:szCs w:val="22"/>
              </w:rPr>
            </w:r>
            <w:r w:rsidR="00380AE1" w:rsidRPr="00415053">
              <w:rPr>
                <w:noProof/>
                <w:webHidden/>
                <w:szCs w:val="22"/>
              </w:rPr>
              <w:fldChar w:fldCharType="separate"/>
            </w:r>
            <w:r w:rsidR="00D972EB">
              <w:rPr>
                <w:noProof/>
                <w:webHidden/>
                <w:szCs w:val="22"/>
              </w:rPr>
              <w:t>27</w:t>
            </w:r>
            <w:r w:rsidR="00380AE1" w:rsidRPr="00415053">
              <w:rPr>
                <w:noProof/>
                <w:webHidden/>
                <w:szCs w:val="22"/>
              </w:rPr>
              <w:fldChar w:fldCharType="end"/>
            </w:r>
          </w:hyperlink>
        </w:p>
        <w:p w14:paraId="6212A37D" w14:textId="0A84145C" w:rsidR="00380AE1" w:rsidRPr="00415053" w:rsidRDefault="00043EC9">
          <w:pPr>
            <w:pStyle w:val="TOC2"/>
            <w:tabs>
              <w:tab w:val="right" w:leader="dot" w:pos="9350"/>
            </w:tabs>
            <w:rPr>
              <w:noProof/>
              <w:kern w:val="2"/>
              <w:szCs w:val="22"/>
              <w:lang w:eastAsia="en-NZ"/>
              <w14:ligatures w14:val="standardContextual"/>
            </w:rPr>
          </w:pPr>
          <w:hyperlink w:anchor="_Toc163194168" w:history="1">
            <w:r w:rsidR="00380AE1" w:rsidRPr="00415053">
              <w:rPr>
                <w:rStyle w:val="Hyperlink"/>
                <w:noProof/>
                <w:szCs w:val="22"/>
              </w:rPr>
              <w:t>6. Issue Management</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_Toc163194168 \h </w:instrText>
            </w:r>
            <w:r w:rsidR="00380AE1" w:rsidRPr="00415053">
              <w:rPr>
                <w:noProof/>
                <w:webHidden/>
                <w:szCs w:val="22"/>
              </w:rPr>
            </w:r>
            <w:r w:rsidR="00380AE1" w:rsidRPr="00415053">
              <w:rPr>
                <w:noProof/>
                <w:webHidden/>
                <w:szCs w:val="22"/>
              </w:rPr>
              <w:fldChar w:fldCharType="separate"/>
            </w:r>
            <w:r w:rsidR="00D972EB">
              <w:rPr>
                <w:noProof/>
                <w:webHidden/>
                <w:szCs w:val="22"/>
              </w:rPr>
              <w:t>28</w:t>
            </w:r>
            <w:r w:rsidR="00380AE1" w:rsidRPr="00415053">
              <w:rPr>
                <w:noProof/>
                <w:webHidden/>
                <w:szCs w:val="22"/>
              </w:rPr>
              <w:fldChar w:fldCharType="end"/>
            </w:r>
          </w:hyperlink>
        </w:p>
        <w:p w14:paraId="0016CAAE" w14:textId="107AA294" w:rsidR="00380AE1" w:rsidRPr="00415053" w:rsidRDefault="00043EC9">
          <w:pPr>
            <w:pStyle w:val="TOC2"/>
            <w:tabs>
              <w:tab w:val="right" w:leader="dot" w:pos="9350"/>
            </w:tabs>
            <w:rPr>
              <w:noProof/>
              <w:kern w:val="2"/>
              <w:szCs w:val="22"/>
              <w:lang w:eastAsia="en-NZ"/>
              <w14:ligatures w14:val="standardContextual"/>
            </w:rPr>
          </w:pPr>
          <w:hyperlink w:anchor="_Toc163194169" w:history="1">
            <w:r w:rsidR="00380AE1" w:rsidRPr="00415053">
              <w:rPr>
                <w:rStyle w:val="Hyperlink"/>
                <w:noProof/>
                <w:szCs w:val="22"/>
              </w:rPr>
              <w:t>7. Constraints and Assumptions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_Toc163194169 \h </w:instrText>
            </w:r>
            <w:r w:rsidR="00380AE1" w:rsidRPr="00415053">
              <w:rPr>
                <w:noProof/>
                <w:webHidden/>
                <w:szCs w:val="22"/>
              </w:rPr>
            </w:r>
            <w:r w:rsidR="00380AE1" w:rsidRPr="00415053">
              <w:rPr>
                <w:noProof/>
                <w:webHidden/>
                <w:szCs w:val="22"/>
              </w:rPr>
              <w:fldChar w:fldCharType="separate"/>
            </w:r>
            <w:r w:rsidR="00D972EB">
              <w:rPr>
                <w:noProof/>
                <w:webHidden/>
                <w:szCs w:val="22"/>
              </w:rPr>
              <w:t>28</w:t>
            </w:r>
            <w:r w:rsidR="00380AE1" w:rsidRPr="00415053">
              <w:rPr>
                <w:noProof/>
                <w:webHidden/>
                <w:szCs w:val="22"/>
              </w:rPr>
              <w:fldChar w:fldCharType="end"/>
            </w:r>
          </w:hyperlink>
        </w:p>
        <w:p w14:paraId="056A27A4" w14:textId="7C4A4859" w:rsidR="00380AE1" w:rsidRPr="00415053" w:rsidRDefault="00043EC9">
          <w:pPr>
            <w:pStyle w:val="TOC1"/>
            <w:tabs>
              <w:tab w:val="right" w:leader="dot" w:pos="9350"/>
            </w:tabs>
            <w:rPr>
              <w:noProof/>
              <w:kern w:val="2"/>
              <w:szCs w:val="22"/>
              <w:lang w:eastAsia="en-NZ"/>
              <w14:ligatures w14:val="standardContextual"/>
            </w:rPr>
          </w:pPr>
          <w:hyperlink w:anchor="_Toc163194170" w:history="1">
            <w:r w:rsidR="00380AE1" w:rsidRPr="00415053">
              <w:rPr>
                <w:rStyle w:val="Hyperlink"/>
                <w:noProof/>
                <w:szCs w:val="22"/>
              </w:rPr>
              <w:t>Project Plan - a schedule for the entire project</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_Toc163194170 \h </w:instrText>
            </w:r>
            <w:r w:rsidR="00380AE1" w:rsidRPr="00415053">
              <w:rPr>
                <w:noProof/>
                <w:webHidden/>
                <w:szCs w:val="22"/>
              </w:rPr>
            </w:r>
            <w:r w:rsidR="00380AE1" w:rsidRPr="00415053">
              <w:rPr>
                <w:noProof/>
                <w:webHidden/>
                <w:szCs w:val="22"/>
              </w:rPr>
              <w:fldChar w:fldCharType="separate"/>
            </w:r>
            <w:r w:rsidR="00D972EB">
              <w:rPr>
                <w:noProof/>
                <w:webHidden/>
                <w:szCs w:val="22"/>
              </w:rPr>
              <w:t>29</w:t>
            </w:r>
            <w:r w:rsidR="00380AE1" w:rsidRPr="00415053">
              <w:rPr>
                <w:noProof/>
                <w:webHidden/>
                <w:szCs w:val="22"/>
              </w:rPr>
              <w:fldChar w:fldCharType="end"/>
            </w:r>
          </w:hyperlink>
        </w:p>
        <w:p w14:paraId="547F7B6C" w14:textId="7FC93858" w:rsidR="00380AE1" w:rsidRPr="00415053" w:rsidRDefault="00043EC9">
          <w:pPr>
            <w:pStyle w:val="TOC1"/>
            <w:tabs>
              <w:tab w:val="right" w:leader="dot" w:pos="9350"/>
            </w:tabs>
            <w:rPr>
              <w:noProof/>
              <w:kern w:val="2"/>
              <w:szCs w:val="22"/>
              <w:lang w:eastAsia="en-NZ"/>
              <w14:ligatures w14:val="standardContextual"/>
            </w:rPr>
          </w:pPr>
          <w:hyperlink w:anchor="_Toc163194171" w:history="1">
            <w:r w:rsidR="00380AE1" w:rsidRPr="00415053">
              <w:rPr>
                <w:rStyle w:val="Hyperlink"/>
                <w:noProof/>
                <w:szCs w:val="22"/>
              </w:rPr>
              <w:t>GANTT Chart</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_Toc163194171 \h </w:instrText>
            </w:r>
            <w:r w:rsidR="00380AE1" w:rsidRPr="00415053">
              <w:rPr>
                <w:noProof/>
                <w:webHidden/>
                <w:szCs w:val="22"/>
              </w:rPr>
            </w:r>
            <w:r w:rsidR="00380AE1" w:rsidRPr="00415053">
              <w:rPr>
                <w:noProof/>
                <w:webHidden/>
                <w:szCs w:val="22"/>
              </w:rPr>
              <w:fldChar w:fldCharType="separate"/>
            </w:r>
            <w:r w:rsidR="00D972EB">
              <w:rPr>
                <w:noProof/>
                <w:webHidden/>
                <w:szCs w:val="22"/>
              </w:rPr>
              <w:t>30</w:t>
            </w:r>
            <w:r w:rsidR="00380AE1" w:rsidRPr="00415053">
              <w:rPr>
                <w:noProof/>
                <w:webHidden/>
                <w:szCs w:val="22"/>
              </w:rPr>
              <w:fldChar w:fldCharType="end"/>
            </w:r>
          </w:hyperlink>
        </w:p>
        <w:p w14:paraId="39AEB240" w14:textId="00DDFF64" w:rsidR="00380AE1" w:rsidRPr="00415053" w:rsidRDefault="00043EC9">
          <w:pPr>
            <w:pStyle w:val="TOC1"/>
            <w:tabs>
              <w:tab w:val="right" w:leader="dot" w:pos="9350"/>
            </w:tabs>
            <w:rPr>
              <w:noProof/>
              <w:kern w:val="2"/>
              <w:szCs w:val="22"/>
              <w:lang w:eastAsia="en-NZ"/>
              <w14:ligatures w14:val="standardContextual"/>
            </w:rPr>
          </w:pPr>
          <w:hyperlink w:anchor="_Toc163194172" w:history="1">
            <w:r w:rsidR="00380AE1" w:rsidRPr="00415053">
              <w:rPr>
                <w:rStyle w:val="Hyperlink"/>
                <w:noProof/>
                <w:szCs w:val="22"/>
                <w:lang w:eastAsia="en-NZ"/>
              </w:rPr>
              <w:t>Cost Estimate</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_Toc163194172 \h </w:instrText>
            </w:r>
            <w:r w:rsidR="00380AE1" w:rsidRPr="00415053">
              <w:rPr>
                <w:noProof/>
                <w:webHidden/>
                <w:szCs w:val="22"/>
              </w:rPr>
            </w:r>
            <w:r w:rsidR="00380AE1" w:rsidRPr="00415053">
              <w:rPr>
                <w:noProof/>
                <w:webHidden/>
                <w:szCs w:val="22"/>
              </w:rPr>
              <w:fldChar w:fldCharType="separate"/>
            </w:r>
            <w:r w:rsidR="00D972EB">
              <w:rPr>
                <w:noProof/>
                <w:webHidden/>
                <w:szCs w:val="22"/>
              </w:rPr>
              <w:t>32</w:t>
            </w:r>
            <w:r w:rsidR="00380AE1" w:rsidRPr="00415053">
              <w:rPr>
                <w:noProof/>
                <w:webHidden/>
                <w:szCs w:val="22"/>
              </w:rPr>
              <w:fldChar w:fldCharType="end"/>
            </w:r>
          </w:hyperlink>
        </w:p>
        <w:p w14:paraId="7DF9049B" w14:textId="62A532F3" w:rsidR="00380AE1" w:rsidRPr="00415053" w:rsidRDefault="00043EC9">
          <w:pPr>
            <w:pStyle w:val="TOC1"/>
            <w:tabs>
              <w:tab w:val="right" w:leader="dot" w:pos="9350"/>
            </w:tabs>
            <w:rPr>
              <w:noProof/>
              <w:kern w:val="2"/>
              <w:szCs w:val="22"/>
              <w:lang w:eastAsia="en-NZ"/>
              <w14:ligatures w14:val="standardContextual"/>
            </w:rPr>
          </w:pPr>
          <w:hyperlink w:anchor="_Toc163194173" w:history="1">
            <w:r w:rsidR="00380AE1" w:rsidRPr="00415053">
              <w:rPr>
                <w:rStyle w:val="Hyperlink"/>
                <w:noProof/>
                <w:szCs w:val="22"/>
              </w:rPr>
              <w:t>Stakeholder Register</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_Toc163194173 \h </w:instrText>
            </w:r>
            <w:r w:rsidR="00380AE1" w:rsidRPr="00415053">
              <w:rPr>
                <w:noProof/>
                <w:webHidden/>
                <w:szCs w:val="22"/>
              </w:rPr>
            </w:r>
            <w:r w:rsidR="00380AE1" w:rsidRPr="00415053">
              <w:rPr>
                <w:noProof/>
                <w:webHidden/>
                <w:szCs w:val="22"/>
              </w:rPr>
              <w:fldChar w:fldCharType="separate"/>
            </w:r>
            <w:r w:rsidR="00D972EB">
              <w:rPr>
                <w:noProof/>
                <w:webHidden/>
                <w:szCs w:val="22"/>
              </w:rPr>
              <w:t>34</w:t>
            </w:r>
            <w:r w:rsidR="00380AE1" w:rsidRPr="00415053">
              <w:rPr>
                <w:noProof/>
                <w:webHidden/>
                <w:szCs w:val="22"/>
              </w:rPr>
              <w:fldChar w:fldCharType="end"/>
            </w:r>
          </w:hyperlink>
        </w:p>
        <w:p w14:paraId="5532B9D3" w14:textId="07115F85" w:rsidR="00380AE1" w:rsidRPr="00415053" w:rsidRDefault="00043EC9">
          <w:pPr>
            <w:pStyle w:val="TOC1"/>
            <w:tabs>
              <w:tab w:val="right" w:leader="dot" w:pos="9350"/>
            </w:tabs>
            <w:rPr>
              <w:noProof/>
              <w:kern w:val="2"/>
              <w:szCs w:val="22"/>
              <w:lang w:eastAsia="en-NZ"/>
              <w14:ligatures w14:val="standardContextual"/>
            </w:rPr>
          </w:pPr>
          <w:hyperlink w:anchor="_Toc163194174" w:history="1">
            <w:r w:rsidR="00380AE1" w:rsidRPr="00415053">
              <w:rPr>
                <w:rStyle w:val="Hyperlink"/>
                <w:noProof/>
                <w:szCs w:val="22"/>
              </w:rPr>
              <w:t>Appendix</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_Toc163194174 \h </w:instrText>
            </w:r>
            <w:r w:rsidR="00380AE1" w:rsidRPr="00415053">
              <w:rPr>
                <w:noProof/>
                <w:webHidden/>
                <w:szCs w:val="22"/>
              </w:rPr>
            </w:r>
            <w:r w:rsidR="00380AE1" w:rsidRPr="00415053">
              <w:rPr>
                <w:noProof/>
                <w:webHidden/>
                <w:szCs w:val="22"/>
              </w:rPr>
              <w:fldChar w:fldCharType="separate"/>
            </w:r>
            <w:r w:rsidR="00D972EB">
              <w:rPr>
                <w:noProof/>
                <w:webHidden/>
                <w:szCs w:val="22"/>
              </w:rPr>
              <w:t>35</w:t>
            </w:r>
            <w:r w:rsidR="00380AE1" w:rsidRPr="00415053">
              <w:rPr>
                <w:noProof/>
                <w:webHidden/>
                <w:szCs w:val="22"/>
              </w:rPr>
              <w:fldChar w:fldCharType="end"/>
            </w:r>
          </w:hyperlink>
        </w:p>
        <w:p w14:paraId="160FB5E3" w14:textId="0C176F6D" w:rsidR="00380AE1" w:rsidRPr="00415053" w:rsidRDefault="00043EC9">
          <w:pPr>
            <w:pStyle w:val="TOC2"/>
            <w:tabs>
              <w:tab w:val="right" w:leader="dot" w:pos="9350"/>
            </w:tabs>
            <w:rPr>
              <w:noProof/>
              <w:kern w:val="2"/>
              <w:szCs w:val="22"/>
              <w:lang w:eastAsia="en-NZ"/>
              <w14:ligatures w14:val="standardContextual"/>
            </w:rPr>
          </w:pPr>
          <w:hyperlink w:anchor="_Toc163194175" w:history="1">
            <w:r w:rsidR="00380AE1" w:rsidRPr="00415053">
              <w:rPr>
                <w:rStyle w:val="Hyperlink"/>
                <w:noProof/>
                <w:szCs w:val="22"/>
              </w:rPr>
              <w:t>AUT BCIS R&amp;D Disclaimer</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_Toc163194175 \h </w:instrText>
            </w:r>
            <w:r w:rsidR="00380AE1" w:rsidRPr="00415053">
              <w:rPr>
                <w:noProof/>
                <w:webHidden/>
                <w:szCs w:val="22"/>
              </w:rPr>
            </w:r>
            <w:r w:rsidR="00380AE1" w:rsidRPr="00415053">
              <w:rPr>
                <w:noProof/>
                <w:webHidden/>
                <w:szCs w:val="22"/>
              </w:rPr>
              <w:fldChar w:fldCharType="separate"/>
            </w:r>
            <w:r w:rsidR="00D972EB">
              <w:rPr>
                <w:noProof/>
                <w:webHidden/>
                <w:szCs w:val="22"/>
              </w:rPr>
              <w:t>35</w:t>
            </w:r>
            <w:r w:rsidR="00380AE1" w:rsidRPr="00415053">
              <w:rPr>
                <w:noProof/>
                <w:webHidden/>
                <w:szCs w:val="22"/>
              </w:rPr>
              <w:fldChar w:fldCharType="end"/>
            </w:r>
          </w:hyperlink>
        </w:p>
        <w:p w14:paraId="6FF8771B" w14:textId="73C17DF5" w:rsidR="550CA09D" w:rsidRPr="00234A41" w:rsidRDefault="00E43073" w:rsidP="00234A41">
          <w:pPr>
            <w:rPr>
              <w:rStyle w:val="Hyperlink"/>
              <w:rFonts w:hint="eastAsia"/>
              <w:color w:val="auto"/>
              <w:u w:val="none"/>
            </w:rPr>
          </w:pPr>
          <w:r w:rsidRPr="00415053">
            <w:rPr>
              <w:szCs w:val="22"/>
            </w:rPr>
            <w:fldChar w:fldCharType="end"/>
          </w:r>
        </w:p>
      </w:sdtContent>
    </w:sdt>
    <w:p w14:paraId="15206CE5" w14:textId="68DD2345" w:rsidR="00234A41" w:rsidRDefault="7272A03E" w:rsidP="00FA6A27">
      <w:pPr>
        <w:pStyle w:val="Heading1"/>
      </w:pPr>
      <w:bookmarkStart w:id="4" w:name="_Toc163194121"/>
      <w:r w:rsidRPr="00B71D8C">
        <w:t>Executive Summary</w:t>
      </w:r>
      <w:bookmarkEnd w:id="4"/>
    </w:p>
    <w:p w14:paraId="6F95235B" w14:textId="056F2D10" w:rsidR="27957B23" w:rsidRPr="00B71D8C" w:rsidRDefault="7272A03E" w:rsidP="00FA6A27">
      <w:pPr>
        <w:pStyle w:val="Heading1"/>
        <w:rPr>
          <w:rFonts w:hint="eastAsia"/>
        </w:rPr>
      </w:pPr>
      <w:r w:rsidRPr="00B71D8C">
        <w:t xml:space="preserve"> </w:t>
      </w:r>
    </w:p>
    <w:p w14:paraId="32534061" w14:textId="68CA509D" w:rsidR="7A5DBB4F" w:rsidRPr="00B71D8C" w:rsidRDefault="7A5DBB4F" w:rsidP="3F0A7FDD">
      <w:pPr>
        <w:rPr>
          <w:rFonts w:ascii="Times New Roman" w:eastAsia="Times New Roman" w:hAnsi="Times New Roman" w:cs="Times New Roman"/>
        </w:rPr>
      </w:pPr>
      <w:r w:rsidRPr="3F0A7FDD">
        <w:t xml:space="preserve">Our proposed project aims to emulate the implementation of an open-source 5G small cell base-station, leveraging Software Defined Radios (SDRs) and off-the-shelf hardware. The objective is to replicate the functionality described in the paper T ARXIV.ORG: 2205.13178, utilizing a standard laptop/PC and National Instrument B-205-mini </w:t>
      </w:r>
      <w:r w:rsidR="1086EEA1" w:rsidRPr="3F0A7FDD">
        <w:t>SDR (Software Defined Radios)</w:t>
      </w:r>
      <w:r w:rsidRPr="3F0A7FDD">
        <w:t xml:space="preserve"> module with appropriate antennas.</w:t>
      </w:r>
    </w:p>
    <w:p w14:paraId="75CEA17E" w14:textId="4472811E" w:rsidR="7A5DBB4F" w:rsidRPr="00B71D8C" w:rsidRDefault="7A5DBB4F" w:rsidP="360878D2">
      <w:pPr>
        <w:pStyle w:val="ListParagraph"/>
        <w:numPr>
          <w:ilvl w:val="0"/>
          <w:numId w:val="2"/>
        </w:numPr>
        <w:rPr>
          <w:rFonts w:hint="eastAsia"/>
        </w:rPr>
      </w:pPr>
      <w:r w:rsidRPr="00B71D8C">
        <w:t>Scope: The project scope encompasses the emulation of both RAN and mobile core network functionalities using open-source software and SDR technology. We will focus on developing software components that replicate the functions of proprietary hardware, ensuring compatibility with existing network infrastructures.</w:t>
      </w:r>
    </w:p>
    <w:p w14:paraId="04C379CA" w14:textId="4EC4784E" w:rsidR="7A5DBB4F" w:rsidRPr="00B71D8C" w:rsidRDefault="7A5DBB4F" w:rsidP="360878D2">
      <w:pPr>
        <w:pStyle w:val="ListParagraph"/>
        <w:numPr>
          <w:ilvl w:val="0"/>
          <w:numId w:val="2"/>
        </w:numPr>
        <w:rPr>
          <w:rFonts w:hint="eastAsia"/>
        </w:rPr>
      </w:pPr>
      <w:r w:rsidRPr="00B71D8C">
        <w:t>Time: The project is scheduled to commence immediately upon approval, with a duration of 12 weeks. Weekly progress meetings will be held to track milestones and address any challenges encountered during the development process.</w:t>
      </w:r>
    </w:p>
    <w:p w14:paraId="2E382252" w14:textId="6BA3E84E" w:rsidR="7A5DBB4F" w:rsidRPr="00B71D8C" w:rsidRDefault="7A5DBB4F" w:rsidP="360878D2">
      <w:pPr>
        <w:pStyle w:val="ListParagraph"/>
        <w:numPr>
          <w:ilvl w:val="0"/>
          <w:numId w:val="2"/>
        </w:numPr>
        <w:rPr>
          <w:rFonts w:hint="eastAsia"/>
        </w:rPr>
      </w:pPr>
      <w:r w:rsidRPr="00B71D8C">
        <w:t>Method:</w:t>
      </w:r>
      <w:r w:rsidR="6E52F8B1" w:rsidRPr="00B71D8C">
        <w:t xml:space="preserve"> We will adopt the Security-oriented Software Development Life Cycle (</w:t>
      </w:r>
      <w:proofErr w:type="spellStart"/>
      <w:r w:rsidR="6E52F8B1" w:rsidRPr="00B71D8C">
        <w:t>SecSDLC</w:t>
      </w:r>
      <w:proofErr w:type="spellEnd"/>
      <w:r w:rsidR="6E52F8B1" w:rsidRPr="00B71D8C">
        <w:t xml:space="preserve">) methodology, </w:t>
      </w:r>
      <w:r w:rsidR="00DC4191" w:rsidRPr="00B71D8C">
        <w:t>emphasising</w:t>
      </w:r>
      <w:r w:rsidR="6E52F8B1" w:rsidRPr="00B71D8C">
        <w:t xml:space="preserve"> security-oriented practices throughout the development lifecycle. This approach ensures that security considerations are integrated from the initial planning stages to the final deployment phase. </w:t>
      </w:r>
    </w:p>
    <w:p w14:paraId="76272394" w14:textId="5761F775" w:rsidR="7A5DBB4F" w:rsidRPr="00B71D8C" w:rsidRDefault="7A5DBB4F" w:rsidP="360878D2">
      <w:pPr>
        <w:pStyle w:val="ListParagraph"/>
        <w:numPr>
          <w:ilvl w:val="0"/>
          <w:numId w:val="2"/>
        </w:numPr>
        <w:rPr>
          <w:rFonts w:hint="eastAsia"/>
        </w:rPr>
      </w:pPr>
      <w:r w:rsidRPr="00B71D8C">
        <w:t>Risks:</w:t>
      </w:r>
      <w:r w:rsidR="3AA510F0" w:rsidRPr="00B71D8C">
        <w:t xml:space="preserve"> </w:t>
      </w:r>
      <w:r w:rsidRPr="00B71D8C">
        <w:t>Potential risks associated with hardware handling, software compatibility issues, and SDR integration have been identified. Mitigation strategies include proactive risk management measures, regular communication with stakeholders, and contingency planning to address unforeseen challenges.</w:t>
      </w:r>
      <w:r w:rsidR="715EEEA8" w:rsidRPr="00B71D8C">
        <w:t xml:space="preserve"> </w:t>
      </w:r>
    </w:p>
    <w:p w14:paraId="28A36DB9" w14:textId="3B3A93CF" w:rsidR="360878D2" w:rsidRPr="00B71D8C" w:rsidRDefault="7A5DBB4F" w:rsidP="00532FB1">
      <w:pPr>
        <w:pStyle w:val="ListParagraph"/>
        <w:numPr>
          <w:ilvl w:val="0"/>
          <w:numId w:val="4"/>
        </w:numPr>
        <w:rPr>
          <w:rFonts w:hint="eastAsia"/>
        </w:rPr>
      </w:pPr>
      <w:r w:rsidRPr="00B71D8C">
        <w:t>Cost:</w:t>
      </w:r>
      <w:r w:rsidR="209DB779" w:rsidRPr="00B71D8C">
        <w:t xml:space="preserve"> </w:t>
      </w:r>
      <w:r w:rsidR="00532FB1">
        <w:rPr>
          <w:rFonts w:eastAsia="Times New Roman" w:cs="Times New Roman"/>
        </w:rPr>
        <w:t>Refer to estimated costs breakdown</w:t>
      </w:r>
    </w:p>
    <w:p w14:paraId="141722DA" w14:textId="11EF1D86" w:rsidR="00234A41" w:rsidRDefault="00234A41">
      <w:pPr>
        <w:rPr>
          <w:rFonts w:ascii="Aptos" w:eastAsiaTheme="majorEastAsia" w:hAnsi="Aptos" w:cstheme="majorBidi"/>
          <w:b/>
          <w:color w:val="4C94D8" w:themeColor="text2" w:themeTint="80"/>
          <w:sz w:val="40"/>
          <w:szCs w:val="40"/>
        </w:rPr>
      </w:pPr>
      <w:r>
        <w:br w:type="page"/>
      </w:r>
    </w:p>
    <w:p w14:paraId="2BF88A73" w14:textId="11EF1D86" w:rsidR="0AC4CE2C" w:rsidRDefault="34DC97BF" w:rsidP="00FA6A27">
      <w:pPr>
        <w:pStyle w:val="Heading1"/>
      </w:pPr>
      <w:bookmarkStart w:id="5" w:name="_Toc163194122"/>
      <w:r w:rsidRPr="00B71D8C">
        <w:t>Terms of reference</w:t>
      </w:r>
      <w:bookmarkEnd w:id="5"/>
    </w:p>
    <w:p w14:paraId="2EC16C91" w14:textId="77777777" w:rsidR="00234A41" w:rsidRPr="00234A41" w:rsidRDefault="00234A41" w:rsidP="00234A41">
      <w:pPr>
        <w:rPr>
          <w:rFonts w:hint="eastAsia"/>
        </w:rPr>
      </w:pPr>
    </w:p>
    <w:p w14:paraId="526920DE" w14:textId="2F183EAB" w:rsidR="05106469" w:rsidRPr="00B71D8C" w:rsidRDefault="05106469" w:rsidP="550CA09D">
      <w:pPr>
        <w:pStyle w:val="Heading2"/>
        <w:rPr>
          <w:rFonts w:hint="eastAsia"/>
        </w:rPr>
      </w:pPr>
      <w:bookmarkStart w:id="6" w:name="_Toc163194123"/>
      <w:r w:rsidRPr="00B71D8C">
        <w:t>Context for the Project:</w:t>
      </w:r>
      <w:bookmarkEnd w:id="6"/>
    </w:p>
    <w:p w14:paraId="165B8ABB" w14:textId="541262B1" w:rsidR="42A99C95" w:rsidRPr="00B71D8C" w:rsidRDefault="42A99C95">
      <w:pPr>
        <w:rPr>
          <w:rFonts w:hint="eastAsia"/>
        </w:rPr>
      </w:pPr>
      <w:r w:rsidRPr="3F0A7FDD">
        <w:t>5G small cell (</w:t>
      </w:r>
      <w:proofErr w:type="spellStart"/>
      <w:r w:rsidRPr="3F0A7FDD">
        <w:t>pico</w:t>
      </w:r>
      <w:proofErr w:type="spellEnd"/>
      <w:r w:rsidRPr="3F0A7FDD">
        <w:t xml:space="preserve">) base-stations can provide advanced features and standalone capabilities for private networks. There are two main parts of a mobile base-station – the radio access network (RAN) and the mobile core network. These parts are typically bundled and sold as proprietary hardware and software. However, the advance in virtualization technologies and </w:t>
      </w:r>
      <w:r w:rsidR="001C0ECD" w:rsidRPr="3F0A7FDD">
        <w:t>commercial</w:t>
      </w:r>
      <w:r w:rsidRPr="3F0A7FDD">
        <w:t xml:space="preserve"> off-the-shelf (COTS) hardware has made it possible to implement such a base station using opensource software and Software Defined Radios (SDR).</w:t>
      </w:r>
    </w:p>
    <w:p w14:paraId="578F29D3" w14:textId="3D9A19FA" w:rsidR="005C51D9" w:rsidRDefault="005C51D9" w:rsidP="004D0F2E">
      <w:pPr>
        <w:pStyle w:val="Heading2"/>
      </w:pPr>
      <w:bookmarkStart w:id="7" w:name="_Toc163194124"/>
    </w:p>
    <w:p w14:paraId="1CD2C477" w14:textId="2C9A000F" w:rsidR="05106469" w:rsidRPr="00B71D8C" w:rsidRDefault="05106469" w:rsidP="004D0F2E">
      <w:pPr>
        <w:pStyle w:val="Heading2"/>
        <w:rPr>
          <w:rFonts w:hint="eastAsia"/>
        </w:rPr>
      </w:pPr>
      <w:r w:rsidRPr="00B71D8C">
        <w:t>Introduction to Client Organization:</w:t>
      </w:r>
      <w:bookmarkEnd w:id="7"/>
    </w:p>
    <w:p w14:paraId="3A86A424" w14:textId="29F37A5C" w:rsidR="05106469" w:rsidRPr="00B71D8C" w:rsidRDefault="05106469">
      <w:pPr>
        <w:rPr>
          <w:rFonts w:hint="eastAsia"/>
        </w:rPr>
      </w:pPr>
      <w:r w:rsidRPr="00B71D8C">
        <w:t xml:space="preserve">The client for this project is </w:t>
      </w:r>
      <w:r w:rsidRPr="00234A41">
        <w:rPr>
          <w:b/>
          <w:bCs/>
        </w:rPr>
        <w:t>Auckland University of Technology</w:t>
      </w:r>
      <w:r w:rsidR="00C13F74">
        <w:t>. The</w:t>
      </w:r>
      <w:r w:rsidRPr="00B71D8C">
        <w:t xml:space="preserve"> </w:t>
      </w:r>
      <w:r w:rsidR="002A6F76">
        <w:t>primary</w:t>
      </w:r>
      <w:r w:rsidRPr="00B71D8C">
        <w:t xml:space="preserve"> contact </w:t>
      </w:r>
      <w:r w:rsidR="00C13F74">
        <w:t>is</w:t>
      </w:r>
      <w:r w:rsidRPr="00B71D8C">
        <w:t xml:space="preserve"> Edmund Lai, who is serving as the touchpoint for client interaction.</w:t>
      </w:r>
    </w:p>
    <w:p w14:paraId="1F2D5522" w14:textId="7A74747C" w:rsidR="005C51D9" w:rsidRDefault="005C51D9" w:rsidP="550CA09D">
      <w:pPr>
        <w:pStyle w:val="Heading2"/>
      </w:pPr>
      <w:bookmarkStart w:id="8" w:name="_Toc163194125"/>
    </w:p>
    <w:p w14:paraId="2744ED4B" w14:textId="4A500DFB" w:rsidR="05106469" w:rsidRPr="00B71D8C" w:rsidRDefault="05106469" w:rsidP="550CA09D">
      <w:pPr>
        <w:pStyle w:val="Heading2"/>
        <w:rPr>
          <w:rFonts w:hint="eastAsia"/>
        </w:rPr>
      </w:pPr>
      <w:r w:rsidRPr="00B71D8C">
        <w:t>Problem, Need, or Opportunity:</w:t>
      </w:r>
      <w:bookmarkEnd w:id="8"/>
    </w:p>
    <w:p w14:paraId="45404DD1" w14:textId="77777777" w:rsidR="0091363D" w:rsidRDefault="05106469">
      <w:pPr>
        <w:rPr>
          <w:rFonts w:hint="eastAsia"/>
        </w:rPr>
      </w:pPr>
      <w:r w:rsidRPr="3F0A7FDD">
        <w:t>Although the technology described by the O-RAN Alliance specifications has been defined and implemented successfully within research and development environments, there does not seem to be straightforward and exhaustive documentation on the technical deployment of a network following the O-RAN architecture.</w:t>
      </w:r>
    </w:p>
    <w:p w14:paraId="5E3C628D" w14:textId="3A00A17F" w:rsidR="05106469" w:rsidRPr="00B71D8C" w:rsidRDefault="05106469">
      <w:pPr>
        <w:rPr>
          <w:rFonts w:hint="eastAsia"/>
        </w:rPr>
      </w:pPr>
      <w:r w:rsidRPr="3F0A7FDD">
        <w:t xml:space="preserve">All existing published research appears to be written for the purpose of dissemination within academic circles, assuming a highly specialised technical knowledge of its reader. We propose that the creation of a freely available and comprehensible record of the implementation of a 5G testbed following O-RAN standards will allow other researchers to access and replicate our project, laying the foundation for further groundwork for flexible, interoperable, and non-proprietary mobile networks. </w:t>
      </w:r>
    </w:p>
    <w:p w14:paraId="341ACEAD" w14:textId="282521F6" w:rsidR="550CA09D" w:rsidRPr="00B71D8C" w:rsidRDefault="05106469" w:rsidP="550CA09D">
      <w:pPr>
        <w:rPr>
          <w:rFonts w:hint="eastAsia"/>
        </w:rPr>
      </w:pPr>
      <w:r w:rsidRPr="00B71D8C">
        <w:t>In addition, we believe that the synthesis of such documentation will allow for easier circulation of the O-RAN architecture and its highly promising applications within amateur or hobbyist communities who might otherwise feel intimidated by a perceived high barrier of entry into this subject matter.</w:t>
      </w:r>
    </w:p>
    <w:p w14:paraId="6ED0D08B" w14:textId="77777777" w:rsidR="00234A41" w:rsidRDefault="00234A41">
      <w:pPr>
        <w:rPr>
          <w:rFonts w:ascii="Aptos" w:eastAsiaTheme="majorEastAsia" w:hAnsi="Aptos" w:cstheme="majorBidi"/>
          <w:b/>
          <w:color w:val="4C94D8" w:themeColor="text2" w:themeTint="80"/>
          <w:sz w:val="40"/>
          <w:szCs w:val="40"/>
        </w:rPr>
      </w:pPr>
      <w:r>
        <w:br w:type="page"/>
      </w:r>
    </w:p>
    <w:p w14:paraId="149C52D8" w14:textId="6A9D0FA1" w:rsidR="550CA09D" w:rsidRDefault="001773C2" w:rsidP="00B24769">
      <w:pPr>
        <w:pStyle w:val="Heading1"/>
      </w:pPr>
      <w:bookmarkStart w:id="9" w:name="_Toc163194126"/>
      <w:r w:rsidRPr="00B71D8C">
        <w:t>Project Rationale</w:t>
      </w:r>
      <w:bookmarkEnd w:id="9"/>
    </w:p>
    <w:p w14:paraId="74A65260" w14:textId="77777777" w:rsidR="00234A41" w:rsidRPr="00234A41" w:rsidRDefault="00234A41" w:rsidP="00234A41">
      <w:pPr>
        <w:rPr>
          <w:rFonts w:hint="eastAsia"/>
        </w:rPr>
      </w:pPr>
    </w:p>
    <w:p w14:paraId="7406BCB3" w14:textId="5DFD2CCE" w:rsidR="005C51D9" w:rsidRDefault="001773C2" w:rsidP="00CC46FB">
      <w:pPr>
        <w:rPr>
          <w:rFonts w:eastAsia="Times New Roman" w:cs="Times New Roman"/>
        </w:rPr>
      </w:pPr>
      <w:r w:rsidRPr="0091363D">
        <w:rPr>
          <w:rFonts w:eastAsia="Times New Roman" w:cs="Times New Roman"/>
        </w:rPr>
        <w:t xml:space="preserve">The need for this project stems from several key factors within the telecommunications industry, as well as emerging trends in </w:t>
      </w:r>
      <w:r w:rsidR="004D0F2E">
        <w:rPr>
          <w:rFonts w:eastAsia="Times New Roman" w:cs="Times New Roman"/>
        </w:rPr>
        <w:t xml:space="preserve">wireless </w:t>
      </w:r>
      <w:r w:rsidRPr="0091363D">
        <w:rPr>
          <w:rFonts w:eastAsia="Times New Roman" w:cs="Times New Roman"/>
        </w:rPr>
        <w:t xml:space="preserve">technology and infrastructure. </w:t>
      </w:r>
      <w:bookmarkStart w:id="10" w:name="_Toc163194127"/>
    </w:p>
    <w:p w14:paraId="04FD3016" w14:textId="77777777" w:rsidR="00CC46FB" w:rsidRDefault="00CC46FB" w:rsidP="00CC46FB">
      <w:pPr>
        <w:rPr>
          <w:rFonts w:eastAsia="Times New Roman" w:cs="Times New Roman"/>
        </w:rPr>
      </w:pPr>
    </w:p>
    <w:p w14:paraId="574C062B" w14:textId="363EBBC6" w:rsidR="001773C2" w:rsidRPr="00B71D8C" w:rsidRDefault="001773C2" w:rsidP="00234A41">
      <w:pPr>
        <w:pStyle w:val="Heading2"/>
        <w:rPr>
          <w:rFonts w:hint="eastAsia"/>
        </w:rPr>
      </w:pPr>
      <w:r w:rsidRPr="0091363D">
        <w:rPr>
          <w:rFonts w:eastAsia="Times New Roman" w:cs="Times New Roman"/>
        </w:rPr>
        <w:t>Cost Effectiveness:</w:t>
      </w:r>
      <w:bookmarkEnd w:id="10"/>
    </w:p>
    <w:p w14:paraId="1A9584A1" w14:textId="655EAA2A" w:rsidR="001773C2" w:rsidRPr="00B71D8C" w:rsidRDefault="001773C2" w:rsidP="001773C2">
      <w:pPr>
        <w:rPr>
          <w:rFonts w:hint="eastAsia"/>
        </w:rPr>
      </w:pPr>
      <w:r w:rsidRPr="0091363D">
        <w:rPr>
          <w:rFonts w:eastAsia="Times New Roman" w:cs="Times New Roman"/>
        </w:rPr>
        <w:t xml:space="preserve">Traditional 5G small cell base-stations rely heavily on proprietary hardware and software solutions, resulting in high deployment and maintenance costs for network operators. By developing an open-source emulation solution, the project aims to significantly reduce these costs, making 5G infrastructure more accessible and affordable for a wider range of organizations. </w:t>
      </w:r>
    </w:p>
    <w:p w14:paraId="36627E49" w14:textId="3E415625" w:rsidR="005C51D9" w:rsidRDefault="005C51D9" w:rsidP="00234A41">
      <w:pPr>
        <w:pStyle w:val="Heading2"/>
        <w:rPr>
          <w:rFonts w:eastAsia="Times New Roman" w:cs="Times New Roman"/>
        </w:rPr>
      </w:pPr>
      <w:bookmarkStart w:id="11" w:name="_Toc163194128"/>
    </w:p>
    <w:p w14:paraId="750DC244" w14:textId="1C08FF3E" w:rsidR="001773C2" w:rsidRPr="00B71D8C" w:rsidRDefault="001773C2" w:rsidP="00234A41">
      <w:pPr>
        <w:pStyle w:val="Heading2"/>
        <w:rPr>
          <w:rFonts w:hint="eastAsia"/>
        </w:rPr>
      </w:pPr>
      <w:r w:rsidRPr="0091363D">
        <w:rPr>
          <w:rFonts w:eastAsia="Times New Roman" w:cs="Times New Roman"/>
        </w:rPr>
        <w:t>Scalability and Flexibility:</w:t>
      </w:r>
      <w:bookmarkEnd w:id="11"/>
    </w:p>
    <w:p w14:paraId="2BE2AA3C" w14:textId="24FF9309" w:rsidR="001773C2" w:rsidRPr="0091363D" w:rsidRDefault="001773C2" w:rsidP="3F0A7FDD">
      <w:pPr>
        <w:rPr>
          <w:rFonts w:eastAsia="Times New Roman" w:cs="Times New Roman"/>
        </w:rPr>
      </w:pPr>
      <w:r w:rsidRPr="0091363D">
        <w:rPr>
          <w:rFonts w:eastAsia="Times New Roman" w:cs="Times New Roman"/>
        </w:rPr>
        <w:t xml:space="preserve">Proprietary solutions often lack the scalability and flexibility required to adapt to evolving network requirements. The open-source emulation approach allows for greater customization and adaptability, enabling network operators to tailor their infrastructure to specific needs and scale operations more efficiently. </w:t>
      </w:r>
    </w:p>
    <w:p w14:paraId="68497D41" w14:textId="303C2B04" w:rsidR="005C51D9" w:rsidRDefault="005C51D9" w:rsidP="00234A41">
      <w:pPr>
        <w:pStyle w:val="Heading2"/>
        <w:rPr>
          <w:rFonts w:eastAsia="Times New Roman" w:cs="Times New Roman"/>
        </w:rPr>
      </w:pPr>
      <w:bookmarkStart w:id="12" w:name="_Toc163194129"/>
    </w:p>
    <w:p w14:paraId="31A97945" w14:textId="0A7C965D" w:rsidR="001773C2" w:rsidRPr="00B71D8C" w:rsidRDefault="001773C2" w:rsidP="00234A41">
      <w:pPr>
        <w:pStyle w:val="Heading2"/>
        <w:rPr>
          <w:rFonts w:hint="eastAsia"/>
        </w:rPr>
      </w:pPr>
      <w:r w:rsidRPr="0091363D">
        <w:rPr>
          <w:rFonts w:eastAsia="Times New Roman" w:cs="Times New Roman"/>
        </w:rPr>
        <w:t>Compatibility and Interoperability:</w:t>
      </w:r>
      <w:bookmarkEnd w:id="12"/>
    </w:p>
    <w:p w14:paraId="4D9E0BC1" w14:textId="23421BFC" w:rsidR="001773C2" w:rsidRPr="0091363D" w:rsidRDefault="001773C2" w:rsidP="3F0A7FDD">
      <w:pPr>
        <w:rPr>
          <w:rFonts w:eastAsia="Times New Roman" w:cs="Times New Roman"/>
        </w:rPr>
      </w:pPr>
      <w:r w:rsidRPr="0091363D">
        <w:rPr>
          <w:rFonts w:eastAsia="Times New Roman" w:cs="Times New Roman"/>
        </w:rPr>
        <w:t xml:space="preserve">Existing proprietary systems may face compatibility issues with other network components or protocols, limiting interoperability and hindering seamless integration within larger network ecosystems. The open-source emulation solution aims to address these compatibility challenges by providing standardized interfaces and protocols, enhancing interoperability and facilitating smoother integration with existing network infrastructure. </w:t>
      </w:r>
    </w:p>
    <w:p w14:paraId="359352F7" w14:textId="56FB7590" w:rsidR="005C51D9" w:rsidRDefault="005C51D9" w:rsidP="00234A41">
      <w:pPr>
        <w:pStyle w:val="Heading2"/>
        <w:rPr>
          <w:rFonts w:eastAsia="Times New Roman" w:cs="Times New Roman"/>
        </w:rPr>
      </w:pPr>
      <w:bookmarkStart w:id="13" w:name="_Toc163194130"/>
    </w:p>
    <w:p w14:paraId="4335D417" w14:textId="514D06C4" w:rsidR="001773C2" w:rsidRPr="00B71D8C" w:rsidRDefault="001773C2" w:rsidP="00234A41">
      <w:pPr>
        <w:pStyle w:val="Heading2"/>
        <w:rPr>
          <w:rFonts w:hint="eastAsia"/>
        </w:rPr>
      </w:pPr>
      <w:r w:rsidRPr="0091363D">
        <w:rPr>
          <w:rFonts w:eastAsia="Times New Roman" w:cs="Times New Roman"/>
        </w:rPr>
        <w:t>Innovation and Collaboration:</w:t>
      </w:r>
      <w:bookmarkEnd w:id="13"/>
    </w:p>
    <w:p w14:paraId="03163C31" w14:textId="77777777" w:rsidR="001773C2" w:rsidRPr="00B71D8C" w:rsidRDefault="001773C2" w:rsidP="001773C2">
      <w:pPr>
        <w:rPr>
          <w:rFonts w:hint="eastAsia"/>
        </w:rPr>
      </w:pPr>
      <w:r w:rsidRPr="0091363D">
        <w:rPr>
          <w:rFonts w:eastAsia="Times New Roman" w:cs="Times New Roman"/>
        </w:rPr>
        <w:t xml:space="preserve">Open-source projects foster innovation and collaboration within the industry, enabling developers and researchers to contribute to the advancement of 5G technology collectively. By embracing an open-source approach, the project encourages collaboration among industry stakeholders, driving innovation and accelerating the development of next-generation telecommunications solutions. </w:t>
      </w:r>
    </w:p>
    <w:p w14:paraId="070FE25F" w14:textId="706948F5" w:rsidR="001773C2" w:rsidRPr="00B71D8C" w:rsidRDefault="001773C2" w:rsidP="00234A41">
      <w:pPr>
        <w:pStyle w:val="Heading2"/>
        <w:rPr>
          <w:rFonts w:hint="eastAsia"/>
        </w:rPr>
      </w:pPr>
      <w:bookmarkStart w:id="14" w:name="_Toc163194131"/>
      <w:r w:rsidRPr="0091363D">
        <w:rPr>
          <w:rFonts w:eastAsia="Times New Roman" w:cs="Times New Roman"/>
        </w:rPr>
        <w:t>Addressing Market Demand:</w:t>
      </w:r>
      <w:bookmarkEnd w:id="14"/>
    </w:p>
    <w:p w14:paraId="076BFD55" w14:textId="0B59BD6A" w:rsidR="001773C2" w:rsidRPr="00B71D8C" w:rsidRDefault="001773C2" w:rsidP="001773C2">
      <w:pPr>
        <w:rPr>
          <w:rFonts w:hint="eastAsia"/>
        </w:rPr>
      </w:pPr>
      <w:r w:rsidRPr="0091363D">
        <w:rPr>
          <w:rFonts w:eastAsia="Times New Roman" w:cs="Times New Roman"/>
        </w:rPr>
        <w:t xml:space="preserve">There is a growing demand for cost-effective and flexible 5G infrastructure solutions, particularly in sectors such as smart cities, IoT (Internet of Things), and industrial automation. The project aims to capitalize on this market demand by offering an open-source emulation solution that meets the needs of diverse industry verticals, opening new opportunities for deployment and expansion. </w:t>
      </w:r>
    </w:p>
    <w:p w14:paraId="638E715E" w14:textId="6A39A3BF" w:rsidR="005C51D9" w:rsidRDefault="005C51D9" w:rsidP="00234A41">
      <w:pPr>
        <w:pStyle w:val="Heading2"/>
        <w:rPr>
          <w:rFonts w:eastAsia="Times New Roman" w:cs="Times New Roman"/>
        </w:rPr>
      </w:pPr>
      <w:bookmarkStart w:id="15" w:name="_Toc163194132"/>
    </w:p>
    <w:p w14:paraId="54E24D6E" w14:textId="05BA4E64" w:rsidR="001773C2" w:rsidRPr="00B71D8C" w:rsidRDefault="001773C2" w:rsidP="00234A41">
      <w:pPr>
        <w:pStyle w:val="Heading2"/>
        <w:rPr>
          <w:rFonts w:hint="eastAsia"/>
        </w:rPr>
      </w:pPr>
      <w:r w:rsidRPr="0091363D">
        <w:rPr>
          <w:rFonts w:eastAsia="Times New Roman" w:cs="Times New Roman"/>
        </w:rPr>
        <w:t>Overcoming Vendor Lock-In:</w:t>
      </w:r>
      <w:bookmarkEnd w:id="15"/>
    </w:p>
    <w:p w14:paraId="08C16250" w14:textId="77777777" w:rsidR="001773C2" w:rsidRPr="0091363D" w:rsidRDefault="001773C2" w:rsidP="3F0A7FDD">
      <w:pPr>
        <w:rPr>
          <w:rFonts w:eastAsia="Times New Roman" w:cs="Times New Roman"/>
        </w:rPr>
      </w:pPr>
      <w:r w:rsidRPr="0091363D">
        <w:rPr>
          <w:rFonts w:eastAsia="Times New Roman" w:cs="Times New Roman"/>
        </w:rPr>
        <w:t xml:space="preserve">Vendor lock-in is a common challenge faced by network operators, limiting their ability to switch providers or upgrade equipment without significant cost and disruption. The open-source emulation solution provides an alternative to vendor lock-in, empowering network operators to retain control over their infrastructure and reduce dependency on single vendors. </w:t>
      </w:r>
    </w:p>
    <w:p w14:paraId="4562260B" w14:textId="7D0D7E09" w:rsidR="001773C2" w:rsidRPr="0091363D" w:rsidRDefault="0091363D" w:rsidP="3F0A7FDD">
      <w:pPr>
        <w:rPr>
          <w:rFonts w:eastAsia="Times New Roman" w:cs="Times New Roman"/>
        </w:rPr>
      </w:pPr>
      <w:r w:rsidRPr="0091363D">
        <w:rPr>
          <w:rFonts w:eastAsia="Times New Roman" w:cs="Times New Roman"/>
        </w:rPr>
        <w:t>The</w:t>
      </w:r>
      <w:r w:rsidR="001773C2" w:rsidRPr="0091363D">
        <w:rPr>
          <w:rFonts w:eastAsia="Times New Roman" w:cs="Times New Roman"/>
        </w:rPr>
        <w:t xml:space="preserve"> project addresses critical issues within the telecommunications industry by offering a cost-effective, scalable, and interoperable solution for implementing 5G small cell base-stations. By embracing open-source principles and fostering collaboration, the project aims to drive innovation, address market demand, and overcome barriers to adoption, ultimately enabling a more accessible and efficient 5G infrastructure landscape.</w:t>
      </w:r>
    </w:p>
    <w:p w14:paraId="2E28764D" w14:textId="77777777" w:rsidR="00234A41" w:rsidRDefault="00234A41" w:rsidP="00B24769">
      <w:pPr>
        <w:pStyle w:val="Heading1"/>
      </w:pPr>
    </w:p>
    <w:p w14:paraId="1BC3A974" w14:textId="3292FCBE" w:rsidR="5208C11C" w:rsidRDefault="145062D7" w:rsidP="00B24769">
      <w:pPr>
        <w:pStyle w:val="Heading1"/>
      </w:pPr>
      <w:bookmarkStart w:id="16" w:name="_Toc163194133"/>
      <w:r w:rsidRPr="00B71D8C">
        <w:t>Objective and Scope</w:t>
      </w:r>
      <w:bookmarkEnd w:id="16"/>
    </w:p>
    <w:p w14:paraId="35D3BA4F" w14:textId="77777777" w:rsidR="00234A41" w:rsidRPr="00234A41" w:rsidRDefault="00234A41" w:rsidP="00234A41">
      <w:pPr>
        <w:rPr>
          <w:rFonts w:hint="eastAsia"/>
        </w:rPr>
      </w:pPr>
    </w:p>
    <w:p w14:paraId="781E3B93" w14:textId="7FF83397" w:rsidR="6DBA7C02" w:rsidRPr="003329CD" w:rsidRDefault="6DBA7C02" w:rsidP="3F0A7FDD">
      <w:pPr>
        <w:rPr>
          <w:rFonts w:eastAsia="Times New Roman" w:cs="Times New Roman"/>
          <w:color w:val="000000" w:themeColor="text1"/>
        </w:rPr>
      </w:pPr>
      <w:r w:rsidRPr="003329CD">
        <w:rPr>
          <w:rFonts w:eastAsia="Times New Roman" w:cs="Times New Roman"/>
          <w:color w:val="000000" w:themeColor="text1"/>
        </w:rPr>
        <w:t xml:space="preserve">Our </w:t>
      </w:r>
      <w:r w:rsidR="02C879DB" w:rsidRPr="003329CD">
        <w:rPr>
          <w:rFonts w:eastAsia="Times New Roman" w:cs="Times New Roman"/>
          <w:color w:val="000000" w:themeColor="text1"/>
        </w:rPr>
        <w:t>project aims to develop a 5G Indoor Testbed utili</w:t>
      </w:r>
      <w:r w:rsidR="00D12723">
        <w:rPr>
          <w:rFonts w:eastAsia="Times New Roman" w:cs="Times New Roman"/>
          <w:color w:val="000000" w:themeColor="text1"/>
        </w:rPr>
        <w:t>s</w:t>
      </w:r>
      <w:r w:rsidR="02C879DB" w:rsidRPr="003329CD">
        <w:rPr>
          <w:rFonts w:eastAsia="Times New Roman" w:cs="Times New Roman"/>
          <w:color w:val="000000" w:themeColor="text1"/>
        </w:rPr>
        <w:t xml:space="preserve">ing O-RAN and Software Defined Radios (SDRs) to showcase the feasibility of implementing a 5G base-station in indoor environments. By leveraging open-source software and the National Instruments </w:t>
      </w:r>
      <w:r w:rsidR="65C62406" w:rsidRPr="003329CD">
        <w:rPr>
          <w:rFonts w:eastAsia="Times New Roman" w:cs="Times New Roman"/>
          <w:color w:val="000000" w:themeColor="text1"/>
        </w:rPr>
        <w:t xml:space="preserve">B-205-mini SDR module provided, we seek to provide advanced features and standalone capabilities for private networks in indoor settings. This initiative aligns with our broader goals of advancing telecommunication </w:t>
      </w:r>
      <w:r w:rsidR="2E888670" w:rsidRPr="003329CD">
        <w:rPr>
          <w:rFonts w:eastAsia="Times New Roman" w:cs="Times New Roman"/>
          <w:color w:val="000000" w:themeColor="text1"/>
        </w:rPr>
        <w:t>infrastructure and fostering innovation in wireless network technologies.</w:t>
      </w:r>
    </w:p>
    <w:p w14:paraId="313B2E7B" w14:textId="0B745CE0" w:rsidR="2E888670" w:rsidRPr="003329CD" w:rsidRDefault="2E888670" w:rsidP="3F0A7FDD">
      <w:pPr>
        <w:rPr>
          <w:rFonts w:eastAsia="Times New Roman" w:cs="Times New Roman"/>
          <w:color w:val="000000" w:themeColor="text1"/>
        </w:rPr>
      </w:pPr>
      <w:r w:rsidRPr="003329CD">
        <w:rPr>
          <w:rFonts w:eastAsia="Times New Roman" w:cs="Times New Roman"/>
          <w:color w:val="000000" w:themeColor="text1"/>
        </w:rPr>
        <w:t xml:space="preserve">Our </w:t>
      </w:r>
      <w:r w:rsidR="000A23C4" w:rsidRPr="003329CD">
        <w:rPr>
          <w:rFonts w:eastAsia="Times New Roman" w:cs="Times New Roman"/>
          <w:color w:val="000000" w:themeColor="text1"/>
        </w:rPr>
        <w:t>endeavour</w:t>
      </w:r>
      <w:r w:rsidRPr="003329CD">
        <w:rPr>
          <w:rFonts w:eastAsia="Times New Roman" w:cs="Times New Roman"/>
          <w:color w:val="000000" w:themeColor="text1"/>
        </w:rPr>
        <w:t xml:space="preserve"> is driven by the purpose of demonstrating capabilities of utilizing open-source software and SDRs to implement 5G base-stations. Through this project, we aim to contribute to the </w:t>
      </w:r>
      <w:r w:rsidR="17E66258" w:rsidRPr="003329CD">
        <w:rPr>
          <w:rFonts w:eastAsia="Times New Roman" w:cs="Times New Roman"/>
          <w:color w:val="000000" w:themeColor="text1"/>
        </w:rPr>
        <w:t>advancement of</w:t>
      </w:r>
      <w:r w:rsidR="10E6DA02" w:rsidRPr="003329CD">
        <w:rPr>
          <w:rFonts w:eastAsia="Times New Roman" w:cs="Times New Roman"/>
          <w:color w:val="000000" w:themeColor="text1"/>
        </w:rPr>
        <w:t xml:space="preserve"> </w:t>
      </w:r>
      <w:r w:rsidR="17E66258" w:rsidRPr="003329CD">
        <w:rPr>
          <w:rFonts w:eastAsia="Times New Roman" w:cs="Times New Roman"/>
          <w:color w:val="000000" w:themeColor="text1"/>
        </w:rPr>
        <w:t xml:space="preserve">5G </w:t>
      </w:r>
      <w:r w:rsidR="3438F009" w:rsidRPr="003329CD">
        <w:rPr>
          <w:rFonts w:eastAsia="Times New Roman" w:cs="Times New Roman"/>
          <w:color w:val="000000" w:themeColor="text1"/>
        </w:rPr>
        <w:t>network</w:t>
      </w:r>
      <w:r w:rsidR="17E66258" w:rsidRPr="003329CD">
        <w:rPr>
          <w:rFonts w:eastAsia="Times New Roman" w:cs="Times New Roman"/>
          <w:color w:val="000000" w:themeColor="text1"/>
        </w:rPr>
        <w:t xml:space="preserve"> </w:t>
      </w:r>
      <w:r w:rsidR="46B63C31" w:rsidRPr="003329CD">
        <w:rPr>
          <w:rFonts w:eastAsia="Times New Roman" w:cs="Times New Roman"/>
          <w:color w:val="000000" w:themeColor="text1"/>
        </w:rPr>
        <w:t xml:space="preserve">infrastructure, enabling experimentation and testing of new network functionalities and services in controlled indoor settings. </w:t>
      </w:r>
    </w:p>
    <w:p w14:paraId="0AD05A7C" w14:textId="71E96DA5" w:rsidR="4B0E6A97" w:rsidRPr="003329CD" w:rsidRDefault="01139DDA" w:rsidP="3F0A7FDD">
      <w:pPr>
        <w:rPr>
          <w:rFonts w:eastAsia="Times New Roman" w:cs="Times New Roman"/>
          <w:color w:val="000000" w:themeColor="text1"/>
        </w:rPr>
      </w:pPr>
      <w:r w:rsidRPr="003329CD">
        <w:rPr>
          <w:rFonts w:eastAsia="Times New Roman" w:cs="Times New Roman"/>
          <w:color w:val="000000" w:themeColor="text1"/>
        </w:rPr>
        <w:t xml:space="preserve">Throughout the project, we will undertake various tasks to achieve our objectives. This includes studying and understanding the specifications outlined in the provided paper (arxiv.org: 2205.13178), designing </w:t>
      </w:r>
      <w:r w:rsidR="0F1C4EF3" w:rsidRPr="003329CD">
        <w:rPr>
          <w:rFonts w:eastAsia="Times New Roman" w:cs="Times New Roman"/>
          <w:color w:val="000000" w:themeColor="text1"/>
        </w:rPr>
        <w:t xml:space="preserve">the architecture and components of the 5G Indoor Testbed, implementing the system using an open-source software; </w:t>
      </w:r>
      <w:proofErr w:type="spellStart"/>
      <w:r w:rsidR="0F1C4EF3" w:rsidRPr="003329CD">
        <w:rPr>
          <w:rFonts w:eastAsia="Times New Roman" w:cs="Times New Roman"/>
          <w:color w:val="000000" w:themeColor="text1"/>
        </w:rPr>
        <w:t>srsRAN</w:t>
      </w:r>
      <w:proofErr w:type="spellEnd"/>
      <w:r w:rsidR="5CDE7F4D" w:rsidRPr="003329CD">
        <w:rPr>
          <w:rFonts w:eastAsia="Times New Roman" w:cs="Times New Roman"/>
          <w:color w:val="000000" w:themeColor="text1"/>
        </w:rPr>
        <w:t xml:space="preserve"> and the provided SDR module, and testing the system’s performance under various scenarios in indoor environments. Additionally, we will document the implementation process, providing setup</w:t>
      </w:r>
      <w:r w:rsidR="3E9CB1FC" w:rsidRPr="003329CD">
        <w:rPr>
          <w:rFonts w:eastAsia="Times New Roman" w:cs="Times New Roman"/>
          <w:color w:val="000000" w:themeColor="text1"/>
        </w:rPr>
        <w:t xml:space="preserve"> instructions, configuration details, and testing procedures, and develop a user guide for operating the system. </w:t>
      </w:r>
      <w:r w:rsidR="5866DD63" w:rsidRPr="003329CD">
        <w:rPr>
          <w:rFonts w:eastAsia="Times New Roman" w:cs="Times New Roman"/>
          <w:color w:val="000000" w:themeColor="text1"/>
        </w:rPr>
        <w:t xml:space="preserve">Finally, we will demonstrate the system's capabilities, highlighting its performance and functionality in indoor environments. </w:t>
      </w:r>
    </w:p>
    <w:p w14:paraId="4BA507EC" w14:textId="4E9D20DA" w:rsidR="00F03021" w:rsidRPr="00270D67" w:rsidRDefault="5866DD63" w:rsidP="00270D67">
      <w:pPr>
        <w:rPr>
          <w:rFonts w:eastAsia="Times New Roman" w:cs="Times New Roman"/>
          <w:color w:val="000000" w:themeColor="text1"/>
        </w:rPr>
      </w:pPr>
      <w:r w:rsidRPr="003329CD">
        <w:rPr>
          <w:rFonts w:eastAsia="Times New Roman" w:cs="Times New Roman"/>
          <w:color w:val="000000" w:themeColor="text1"/>
        </w:rPr>
        <w:t>Ul</w:t>
      </w:r>
      <w:r w:rsidR="74CF6573" w:rsidRPr="003329CD">
        <w:rPr>
          <w:rFonts w:eastAsia="Times New Roman" w:cs="Times New Roman"/>
          <w:color w:val="000000" w:themeColor="text1"/>
        </w:rPr>
        <w:t xml:space="preserve">timately, our final product will encompass a fully implemented 5G Indoor Testbed, comprehensive documentation detailing the implementation process, a user guide for </w:t>
      </w:r>
      <w:r w:rsidR="0DFE9532" w:rsidRPr="003329CD">
        <w:rPr>
          <w:rFonts w:eastAsia="Times New Roman" w:cs="Times New Roman"/>
          <w:color w:val="000000" w:themeColor="text1"/>
        </w:rPr>
        <w:t xml:space="preserve">operating the system, and </w:t>
      </w:r>
      <w:r w:rsidR="7AA02474" w:rsidRPr="1DF23A7C">
        <w:rPr>
          <w:rFonts w:eastAsia="Times New Roman" w:cs="Times New Roman"/>
          <w:color w:val="000000" w:themeColor="text1"/>
        </w:rPr>
        <w:t xml:space="preserve">possibly </w:t>
      </w:r>
      <w:r w:rsidR="0DFE9532" w:rsidRPr="003329CD">
        <w:rPr>
          <w:rFonts w:eastAsia="Times New Roman" w:cs="Times New Roman"/>
          <w:color w:val="000000" w:themeColor="text1"/>
        </w:rPr>
        <w:t>a pre-install tool to streamline setup and configuration</w:t>
      </w:r>
      <w:r w:rsidR="57305384" w:rsidRPr="327E7A66">
        <w:rPr>
          <w:rFonts w:eastAsia="Times New Roman" w:cs="Times New Roman"/>
          <w:color w:val="000000" w:themeColor="text1"/>
        </w:rPr>
        <w:t xml:space="preserve"> depending on the client’s demands</w:t>
      </w:r>
      <w:r w:rsidR="0DFE9532" w:rsidRPr="327E7A66">
        <w:rPr>
          <w:rFonts w:eastAsia="Times New Roman" w:cs="Times New Roman"/>
          <w:color w:val="000000" w:themeColor="text1"/>
        </w:rPr>
        <w:t>.</w:t>
      </w:r>
      <w:r w:rsidR="0DFE9532" w:rsidRPr="003329CD">
        <w:rPr>
          <w:rFonts w:eastAsia="Times New Roman" w:cs="Times New Roman"/>
          <w:color w:val="000000" w:themeColor="text1"/>
        </w:rPr>
        <w:t xml:space="preserve"> Through the deliverables of this project, we aim to validate our approach and provide a valuable resource for researchers, developers, and telecommunications professionals interested in advancing 5</w:t>
      </w:r>
      <w:r w:rsidR="2EA38CB7" w:rsidRPr="003329CD">
        <w:rPr>
          <w:rFonts w:eastAsia="Times New Roman" w:cs="Times New Roman"/>
          <w:color w:val="000000" w:themeColor="text1"/>
        </w:rPr>
        <w:t xml:space="preserve">G network infrastructure. </w:t>
      </w:r>
    </w:p>
    <w:p w14:paraId="0C0EDC82" w14:textId="77777777" w:rsidR="00EF7EBD" w:rsidRDefault="00EF7EBD" w:rsidP="2548E989">
      <w:pPr>
        <w:pStyle w:val="Heading2"/>
      </w:pPr>
    </w:p>
    <w:p w14:paraId="7CEDCFDE" w14:textId="58EE4D8B" w:rsidR="2548E989" w:rsidRPr="00B71D8C" w:rsidRDefault="2EA38CB7" w:rsidP="2548E989">
      <w:pPr>
        <w:pStyle w:val="Heading2"/>
        <w:rPr>
          <w:rFonts w:hint="eastAsia"/>
        </w:rPr>
      </w:pPr>
      <w:bookmarkStart w:id="17" w:name="_Toc163194134"/>
      <w:r w:rsidRPr="00B71D8C">
        <w:t>High-Level Requirements</w:t>
      </w:r>
      <w:bookmarkEnd w:id="17"/>
      <w:r w:rsidRPr="00B71D8C">
        <w:t xml:space="preserve"> </w:t>
      </w:r>
    </w:p>
    <w:p w14:paraId="246A185C" w14:textId="4A1CCE90" w:rsidR="16093270" w:rsidRPr="00B71D8C" w:rsidRDefault="5CD0317A" w:rsidP="16093270">
      <w:pPr>
        <w:rPr>
          <w:rFonts w:hint="eastAsia"/>
        </w:rPr>
      </w:pPr>
      <w:r w:rsidRPr="00B71D8C">
        <w:t>Our project will involve the following high-level requirements:</w:t>
      </w:r>
    </w:p>
    <w:p w14:paraId="5D4E6AA5" w14:textId="3666899C" w:rsidR="5CD0317A" w:rsidRPr="00B71D8C" w:rsidRDefault="5CD0317A" w:rsidP="16093270">
      <w:pPr>
        <w:pStyle w:val="ListParagraph"/>
        <w:numPr>
          <w:ilvl w:val="0"/>
          <w:numId w:val="10"/>
        </w:numPr>
        <w:rPr>
          <w:rFonts w:hint="eastAsia"/>
        </w:rPr>
      </w:pPr>
      <w:r w:rsidRPr="00B71D8C">
        <w:t>Implementing O-RAN functionalities for a 5G base-station.</w:t>
      </w:r>
    </w:p>
    <w:p w14:paraId="5AED5FD3" w14:textId="3E081718" w:rsidR="106E6464" w:rsidRPr="00B71D8C" w:rsidRDefault="5CD0317A" w:rsidP="106E6464">
      <w:pPr>
        <w:pStyle w:val="ListParagraph"/>
        <w:numPr>
          <w:ilvl w:val="0"/>
          <w:numId w:val="10"/>
        </w:numPr>
        <w:rPr>
          <w:rFonts w:hint="eastAsia"/>
        </w:rPr>
      </w:pPr>
      <w:r w:rsidRPr="00B71D8C">
        <w:t>Integrating Software Defined Radios (SDRs) for radio access.</w:t>
      </w:r>
    </w:p>
    <w:p w14:paraId="48836309" w14:textId="19FDDDC2" w:rsidR="5CD0317A" w:rsidRPr="00B71D8C" w:rsidRDefault="5CD0317A" w:rsidP="25C007FE">
      <w:pPr>
        <w:pStyle w:val="ListParagraph"/>
        <w:numPr>
          <w:ilvl w:val="0"/>
          <w:numId w:val="10"/>
        </w:numPr>
        <w:rPr>
          <w:rFonts w:hint="eastAsia"/>
        </w:rPr>
      </w:pPr>
      <w:r w:rsidRPr="00B71D8C">
        <w:t xml:space="preserve">Developing software components to control the SDR module and manage network functionalities. </w:t>
      </w:r>
    </w:p>
    <w:p w14:paraId="54965ECE" w14:textId="2C493416" w:rsidR="5CD0317A" w:rsidRPr="00B71D8C" w:rsidRDefault="5CD0317A" w:rsidP="73D84184">
      <w:pPr>
        <w:pStyle w:val="ListParagraph"/>
        <w:numPr>
          <w:ilvl w:val="0"/>
          <w:numId w:val="10"/>
        </w:numPr>
        <w:rPr>
          <w:rFonts w:hint="eastAsia"/>
        </w:rPr>
      </w:pPr>
      <w:r w:rsidRPr="00B71D8C">
        <w:t>Testing the system’s performance under various scenarios in indoor environments</w:t>
      </w:r>
      <w:r w:rsidR="005836C5">
        <w:t>, using various metrics such as throughput and latency</w:t>
      </w:r>
    </w:p>
    <w:p w14:paraId="64EBB471" w14:textId="34F05000" w:rsidR="2BA625ED" w:rsidRPr="00B71D8C" w:rsidRDefault="5CD0317A" w:rsidP="10D07EC4">
      <w:pPr>
        <w:pStyle w:val="Heading2"/>
        <w:rPr>
          <w:rFonts w:hint="eastAsia"/>
        </w:rPr>
      </w:pPr>
      <w:bookmarkStart w:id="18" w:name="_Toc163194135"/>
      <w:r w:rsidRPr="00B71D8C">
        <w:t>Project Requirements:</w:t>
      </w:r>
      <w:bookmarkEnd w:id="18"/>
    </w:p>
    <w:p w14:paraId="150C01E2" w14:textId="4205FF71" w:rsidR="5CD0317A" w:rsidRPr="00B71D8C" w:rsidRDefault="5CD0317A" w:rsidP="06C1C0A2">
      <w:pPr>
        <w:rPr>
          <w:rFonts w:hint="eastAsia"/>
        </w:rPr>
      </w:pPr>
      <w:r w:rsidRPr="00B71D8C">
        <w:t>For our project, we need to:</w:t>
      </w:r>
    </w:p>
    <w:p w14:paraId="0A2B776D" w14:textId="00AD90D8" w:rsidR="5CD0317A" w:rsidRPr="00B71D8C" w:rsidRDefault="5CD0317A" w:rsidP="0578C808">
      <w:pPr>
        <w:pStyle w:val="ListParagraph"/>
        <w:numPr>
          <w:ilvl w:val="0"/>
          <w:numId w:val="11"/>
        </w:numPr>
        <w:rPr>
          <w:rFonts w:hint="eastAsia"/>
        </w:rPr>
      </w:pPr>
      <w:r w:rsidRPr="00B71D8C">
        <w:t>Implement the system according to the specifications outlined in the provided paper (arxiv.org: 2205.13178)</w:t>
      </w:r>
    </w:p>
    <w:p w14:paraId="0AA40501" w14:textId="28721CE5" w:rsidR="5CD0317A" w:rsidRPr="00B71D8C" w:rsidRDefault="5CD0317A" w:rsidP="34E1080F">
      <w:pPr>
        <w:pStyle w:val="ListParagraph"/>
        <w:numPr>
          <w:ilvl w:val="0"/>
          <w:numId w:val="11"/>
        </w:numPr>
        <w:rPr>
          <w:rFonts w:hint="eastAsia"/>
        </w:rPr>
      </w:pPr>
      <w:r w:rsidRPr="00B71D8C">
        <w:t>Ensure compatibility with the National Instruments B-205-mini SDR module and appropriate antennas provided.</w:t>
      </w:r>
    </w:p>
    <w:p w14:paraId="4529C4A5" w14:textId="5512890C" w:rsidR="5220CCEE" w:rsidRPr="00B71D8C" w:rsidRDefault="5CD0317A" w:rsidP="5220CCEE">
      <w:pPr>
        <w:pStyle w:val="ListParagraph"/>
        <w:numPr>
          <w:ilvl w:val="0"/>
          <w:numId w:val="11"/>
        </w:numPr>
        <w:rPr>
          <w:rFonts w:hint="eastAsia"/>
        </w:rPr>
      </w:pPr>
      <w:r w:rsidRPr="00B71D8C">
        <w:t>Document the implementation process, including setup instructions, configuration details, and testing procedures.</w:t>
      </w:r>
    </w:p>
    <w:p w14:paraId="0A2FA970" w14:textId="4CB36506" w:rsidR="5CD0317A" w:rsidRPr="00B71D8C" w:rsidRDefault="5CD0317A" w:rsidP="57AB2971">
      <w:pPr>
        <w:pStyle w:val="ListParagraph"/>
        <w:numPr>
          <w:ilvl w:val="0"/>
          <w:numId w:val="11"/>
        </w:numPr>
        <w:rPr>
          <w:rFonts w:hint="eastAsia"/>
        </w:rPr>
      </w:pPr>
      <w:r w:rsidRPr="00B71D8C">
        <w:t>Provide a user guide for operating the system and a demonstration of its functionalities.</w:t>
      </w:r>
    </w:p>
    <w:p w14:paraId="7B18816E" w14:textId="7A512348" w:rsidR="4A20C30D" w:rsidRPr="00B71D8C" w:rsidRDefault="4A20C30D" w:rsidP="550CA09D">
      <w:pPr>
        <w:pStyle w:val="ListParagraph"/>
        <w:numPr>
          <w:ilvl w:val="0"/>
          <w:numId w:val="11"/>
        </w:numPr>
        <w:rPr>
          <w:rFonts w:hint="eastAsia"/>
        </w:rPr>
      </w:pPr>
      <w:r w:rsidRPr="00B71D8C">
        <w:t>Demonstration of the system</w:t>
      </w:r>
      <w:r w:rsidR="00A32D0B">
        <w:t xml:space="preserve"> for the client</w:t>
      </w:r>
      <w:r w:rsidRPr="00B71D8C">
        <w:t>.</w:t>
      </w:r>
    </w:p>
    <w:p w14:paraId="03088109" w14:textId="495F3FF5" w:rsidR="13CAE34C" w:rsidRPr="00B71D8C" w:rsidRDefault="5CD0317A" w:rsidP="5FDBB0F4">
      <w:pPr>
        <w:pStyle w:val="Heading2"/>
        <w:rPr>
          <w:rFonts w:hint="eastAsia"/>
        </w:rPr>
      </w:pPr>
      <w:bookmarkStart w:id="19" w:name="_Toc163194136"/>
      <w:r w:rsidRPr="00B71D8C">
        <w:t>Out of Scope:</w:t>
      </w:r>
      <w:bookmarkEnd w:id="19"/>
    </w:p>
    <w:p w14:paraId="3F897689" w14:textId="67406E6B" w:rsidR="5CD0317A" w:rsidRPr="00B71D8C" w:rsidRDefault="5CD0317A" w:rsidP="22271725">
      <w:pPr>
        <w:rPr>
          <w:rFonts w:hint="eastAsia"/>
        </w:rPr>
      </w:pPr>
      <w:r w:rsidRPr="00B71D8C">
        <w:t>Our project will not address the following:</w:t>
      </w:r>
    </w:p>
    <w:p w14:paraId="6650BEBC" w14:textId="4B13E51D" w:rsidR="512CA554" w:rsidRPr="00B71D8C" w:rsidRDefault="5CD0317A" w:rsidP="512CA554">
      <w:pPr>
        <w:pStyle w:val="ListParagraph"/>
        <w:numPr>
          <w:ilvl w:val="0"/>
          <w:numId w:val="12"/>
        </w:numPr>
        <w:rPr>
          <w:rFonts w:hint="eastAsia"/>
        </w:rPr>
      </w:pPr>
      <w:r w:rsidRPr="00B71D8C">
        <w:t>Implementation of 5G base-station functionalities for outdoor environments.</w:t>
      </w:r>
    </w:p>
    <w:p w14:paraId="63AE8965" w14:textId="62EE689D" w:rsidR="5D006916" w:rsidRPr="00B71D8C" w:rsidRDefault="5CD0317A" w:rsidP="5D006916">
      <w:pPr>
        <w:pStyle w:val="ListParagraph"/>
        <w:numPr>
          <w:ilvl w:val="0"/>
          <w:numId w:val="12"/>
        </w:numPr>
        <w:rPr>
          <w:rFonts w:hint="eastAsia"/>
        </w:rPr>
      </w:pPr>
      <w:r w:rsidRPr="00B71D8C">
        <w:t>Integration with proprietary hardware or software solutions.</w:t>
      </w:r>
    </w:p>
    <w:p w14:paraId="3FC22F55" w14:textId="589275BD" w:rsidR="008A3493" w:rsidRPr="00B71D8C" w:rsidRDefault="5CD0317A" w:rsidP="000B6C28">
      <w:pPr>
        <w:pStyle w:val="ListParagraph"/>
        <w:numPr>
          <w:ilvl w:val="0"/>
          <w:numId w:val="12"/>
        </w:numPr>
        <w:rPr>
          <w:rFonts w:hint="eastAsia"/>
        </w:rPr>
      </w:pPr>
      <w:r w:rsidRPr="00B71D8C">
        <w:t>Large-scale deployment or production-ready system setup.</w:t>
      </w:r>
    </w:p>
    <w:p w14:paraId="29CA52F1" w14:textId="03F6BA71" w:rsidR="4C12FA87" w:rsidRPr="00B71D8C" w:rsidRDefault="4C12FA87" w:rsidP="550CA09D">
      <w:pPr>
        <w:pStyle w:val="Heading2"/>
        <w:rPr>
          <w:rFonts w:hint="eastAsia"/>
        </w:rPr>
      </w:pPr>
      <w:bookmarkStart w:id="20" w:name="_Toc163194137"/>
      <w:r w:rsidRPr="00B71D8C">
        <w:t>Functional Requirements:</w:t>
      </w:r>
      <w:bookmarkEnd w:id="20"/>
    </w:p>
    <w:p w14:paraId="46D9BD7B" w14:textId="483B67FE" w:rsidR="4C12FA87" w:rsidRPr="00B71D8C" w:rsidRDefault="4C12FA87" w:rsidP="550CA09D">
      <w:pPr>
        <w:rPr>
          <w:rFonts w:hint="eastAsia"/>
        </w:rPr>
      </w:pPr>
      <w:r w:rsidRPr="00B71D8C">
        <w:t>Our functional requirements include:</w:t>
      </w:r>
    </w:p>
    <w:p w14:paraId="62633EE3" w14:textId="2B97E561" w:rsidR="4C12FA87" w:rsidRPr="00B71D8C" w:rsidRDefault="4C12FA87" w:rsidP="550CA09D">
      <w:pPr>
        <w:pStyle w:val="ListParagraph"/>
        <w:numPr>
          <w:ilvl w:val="0"/>
          <w:numId w:val="23"/>
        </w:numPr>
        <w:rPr>
          <w:rFonts w:hint="eastAsia"/>
        </w:rPr>
      </w:pPr>
      <w:r w:rsidRPr="00B71D8C">
        <w:t>Providing connectivity for user(s) within the network</w:t>
      </w:r>
    </w:p>
    <w:p w14:paraId="11C5E0E4" w14:textId="5F547E7B" w:rsidR="4C12FA87" w:rsidRPr="00B71D8C" w:rsidRDefault="4C12FA87" w:rsidP="550CA09D">
      <w:pPr>
        <w:pStyle w:val="ListParagraph"/>
        <w:numPr>
          <w:ilvl w:val="0"/>
          <w:numId w:val="23"/>
        </w:numPr>
        <w:rPr>
          <w:rFonts w:hint="eastAsia"/>
        </w:rPr>
      </w:pPr>
      <w:r w:rsidRPr="00B71D8C">
        <w:t>Providing connectivity for multiple user devices simultaneously</w:t>
      </w:r>
    </w:p>
    <w:p w14:paraId="79CD203B" w14:textId="578EA334" w:rsidR="4C12FA87" w:rsidRPr="00B71D8C" w:rsidRDefault="4C12FA87" w:rsidP="550CA09D">
      <w:pPr>
        <w:pStyle w:val="ListParagraph"/>
        <w:numPr>
          <w:ilvl w:val="0"/>
          <w:numId w:val="23"/>
        </w:numPr>
        <w:rPr>
          <w:rFonts w:hint="eastAsia"/>
        </w:rPr>
      </w:pPr>
      <w:r w:rsidRPr="00B71D8C">
        <w:t>Ensuring compatibility with standard 5G protocols and interfaces</w:t>
      </w:r>
    </w:p>
    <w:p w14:paraId="223EB908" w14:textId="5BA88986" w:rsidR="4C12FA87" w:rsidRPr="00B71D8C" w:rsidRDefault="4C12FA87" w:rsidP="550CA09D">
      <w:pPr>
        <w:pStyle w:val="Heading2"/>
        <w:rPr>
          <w:rFonts w:hint="eastAsia"/>
        </w:rPr>
      </w:pPr>
      <w:bookmarkStart w:id="21" w:name="_Toc163194138"/>
      <w:r w:rsidRPr="00B71D8C">
        <w:t>Nonfunctional Requirements:</w:t>
      </w:r>
      <w:bookmarkEnd w:id="21"/>
    </w:p>
    <w:p w14:paraId="68E4E10B" w14:textId="3FD26772" w:rsidR="4C12FA87" w:rsidRPr="00B71D8C" w:rsidRDefault="4C12FA87" w:rsidP="550CA09D">
      <w:pPr>
        <w:rPr>
          <w:rFonts w:hint="eastAsia"/>
        </w:rPr>
      </w:pPr>
      <w:r w:rsidRPr="00B71D8C">
        <w:t>Our nonfunctional requirements encompass:</w:t>
      </w:r>
    </w:p>
    <w:p w14:paraId="1E4AF7D8" w14:textId="60A7A1AC" w:rsidR="40206C69" w:rsidRPr="00B71D8C" w:rsidRDefault="40206C69" w:rsidP="550CA09D">
      <w:pPr>
        <w:pStyle w:val="ListParagraph"/>
        <w:numPr>
          <w:ilvl w:val="0"/>
          <w:numId w:val="22"/>
        </w:numPr>
        <w:rPr>
          <w:rFonts w:hint="eastAsia"/>
        </w:rPr>
      </w:pPr>
      <w:r w:rsidRPr="00B71D8C">
        <w:t>Performance: Achieving high throughput and low latency for data transmission.</w:t>
      </w:r>
    </w:p>
    <w:p w14:paraId="72CB5666" w14:textId="107C8A1E" w:rsidR="40206C69" w:rsidRPr="00B71D8C" w:rsidRDefault="54AA662A" w:rsidP="550CA09D">
      <w:pPr>
        <w:pStyle w:val="ListParagraph"/>
        <w:numPr>
          <w:ilvl w:val="0"/>
          <w:numId w:val="22"/>
        </w:numPr>
        <w:rPr>
          <w:rFonts w:hint="eastAsia"/>
        </w:rPr>
      </w:pPr>
      <w:r w:rsidRPr="00B71D8C">
        <w:t>Reliability</w:t>
      </w:r>
      <w:r w:rsidR="258B5906" w:rsidRPr="00B71D8C">
        <w:t>: Ensuring system availability and stability under varying network conditions.</w:t>
      </w:r>
    </w:p>
    <w:p w14:paraId="3CC0ACB2" w14:textId="73849FE5" w:rsidR="40206C69" w:rsidRPr="00B71D8C" w:rsidRDefault="40206C69" w:rsidP="550CA09D">
      <w:pPr>
        <w:pStyle w:val="ListParagraph"/>
        <w:numPr>
          <w:ilvl w:val="0"/>
          <w:numId w:val="22"/>
        </w:numPr>
        <w:rPr>
          <w:rFonts w:hint="eastAsia"/>
        </w:rPr>
      </w:pPr>
      <w:r w:rsidRPr="00B71D8C">
        <w:t>Scalability</w:t>
      </w:r>
    </w:p>
    <w:p w14:paraId="4113B436" w14:textId="3415E679" w:rsidR="40206C69" w:rsidRPr="00B71D8C" w:rsidRDefault="40206C69" w:rsidP="550CA09D">
      <w:pPr>
        <w:pStyle w:val="ListParagraph"/>
        <w:numPr>
          <w:ilvl w:val="0"/>
          <w:numId w:val="22"/>
        </w:numPr>
        <w:rPr>
          <w:rFonts w:hint="eastAsia"/>
        </w:rPr>
      </w:pPr>
      <w:r w:rsidRPr="00B71D8C">
        <w:t>Security</w:t>
      </w:r>
    </w:p>
    <w:p w14:paraId="23BD50E8" w14:textId="7BCE98C8" w:rsidR="40206C69" w:rsidRPr="00B71D8C" w:rsidRDefault="40206C69" w:rsidP="550CA09D">
      <w:pPr>
        <w:pStyle w:val="Heading2"/>
        <w:rPr>
          <w:rFonts w:hint="eastAsia"/>
        </w:rPr>
      </w:pPr>
      <w:bookmarkStart w:id="22" w:name="_Toc163194139"/>
      <w:r w:rsidRPr="00B71D8C">
        <w:t>Technical Infrastructure:</w:t>
      </w:r>
      <w:bookmarkEnd w:id="22"/>
    </w:p>
    <w:p w14:paraId="48BB6902" w14:textId="3A727698" w:rsidR="40206C69" w:rsidRPr="00B71D8C" w:rsidRDefault="40206C69" w:rsidP="550CA09D">
      <w:pPr>
        <w:pStyle w:val="ListParagraph"/>
        <w:numPr>
          <w:ilvl w:val="0"/>
          <w:numId w:val="21"/>
        </w:numPr>
        <w:rPr>
          <w:rFonts w:hint="eastAsia"/>
        </w:rPr>
      </w:pPr>
      <w:r w:rsidRPr="00B71D8C">
        <w:t>Hardware:</w:t>
      </w:r>
    </w:p>
    <w:p w14:paraId="78FA95B8" w14:textId="56A3B829" w:rsidR="00D767AA" w:rsidRDefault="40206C69" w:rsidP="550CA09D">
      <w:pPr>
        <w:pStyle w:val="ListParagraph"/>
        <w:numPr>
          <w:ilvl w:val="1"/>
          <w:numId w:val="21"/>
        </w:numPr>
        <w:rPr>
          <w:rFonts w:hint="eastAsia"/>
        </w:rPr>
      </w:pPr>
      <w:r w:rsidRPr="00B71D8C">
        <w:t xml:space="preserve">Standard laptop/PC: A sufficient computer system that </w:t>
      </w:r>
      <w:r w:rsidR="003775E5">
        <w:t>can be used</w:t>
      </w:r>
      <w:r w:rsidRPr="00B71D8C">
        <w:t xml:space="preserve"> for running the necessary software and tools </w:t>
      </w:r>
      <w:r w:rsidR="003775E5">
        <w:t xml:space="preserve">– both </w:t>
      </w:r>
      <w:r w:rsidRPr="00B71D8C">
        <w:t>for developing and testing the 5G Indoor Testbed.</w:t>
      </w:r>
      <w:r w:rsidR="00515E94">
        <w:t xml:space="preserve"> </w:t>
      </w:r>
      <w:r w:rsidR="00EC0143">
        <w:t xml:space="preserve">An Intel NUC would fit </w:t>
      </w:r>
      <w:proofErr w:type="gramStart"/>
      <w:r w:rsidR="00EC0143">
        <w:t>this criteria</w:t>
      </w:r>
      <w:proofErr w:type="gramEnd"/>
      <w:r w:rsidR="00EC0143">
        <w:t xml:space="preserve"> for example. </w:t>
      </w:r>
    </w:p>
    <w:p w14:paraId="4675F340" w14:textId="28DE18E9" w:rsidR="00D767AA" w:rsidRDefault="00515E94" w:rsidP="00AA6A0F">
      <w:pPr>
        <w:ind w:left="720" w:firstLine="720"/>
        <w:rPr>
          <w:rFonts w:hint="eastAsia"/>
        </w:rPr>
      </w:pPr>
      <w:r>
        <w:t>Minimum hardware requirement</w:t>
      </w:r>
      <w:r w:rsidR="00D767AA">
        <w:t>s</w:t>
      </w:r>
      <w:r w:rsidR="008D6C6A">
        <w:t xml:space="preserve"> as per the research paper</w:t>
      </w:r>
      <w:r w:rsidR="00D767AA">
        <w:t>:</w:t>
      </w:r>
    </w:p>
    <w:p w14:paraId="3BAF5F14" w14:textId="0C3BE2DE" w:rsidR="00D767AA" w:rsidRDefault="00483B9F" w:rsidP="00CF3F15">
      <w:pPr>
        <w:pStyle w:val="ListParagraph"/>
        <w:numPr>
          <w:ilvl w:val="0"/>
          <w:numId w:val="36"/>
        </w:numPr>
        <w:rPr>
          <w:rFonts w:hint="eastAsia"/>
        </w:rPr>
      </w:pPr>
      <w:r>
        <w:t xml:space="preserve">4G testing: </w:t>
      </w:r>
      <w:r w:rsidR="005B2B51">
        <w:t>2</w:t>
      </w:r>
      <w:r w:rsidR="00122B0B">
        <w:t>-</w:t>
      </w:r>
      <w:r w:rsidR="005B2B51">
        <w:t>core CPU, 4GB RAM, USB3.0</w:t>
      </w:r>
    </w:p>
    <w:p w14:paraId="5E24842C" w14:textId="3BB56FD5" w:rsidR="40206C69" w:rsidRPr="00B71D8C" w:rsidRDefault="00D767AA" w:rsidP="00CF3F15">
      <w:pPr>
        <w:pStyle w:val="ListParagraph"/>
        <w:numPr>
          <w:ilvl w:val="0"/>
          <w:numId w:val="36"/>
        </w:numPr>
        <w:rPr>
          <w:rFonts w:hint="eastAsia"/>
        </w:rPr>
      </w:pPr>
      <w:r>
        <w:t xml:space="preserve">5G testing: </w:t>
      </w:r>
      <w:r w:rsidR="00424293">
        <w:t>8</w:t>
      </w:r>
      <w:r w:rsidR="00122B0B">
        <w:t>-</w:t>
      </w:r>
      <w:r w:rsidR="00424293">
        <w:t>core CPU, 16GB RAM, 10Gb</w:t>
      </w:r>
      <w:r w:rsidR="00B80995">
        <w:t xml:space="preserve">ps </w:t>
      </w:r>
      <w:r w:rsidR="008D6C6A">
        <w:t>NIC</w:t>
      </w:r>
    </w:p>
    <w:p w14:paraId="1D5F6EAF" w14:textId="77777777" w:rsidR="00E60AD6" w:rsidRPr="00B71D8C" w:rsidRDefault="00E60AD6" w:rsidP="00E60AD6">
      <w:pPr>
        <w:pStyle w:val="ListParagraph"/>
        <w:ind w:left="2520"/>
        <w:rPr>
          <w:rFonts w:hint="eastAsia"/>
        </w:rPr>
      </w:pPr>
    </w:p>
    <w:p w14:paraId="24D212A4" w14:textId="57FFDFBC" w:rsidR="40206C69" w:rsidRPr="00B71D8C" w:rsidRDefault="40206C69" w:rsidP="550CA09D">
      <w:pPr>
        <w:pStyle w:val="ListParagraph"/>
        <w:numPr>
          <w:ilvl w:val="1"/>
          <w:numId w:val="21"/>
        </w:numPr>
        <w:rPr>
          <w:rFonts w:hint="eastAsia"/>
        </w:rPr>
      </w:pPr>
      <w:r>
        <w:t>National Instruments B-205mini SDR module</w:t>
      </w:r>
      <w:r w:rsidR="006F0EA5">
        <w:t xml:space="preserve"> (supplied by Ettus Research)</w:t>
      </w:r>
      <w:r>
        <w:t>: The primary hardware component for implementing the radio access network (RAN) functionalities of the 5G base-station.</w:t>
      </w:r>
    </w:p>
    <w:p w14:paraId="3ECBB7D9" w14:textId="79DCED91" w:rsidR="5815473A" w:rsidRDefault="5815473A" w:rsidP="39DB7422">
      <w:pPr>
        <w:pStyle w:val="ListParagraph"/>
        <w:numPr>
          <w:ilvl w:val="1"/>
          <w:numId w:val="21"/>
        </w:numPr>
        <w:rPr>
          <w:rFonts w:hint="eastAsia"/>
        </w:rPr>
      </w:pPr>
      <w:r>
        <w:t xml:space="preserve">Specific </w:t>
      </w:r>
      <w:r w:rsidR="007E13A7">
        <w:t>a</w:t>
      </w:r>
      <w:r>
        <w:t>ntenna</w:t>
      </w:r>
      <w:r w:rsidR="007E13A7">
        <w:t xml:space="preserve"> and connectors for B-205mini SDR</w:t>
      </w:r>
      <w:r w:rsidR="00A91D9B">
        <w:t xml:space="preserve"> </w:t>
      </w:r>
    </w:p>
    <w:p w14:paraId="26340CE2" w14:textId="4D6DC9EB" w:rsidR="5815473A" w:rsidRDefault="5815473A" w:rsidP="39DB7422">
      <w:pPr>
        <w:pStyle w:val="ListParagraph"/>
        <w:numPr>
          <w:ilvl w:val="1"/>
          <w:numId w:val="21"/>
        </w:numPr>
        <w:rPr>
          <w:rFonts w:hint="eastAsia"/>
        </w:rPr>
      </w:pPr>
      <w:r>
        <w:t xml:space="preserve">Deliberate </w:t>
      </w:r>
      <w:r w:rsidR="0030334E">
        <w:t xml:space="preserve">USB3.0 </w:t>
      </w:r>
      <w:r>
        <w:t>Cable</w:t>
      </w:r>
      <w:r w:rsidR="0030334E">
        <w:t xml:space="preserve"> for B-205mini SDR</w:t>
      </w:r>
    </w:p>
    <w:p w14:paraId="2AD2298E" w14:textId="58FD28C4" w:rsidR="39DB7422" w:rsidRDefault="39DB7422" w:rsidP="007E13A7">
      <w:pPr>
        <w:pStyle w:val="ListParagraph"/>
        <w:ind w:left="1440"/>
        <w:rPr>
          <w:rFonts w:hint="eastAsia"/>
        </w:rPr>
      </w:pPr>
    </w:p>
    <w:p w14:paraId="3DE4E783" w14:textId="4F79E1EF" w:rsidR="40206C69" w:rsidRPr="00B71D8C" w:rsidRDefault="40206C69" w:rsidP="550CA09D">
      <w:pPr>
        <w:pStyle w:val="ListParagraph"/>
        <w:numPr>
          <w:ilvl w:val="0"/>
          <w:numId w:val="21"/>
        </w:numPr>
        <w:rPr>
          <w:rFonts w:hint="eastAsia"/>
        </w:rPr>
      </w:pPr>
      <w:r w:rsidRPr="00B71D8C">
        <w:t>Software:</w:t>
      </w:r>
    </w:p>
    <w:p w14:paraId="540E8F6B" w14:textId="1083D2B9" w:rsidR="40206C69" w:rsidRPr="00B71D8C" w:rsidRDefault="40206C69" w:rsidP="550CA09D">
      <w:pPr>
        <w:pStyle w:val="ListParagraph"/>
        <w:numPr>
          <w:ilvl w:val="1"/>
          <w:numId w:val="21"/>
        </w:numPr>
        <w:rPr>
          <w:rFonts w:hint="eastAsia"/>
        </w:rPr>
      </w:pPr>
      <w:proofErr w:type="spellStart"/>
      <w:r w:rsidRPr="00B71D8C">
        <w:t>srsRAN</w:t>
      </w:r>
      <w:proofErr w:type="spellEnd"/>
    </w:p>
    <w:p w14:paraId="6D0BEF07" w14:textId="36305BDA" w:rsidR="004E6181" w:rsidRPr="00B71D8C" w:rsidRDefault="004E6181" w:rsidP="004E6181">
      <w:pPr>
        <w:pStyle w:val="ListParagraph"/>
        <w:numPr>
          <w:ilvl w:val="1"/>
          <w:numId w:val="21"/>
        </w:numPr>
        <w:rPr>
          <w:rFonts w:hint="eastAsia"/>
        </w:rPr>
      </w:pPr>
      <w:r>
        <w:t>Ubuntu (Linux distribution)</w:t>
      </w:r>
    </w:p>
    <w:p w14:paraId="4F197165" w14:textId="662AEEB6" w:rsidR="001402F7" w:rsidRDefault="13E5AFDC" w:rsidP="001402F7">
      <w:pPr>
        <w:pStyle w:val="ListParagraph"/>
        <w:numPr>
          <w:ilvl w:val="1"/>
          <w:numId w:val="21"/>
        </w:numPr>
        <w:rPr>
          <w:rFonts w:hint="eastAsia"/>
        </w:rPr>
      </w:pPr>
      <w:r w:rsidRPr="00B71D8C">
        <w:t>Docker</w:t>
      </w:r>
      <w:r w:rsidR="001402F7">
        <w:t>/Docker Compose</w:t>
      </w:r>
    </w:p>
    <w:p w14:paraId="6B8FA9BB" w14:textId="71CBD238" w:rsidR="001402F7" w:rsidRPr="00B71D8C" w:rsidRDefault="00DF28D2" w:rsidP="001402F7">
      <w:pPr>
        <w:pStyle w:val="ListParagraph"/>
        <w:numPr>
          <w:ilvl w:val="1"/>
          <w:numId w:val="21"/>
        </w:numPr>
        <w:rPr>
          <w:rFonts w:hint="eastAsia"/>
        </w:rPr>
      </w:pPr>
      <w:r>
        <w:t>VS Code</w:t>
      </w:r>
    </w:p>
    <w:p w14:paraId="0D5A3D00" w14:textId="39796117" w:rsidR="633521B8" w:rsidRDefault="400D0932" w:rsidP="550CA09D">
      <w:pPr>
        <w:pStyle w:val="ListParagraph"/>
        <w:numPr>
          <w:ilvl w:val="1"/>
          <w:numId w:val="21"/>
        </w:numPr>
      </w:pPr>
      <w:r>
        <w:t>GitHub</w:t>
      </w:r>
    </w:p>
    <w:p w14:paraId="72EDE3AC" w14:textId="72AF0944" w:rsidR="00261834" w:rsidRDefault="00261834" w:rsidP="550CA09D">
      <w:pPr>
        <w:pStyle w:val="ListParagraph"/>
        <w:numPr>
          <w:ilvl w:val="1"/>
          <w:numId w:val="21"/>
        </w:numPr>
      </w:pPr>
      <w:r>
        <w:t>Kubernetes</w:t>
      </w:r>
    </w:p>
    <w:p w14:paraId="5C0F0239" w14:textId="574ECCB9" w:rsidR="00261834" w:rsidRPr="00B71D8C" w:rsidRDefault="00261834" w:rsidP="550CA09D">
      <w:pPr>
        <w:pStyle w:val="ListParagraph"/>
        <w:numPr>
          <w:ilvl w:val="1"/>
          <w:numId w:val="21"/>
        </w:numPr>
        <w:rPr>
          <w:rFonts w:hint="eastAsia"/>
        </w:rPr>
      </w:pPr>
      <w:r>
        <w:t>Ansible</w:t>
      </w:r>
    </w:p>
    <w:p w14:paraId="49F49DEA" w14:textId="3D17249A" w:rsidR="633521B8" w:rsidRPr="00B71D8C" w:rsidRDefault="633521B8" w:rsidP="550CA09D">
      <w:pPr>
        <w:pStyle w:val="Heading2"/>
        <w:rPr>
          <w:rFonts w:hint="eastAsia"/>
        </w:rPr>
      </w:pPr>
      <w:bookmarkStart w:id="23" w:name="_Toc163194140"/>
      <w:r w:rsidRPr="00B71D8C">
        <w:t>Skills Required:</w:t>
      </w:r>
      <w:bookmarkEnd w:id="23"/>
    </w:p>
    <w:p w14:paraId="3BB5AAF2" w14:textId="1146D2B6" w:rsidR="350E7644" w:rsidRPr="00B71D8C" w:rsidRDefault="350E7644" w:rsidP="550CA09D">
      <w:pPr>
        <w:pStyle w:val="ListParagraph"/>
        <w:numPr>
          <w:ilvl w:val="0"/>
          <w:numId w:val="20"/>
        </w:numPr>
        <w:rPr>
          <w:rFonts w:hint="eastAsia"/>
        </w:rPr>
      </w:pPr>
      <w:r w:rsidRPr="00B71D8C">
        <w:t>Hardware Configuration and Integration</w:t>
      </w:r>
    </w:p>
    <w:p w14:paraId="6AE42336" w14:textId="5D407BDF" w:rsidR="350E7644" w:rsidRPr="00B71D8C" w:rsidRDefault="350E7644" w:rsidP="550CA09D">
      <w:pPr>
        <w:pStyle w:val="ListParagraph"/>
        <w:numPr>
          <w:ilvl w:val="0"/>
          <w:numId w:val="20"/>
        </w:numPr>
        <w:rPr>
          <w:rFonts w:hint="eastAsia"/>
        </w:rPr>
      </w:pPr>
      <w:r w:rsidRPr="00B71D8C">
        <w:t>Troubleshooting and Debugging</w:t>
      </w:r>
    </w:p>
    <w:p w14:paraId="7EBDE5D4" w14:textId="0717F1FE" w:rsidR="58DB9A57" w:rsidRPr="00B71D8C" w:rsidRDefault="58DB9A57" w:rsidP="550CA09D">
      <w:pPr>
        <w:pStyle w:val="ListParagraph"/>
        <w:numPr>
          <w:ilvl w:val="0"/>
          <w:numId w:val="20"/>
        </w:numPr>
        <w:rPr>
          <w:rFonts w:hint="eastAsia"/>
        </w:rPr>
      </w:pPr>
      <w:r w:rsidRPr="00B71D8C">
        <w:t>Networking</w:t>
      </w:r>
      <w:r w:rsidR="00E901AB">
        <w:t xml:space="preserve"> skills</w:t>
      </w:r>
    </w:p>
    <w:p w14:paraId="2C45AFAE" w14:textId="21FE04A1" w:rsidR="58DB9A57" w:rsidRPr="00B71D8C" w:rsidRDefault="58DB9A57" w:rsidP="550CA09D">
      <w:pPr>
        <w:pStyle w:val="ListParagraph"/>
        <w:numPr>
          <w:ilvl w:val="0"/>
          <w:numId w:val="20"/>
        </w:numPr>
        <w:rPr>
          <w:rFonts w:hint="eastAsia"/>
        </w:rPr>
      </w:pPr>
      <w:r w:rsidRPr="00B71D8C">
        <w:t>Analytical skills</w:t>
      </w:r>
      <w:r w:rsidR="5B36A7FF" w:rsidRPr="00B71D8C">
        <w:t xml:space="preserve">; </w:t>
      </w:r>
      <w:r w:rsidRPr="00B71D8C">
        <w:t xml:space="preserve">problem solving, critical thinking and attention to </w:t>
      </w:r>
      <w:proofErr w:type="gramStart"/>
      <w:r w:rsidR="00E92D00">
        <w:t>detail</w:t>
      </w:r>
      <w:proofErr w:type="gramEnd"/>
    </w:p>
    <w:p w14:paraId="593CC0BB" w14:textId="5DAED4EA" w:rsidR="58DB9A57" w:rsidRPr="00B71D8C" w:rsidRDefault="58DB9A57" w:rsidP="550CA09D">
      <w:pPr>
        <w:pStyle w:val="ListParagraph"/>
        <w:numPr>
          <w:ilvl w:val="0"/>
          <w:numId w:val="20"/>
        </w:numPr>
        <w:rPr>
          <w:rFonts w:hint="eastAsia"/>
        </w:rPr>
      </w:pPr>
      <w:r w:rsidRPr="00B71D8C">
        <w:t>Project Management</w:t>
      </w:r>
    </w:p>
    <w:p w14:paraId="281BEFEB" w14:textId="093B6465" w:rsidR="58DB9A57" w:rsidRPr="00B71D8C" w:rsidRDefault="58DB9A57" w:rsidP="550CA09D">
      <w:pPr>
        <w:pStyle w:val="ListParagraph"/>
        <w:numPr>
          <w:ilvl w:val="0"/>
          <w:numId w:val="20"/>
        </w:numPr>
        <w:rPr>
          <w:rFonts w:hint="eastAsia"/>
        </w:rPr>
      </w:pPr>
      <w:r w:rsidRPr="00B71D8C">
        <w:t>Documentation and Communication</w:t>
      </w:r>
    </w:p>
    <w:p w14:paraId="7B264821" w14:textId="19919951" w:rsidR="7430B350" w:rsidRPr="00B71D8C" w:rsidRDefault="7430B350" w:rsidP="550CA09D">
      <w:pPr>
        <w:pStyle w:val="ListParagraph"/>
        <w:numPr>
          <w:ilvl w:val="0"/>
          <w:numId w:val="20"/>
        </w:numPr>
        <w:rPr>
          <w:rFonts w:hint="eastAsia"/>
        </w:rPr>
      </w:pPr>
      <w:r w:rsidRPr="00B71D8C">
        <w:t>Collaboration</w:t>
      </w:r>
    </w:p>
    <w:p w14:paraId="53557F72" w14:textId="77777777" w:rsidR="00EF7EBD" w:rsidRDefault="00EF7EBD" w:rsidP="550CA09D">
      <w:pPr>
        <w:pStyle w:val="Heading2"/>
      </w:pPr>
    </w:p>
    <w:p w14:paraId="6155EFEE" w14:textId="01D8ACCE" w:rsidR="4AC15A3B" w:rsidRPr="00B71D8C" w:rsidRDefault="4AC15A3B" w:rsidP="550CA09D">
      <w:pPr>
        <w:pStyle w:val="Heading2"/>
        <w:rPr>
          <w:rFonts w:hint="eastAsia"/>
        </w:rPr>
      </w:pPr>
      <w:bookmarkStart w:id="24" w:name="_Toc163194141"/>
      <w:r w:rsidRPr="00B71D8C">
        <w:t>Deliverable Summary:</w:t>
      </w:r>
      <w:bookmarkEnd w:id="24"/>
    </w:p>
    <w:p w14:paraId="67FE68D8" w14:textId="52172F26" w:rsidR="00F50E10" w:rsidRPr="00B71D8C" w:rsidRDefault="6FD898A3" w:rsidP="550CA09D">
      <w:pPr>
        <w:rPr>
          <w:rFonts w:hint="eastAsia"/>
        </w:rPr>
      </w:pPr>
      <w:r w:rsidRPr="00B71D8C">
        <w:t>The deliverable summary for the project includes the following:</w:t>
      </w:r>
    </w:p>
    <w:p w14:paraId="2F1D805F" w14:textId="77777777" w:rsidR="00DD358A" w:rsidRDefault="00DD358A" w:rsidP="550CA09D">
      <w:pPr>
        <w:pStyle w:val="Heading2"/>
      </w:pPr>
      <w:bookmarkStart w:id="25" w:name="_Toc163194142"/>
    </w:p>
    <w:p w14:paraId="36D0B5C6" w14:textId="0438E2E2" w:rsidR="0A709494" w:rsidRPr="00B71D8C" w:rsidRDefault="0A709494" w:rsidP="550CA09D">
      <w:pPr>
        <w:pStyle w:val="Heading2"/>
        <w:rPr>
          <w:rFonts w:hint="eastAsia"/>
        </w:rPr>
      </w:pPr>
      <w:r w:rsidRPr="00B71D8C">
        <w:t>Project Management Deliverable:</w:t>
      </w:r>
      <w:bookmarkEnd w:id="25"/>
    </w:p>
    <w:p w14:paraId="062495CA" w14:textId="5D26842B" w:rsidR="0A709494" w:rsidRPr="00B71D8C" w:rsidRDefault="0A709494" w:rsidP="550CA09D">
      <w:pPr>
        <w:pStyle w:val="ListParagraph"/>
        <w:numPr>
          <w:ilvl w:val="0"/>
          <w:numId w:val="14"/>
        </w:numPr>
        <w:rPr>
          <w:rFonts w:hint="eastAsia"/>
        </w:rPr>
      </w:pPr>
      <w:r w:rsidRPr="00B71D8C">
        <w:t>Client scope and objectives</w:t>
      </w:r>
    </w:p>
    <w:p w14:paraId="4050FCF6" w14:textId="72E1803D" w:rsidR="0A709494" w:rsidRPr="00B71D8C" w:rsidRDefault="0A709494" w:rsidP="550CA09D">
      <w:pPr>
        <w:pStyle w:val="ListParagraph"/>
        <w:numPr>
          <w:ilvl w:val="0"/>
          <w:numId w:val="14"/>
        </w:numPr>
        <w:rPr>
          <w:rFonts w:hint="eastAsia"/>
        </w:rPr>
      </w:pPr>
      <w:r w:rsidRPr="00B71D8C">
        <w:t>Team contract</w:t>
      </w:r>
    </w:p>
    <w:p w14:paraId="0B958256" w14:textId="6CB38B62" w:rsidR="0A709494" w:rsidRPr="00B71D8C" w:rsidRDefault="0A709494" w:rsidP="550CA09D">
      <w:pPr>
        <w:pStyle w:val="ListParagraph"/>
        <w:numPr>
          <w:ilvl w:val="0"/>
          <w:numId w:val="14"/>
        </w:numPr>
        <w:rPr>
          <w:rFonts w:hint="eastAsia"/>
        </w:rPr>
      </w:pPr>
      <w:r w:rsidRPr="00B71D8C">
        <w:t>Project plan</w:t>
      </w:r>
    </w:p>
    <w:p w14:paraId="76309E3E" w14:textId="16DA65F1" w:rsidR="0A709494" w:rsidRPr="00B71D8C" w:rsidRDefault="0A709494" w:rsidP="550CA09D">
      <w:pPr>
        <w:pStyle w:val="ListParagraph"/>
        <w:numPr>
          <w:ilvl w:val="0"/>
          <w:numId w:val="14"/>
        </w:numPr>
        <w:rPr>
          <w:rFonts w:hint="eastAsia"/>
        </w:rPr>
      </w:pPr>
      <w:r w:rsidRPr="00B71D8C">
        <w:t>Project management plan</w:t>
      </w:r>
    </w:p>
    <w:p w14:paraId="5BF75AA9" w14:textId="07E2350C" w:rsidR="0A709494" w:rsidRPr="00B71D8C" w:rsidRDefault="0A709494" w:rsidP="550CA09D">
      <w:pPr>
        <w:pStyle w:val="ListParagraph"/>
        <w:numPr>
          <w:ilvl w:val="0"/>
          <w:numId w:val="14"/>
        </w:numPr>
        <w:rPr>
          <w:rFonts w:hint="eastAsia"/>
        </w:rPr>
      </w:pPr>
      <w:r w:rsidRPr="00B71D8C">
        <w:t>Cost analysis</w:t>
      </w:r>
    </w:p>
    <w:p w14:paraId="4AFF014A" w14:textId="7ABDA38C" w:rsidR="0A709494" w:rsidRPr="00B71D8C" w:rsidRDefault="0A709494" w:rsidP="550CA09D">
      <w:pPr>
        <w:pStyle w:val="ListParagraph"/>
        <w:numPr>
          <w:ilvl w:val="0"/>
          <w:numId w:val="14"/>
        </w:numPr>
        <w:rPr>
          <w:rFonts w:hint="eastAsia"/>
        </w:rPr>
      </w:pPr>
      <w:r w:rsidRPr="00B71D8C">
        <w:t>Proposal</w:t>
      </w:r>
    </w:p>
    <w:p w14:paraId="2B01F9CB" w14:textId="3C02B76E" w:rsidR="0A709494" w:rsidRPr="00B71D8C" w:rsidRDefault="0A709494" w:rsidP="550CA09D">
      <w:pPr>
        <w:pStyle w:val="ListParagraph"/>
        <w:numPr>
          <w:ilvl w:val="0"/>
          <w:numId w:val="14"/>
        </w:numPr>
        <w:rPr>
          <w:rFonts w:hint="eastAsia"/>
        </w:rPr>
      </w:pPr>
      <w:r w:rsidRPr="00B71D8C">
        <w:t>Proposal presentation</w:t>
      </w:r>
    </w:p>
    <w:p w14:paraId="1B90FF0F" w14:textId="19FB011C" w:rsidR="0A709494" w:rsidRPr="00B71D8C" w:rsidRDefault="0A709494" w:rsidP="550CA09D">
      <w:pPr>
        <w:pStyle w:val="ListParagraph"/>
        <w:numPr>
          <w:ilvl w:val="0"/>
          <w:numId w:val="14"/>
        </w:numPr>
        <w:rPr>
          <w:rFonts w:hint="eastAsia"/>
        </w:rPr>
      </w:pPr>
      <w:r w:rsidRPr="00B71D8C">
        <w:t>Meeting minutes</w:t>
      </w:r>
    </w:p>
    <w:p w14:paraId="1DD64E20" w14:textId="1BADAD7F" w:rsidR="0A709494" w:rsidRPr="00B71D8C" w:rsidRDefault="0A709494" w:rsidP="550CA09D">
      <w:pPr>
        <w:pStyle w:val="ListParagraph"/>
        <w:numPr>
          <w:ilvl w:val="0"/>
          <w:numId w:val="14"/>
        </w:numPr>
        <w:rPr>
          <w:rFonts w:hint="eastAsia"/>
        </w:rPr>
      </w:pPr>
      <w:r w:rsidRPr="00B71D8C">
        <w:t xml:space="preserve">Stakeholders </w:t>
      </w:r>
      <w:proofErr w:type="gramStart"/>
      <w:r w:rsidRPr="00B71D8C">
        <w:t>register</w:t>
      </w:r>
      <w:proofErr w:type="gramEnd"/>
    </w:p>
    <w:p w14:paraId="46F7FE7D" w14:textId="7C540DEF" w:rsidR="0A709494" w:rsidRPr="00B71D8C" w:rsidRDefault="0A709494" w:rsidP="550CA09D">
      <w:pPr>
        <w:pStyle w:val="ListParagraph"/>
        <w:numPr>
          <w:ilvl w:val="0"/>
          <w:numId w:val="14"/>
        </w:numPr>
        <w:rPr>
          <w:rFonts w:hint="eastAsia"/>
        </w:rPr>
      </w:pPr>
      <w:r w:rsidRPr="00B71D8C">
        <w:t>Gantt chart</w:t>
      </w:r>
    </w:p>
    <w:p w14:paraId="393B0A42" w14:textId="0B67EB4D" w:rsidR="550CA09D" w:rsidRPr="00B71D8C" w:rsidRDefault="00FF15B2" w:rsidP="550CA09D">
      <w:pPr>
        <w:pStyle w:val="ListParagraph"/>
        <w:numPr>
          <w:ilvl w:val="0"/>
          <w:numId w:val="14"/>
        </w:numPr>
        <w:rPr>
          <w:rFonts w:hint="eastAsia"/>
        </w:rPr>
      </w:pPr>
      <w:r>
        <w:t xml:space="preserve">Skills analysis </w:t>
      </w:r>
    </w:p>
    <w:p w14:paraId="0C6A2C77" w14:textId="77777777" w:rsidR="00F50E10" w:rsidRPr="00B71D8C" w:rsidRDefault="00F50E10" w:rsidP="00F50E10">
      <w:pPr>
        <w:pStyle w:val="ListParagraph"/>
        <w:rPr>
          <w:rFonts w:hint="eastAsia"/>
        </w:rPr>
      </w:pPr>
    </w:p>
    <w:p w14:paraId="38D977E0" w14:textId="00223B5F" w:rsidR="0A709494" w:rsidRPr="00B71D8C" w:rsidRDefault="0A709494" w:rsidP="550CA09D">
      <w:pPr>
        <w:pStyle w:val="Heading2"/>
        <w:rPr>
          <w:rFonts w:hint="eastAsia"/>
        </w:rPr>
      </w:pPr>
      <w:bookmarkStart w:id="26" w:name="_Toc163194143"/>
      <w:r w:rsidRPr="00B71D8C">
        <w:t>Final Product Deliverables:</w:t>
      </w:r>
      <w:bookmarkEnd w:id="26"/>
    </w:p>
    <w:p w14:paraId="5DDAE5BF" w14:textId="18023B14" w:rsidR="6FD898A3" w:rsidRPr="00B71D8C" w:rsidRDefault="6FD898A3" w:rsidP="550CA09D">
      <w:pPr>
        <w:pStyle w:val="ListParagraph"/>
        <w:numPr>
          <w:ilvl w:val="0"/>
          <w:numId w:val="19"/>
        </w:numPr>
        <w:rPr>
          <w:rFonts w:hint="eastAsia"/>
        </w:rPr>
      </w:pPr>
      <w:r w:rsidRPr="00B71D8C">
        <w:t>Fully Implemented 5G Indoor Testbed: This includes the complete setup and configuration of the 5G Indoor Testbed using O-RAN principles and Software Defined Radios (SDRs).</w:t>
      </w:r>
    </w:p>
    <w:p w14:paraId="7B283344" w14:textId="5821430F" w:rsidR="6FD898A3" w:rsidRPr="00B71D8C" w:rsidRDefault="6FD898A3" w:rsidP="550CA09D">
      <w:pPr>
        <w:pStyle w:val="ListParagraph"/>
        <w:numPr>
          <w:ilvl w:val="0"/>
          <w:numId w:val="19"/>
        </w:numPr>
        <w:rPr>
          <w:rFonts w:hint="eastAsia"/>
        </w:rPr>
      </w:pPr>
      <w:r w:rsidRPr="00B71D8C">
        <w:t>Comprehensive Documentation: Detailed</w:t>
      </w:r>
      <w:r w:rsidR="0730C53A" w:rsidRPr="00B71D8C">
        <w:t xml:space="preserve"> and </w:t>
      </w:r>
      <w:r w:rsidR="6E378DB8" w:rsidRPr="00B71D8C">
        <w:t>comprehensible</w:t>
      </w:r>
      <w:r w:rsidRPr="00B71D8C">
        <w:t xml:space="preserve"> documentation covering the implementation process, setup instructions, configuration details, and testing procedures. The documentati</w:t>
      </w:r>
      <w:r w:rsidR="6349DF80" w:rsidRPr="00B71D8C">
        <w:t>on will serve as a reference guide for users and stakeholders for future development.</w:t>
      </w:r>
    </w:p>
    <w:p w14:paraId="6D750B2B" w14:textId="4E022D57" w:rsidR="57A25D00" w:rsidRPr="00B71D8C" w:rsidRDefault="57A25D00" w:rsidP="550CA09D">
      <w:pPr>
        <w:pStyle w:val="ListParagraph"/>
        <w:numPr>
          <w:ilvl w:val="0"/>
          <w:numId w:val="19"/>
        </w:numPr>
        <w:rPr>
          <w:rFonts w:hint="eastAsia"/>
        </w:rPr>
      </w:pPr>
      <w:r w:rsidRPr="00B71D8C">
        <w:t>User Guide: A user guide providing clear instructions on how to operate the 5G Indoor Testbed, including setup, configuration, usage, and troubleshooting tips. The user guide aims to ensure users can effectively utilize the system’s functionalities.</w:t>
      </w:r>
    </w:p>
    <w:p w14:paraId="7327CB02" w14:textId="09D65AB6" w:rsidR="330A38E1" w:rsidRPr="00B71D8C" w:rsidRDefault="330A38E1" w:rsidP="550CA09D">
      <w:pPr>
        <w:pStyle w:val="ListParagraph"/>
        <w:numPr>
          <w:ilvl w:val="0"/>
          <w:numId w:val="19"/>
        </w:numPr>
        <w:rPr>
          <w:rFonts w:hint="eastAsia"/>
        </w:rPr>
      </w:pPr>
      <w:r w:rsidRPr="00B71D8C">
        <w:t>Demonstration of System: A demonstration</w:t>
      </w:r>
      <w:r w:rsidR="3F200652" w:rsidRPr="00B71D8C">
        <w:t xml:space="preserve"> showcasing the capabilities and functionalities of the 5G Indoor Testbed, highlighting its performance and usability in indoor environments. The demonstration will be tailored </w:t>
      </w:r>
      <w:r w:rsidR="00A24677" w:rsidRPr="00B71D8C">
        <w:t>to meet</w:t>
      </w:r>
      <w:r w:rsidR="3F200652" w:rsidRPr="00B71D8C">
        <w:t xml:space="preserve"> the requirements and expectations of the project client and stakeholders.</w:t>
      </w:r>
    </w:p>
    <w:p w14:paraId="56D6596D" w14:textId="2E5865B1" w:rsidR="3F200652" w:rsidRPr="00B71D8C" w:rsidRDefault="3F200652" w:rsidP="550CA09D">
      <w:pPr>
        <w:pStyle w:val="ListParagraph"/>
        <w:numPr>
          <w:ilvl w:val="0"/>
          <w:numId w:val="19"/>
        </w:numPr>
        <w:rPr>
          <w:rFonts w:hint="eastAsia"/>
        </w:rPr>
      </w:pPr>
      <w:r w:rsidRPr="00B71D8C">
        <w:t>Docker Image: A Docker image of the 5G Indoor Testbed, allowing for easy deployment and scalability across different environments. The Docker image ensures consistency and portability of the system’s configuration.</w:t>
      </w:r>
    </w:p>
    <w:p w14:paraId="64CE4BF7" w14:textId="041DDB18" w:rsidR="3F200652" w:rsidRPr="00B71D8C" w:rsidRDefault="3F200652" w:rsidP="550CA09D">
      <w:pPr>
        <w:pStyle w:val="ListParagraph"/>
        <w:numPr>
          <w:ilvl w:val="0"/>
          <w:numId w:val="19"/>
        </w:numPr>
        <w:rPr>
          <w:rFonts w:hint="eastAsia"/>
        </w:rPr>
      </w:pPr>
      <w:r>
        <w:t>Pre-install Tool</w:t>
      </w:r>
      <w:r w:rsidR="24CC90D5">
        <w:t xml:space="preserve"> (potential deliverable based on client requirements)</w:t>
      </w:r>
      <w:r>
        <w:t xml:space="preserve">: A pre-install tool designed to automate and streamline the setup and configuration process of the 5G Indoor Testbed. The tool aims to simplify the installation process for users and reduce the setup time. </w:t>
      </w:r>
    </w:p>
    <w:p w14:paraId="2ADD8E6D" w14:textId="41B28F07" w:rsidR="4FF12839" w:rsidRPr="00B71D8C" w:rsidRDefault="4FF12839" w:rsidP="550CA09D">
      <w:pPr>
        <w:pStyle w:val="Heading2"/>
        <w:rPr>
          <w:rFonts w:hint="eastAsia"/>
        </w:rPr>
      </w:pPr>
      <w:bookmarkStart w:id="27" w:name="_Toc163194144"/>
      <w:r w:rsidRPr="00B71D8C">
        <w:t>Milestones and Timeline:</w:t>
      </w:r>
      <w:bookmarkEnd w:id="27"/>
    </w:p>
    <w:p w14:paraId="62F5797A" w14:textId="558C5F49" w:rsidR="4FF12839" w:rsidRPr="00B71D8C" w:rsidRDefault="4FF12839" w:rsidP="550CA09D">
      <w:pPr>
        <w:rPr>
          <w:rFonts w:hint="eastAsia"/>
        </w:rPr>
      </w:pPr>
      <w:r w:rsidRPr="00B71D8C">
        <w:t>It is key for our project that we have a set of solid milestones and a realistic timeli</w:t>
      </w:r>
      <w:r w:rsidR="4C5FD639" w:rsidRPr="00B71D8C">
        <w:t>ne</w:t>
      </w:r>
      <w:r w:rsidR="5217A328" w:rsidRPr="00B71D8C">
        <w:t xml:space="preserve"> that the team can adhere to.</w:t>
      </w:r>
    </w:p>
    <w:p w14:paraId="0519DF2E" w14:textId="48166876" w:rsidR="5217A328" w:rsidRPr="00B71D8C" w:rsidRDefault="5217A328" w:rsidP="550CA09D">
      <w:pPr>
        <w:pStyle w:val="ListParagraph"/>
        <w:numPr>
          <w:ilvl w:val="0"/>
          <w:numId w:val="13"/>
        </w:numPr>
        <w:rPr>
          <w:rFonts w:hint="eastAsia"/>
        </w:rPr>
      </w:pPr>
      <w:r>
        <w:t xml:space="preserve">Project </w:t>
      </w:r>
      <w:r w:rsidR="5176721D">
        <w:t>kick-off</w:t>
      </w:r>
      <w:r>
        <w:t xml:space="preserve"> and planning </w:t>
      </w:r>
    </w:p>
    <w:p w14:paraId="33273791" w14:textId="497B2779" w:rsidR="5217A328" w:rsidRPr="00B71D8C" w:rsidRDefault="5217A328" w:rsidP="550CA09D">
      <w:pPr>
        <w:pStyle w:val="ListParagraph"/>
        <w:numPr>
          <w:ilvl w:val="0"/>
          <w:numId w:val="13"/>
        </w:numPr>
        <w:rPr>
          <w:rFonts w:hint="eastAsia"/>
        </w:rPr>
      </w:pPr>
      <w:r w:rsidRPr="00B71D8C">
        <w:t>Research and Re</w:t>
      </w:r>
      <w:r w:rsidR="23F76EBC" w:rsidRPr="00B71D8C">
        <w:t>quirements Gathering:</w:t>
      </w:r>
    </w:p>
    <w:p w14:paraId="00CAD49F" w14:textId="3762E2D4" w:rsidR="23F76EBC" w:rsidRPr="00B71D8C" w:rsidRDefault="23F76EBC" w:rsidP="550CA09D">
      <w:pPr>
        <w:pStyle w:val="ListParagraph"/>
        <w:numPr>
          <w:ilvl w:val="0"/>
          <w:numId w:val="13"/>
        </w:numPr>
        <w:rPr>
          <w:rFonts w:hint="eastAsia"/>
        </w:rPr>
      </w:pPr>
      <w:r w:rsidRPr="00B71D8C">
        <w:t>System Design and Architecture</w:t>
      </w:r>
    </w:p>
    <w:p w14:paraId="20CC3DA1" w14:textId="4795D41E" w:rsidR="13168695" w:rsidRPr="00B71D8C" w:rsidRDefault="13168695" w:rsidP="550CA09D">
      <w:pPr>
        <w:pStyle w:val="ListParagraph"/>
        <w:numPr>
          <w:ilvl w:val="0"/>
          <w:numId w:val="13"/>
        </w:numPr>
        <w:rPr>
          <w:rFonts w:hint="eastAsia"/>
        </w:rPr>
      </w:pPr>
      <w:r>
        <w:t>Upskilling</w:t>
      </w:r>
    </w:p>
    <w:p w14:paraId="154BFB70" w14:textId="5EC8EB90" w:rsidR="13168695" w:rsidRPr="00B71D8C" w:rsidRDefault="13168695" w:rsidP="550CA09D">
      <w:pPr>
        <w:pStyle w:val="ListParagraph"/>
        <w:numPr>
          <w:ilvl w:val="0"/>
          <w:numId w:val="13"/>
        </w:numPr>
        <w:rPr>
          <w:rFonts w:hint="eastAsia"/>
        </w:rPr>
      </w:pPr>
      <w:r w:rsidRPr="00B71D8C">
        <w:t>Development and Configuration</w:t>
      </w:r>
    </w:p>
    <w:p w14:paraId="1AF33FC1" w14:textId="2F336333" w:rsidR="13168695" w:rsidRPr="00B71D8C" w:rsidRDefault="13168695" w:rsidP="550CA09D">
      <w:pPr>
        <w:pStyle w:val="ListParagraph"/>
        <w:numPr>
          <w:ilvl w:val="0"/>
          <w:numId w:val="13"/>
        </w:numPr>
        <w:rPr>
          <w:rFonts w:hint="eastAsia"/>
        </w:rPr>
      </w:pPr>
      <w:r w:rsidRPr="00B71D8C">
        <w:t>Hardware Configuration and Integration</w:t>
      </w:r>
    </w:p>
    <w:p w14:paraId="52823DF7" w14:textId="216AD09A" w:rsidR="13168695" w:rsidRPr="00B71D8C" w:rsidRDefault="13168695" w:rsidP="550CA09D">
      <w:pPr>
        <w:pStyle w:val="ListParagraph"/>
        <w:numPr>
          <w:ilvl w:val="0"/>
          <w:numId w:val="13"/>
        </w:numPr>
        <w:rPr>
          <w:rFonts w:hint="eastAsia"/>
        </w:rPr>
      </w:pPr>
      <w:r w:rsidRPr="00B71D8C">
        <w:t>Testing and Validation</w:t>
      </w:r>
    </w:p>
    <w:p w14:paraId="084504A4" w14:textId="5588DDDF" w:rsidR="13168695" w:rsidRPr="00B71D8C" w:rsidRDefault="13168695" w:rsidP="550CA09D">
      <w:pPr>
        <w:pStyle w:val="ListParagraph"/>
        <w:numPr>
          <w:ilvl w:val="0"/>
          <w:numId w:val="13"/>
        </w:numPr>
        <w:rPr>
          <w:rFonts w:hint="eastAsia"/>
        </w:rPr>
      </w:pPr>
      <w:r w:rsidRPr="00B71D8C">
        <w:t>Documentation and User Guide</w:t>
      </w:r>
    </w:p>
    <w:p w14:paraId="4ECCB48A" w14:textId="171CEDBD" w:rsidR="13168695" w:rsidRPr="00B71D8C" w:rsidRDefault="13168695" w:rsidP="550CA09D">
      <w:pPr>
        <w:pStyle w:val="ListParagraph"/>
        <w:numPr>
          <w:ilvl w:val="0"/>
          <w:numId w:val="13"/>
        </w:numPr>
        <w:rPr>
          <w:rFonts w:hint="eastAsia"/>
        </w:rPr>
      </w:pPr>
      <w:r w:rsidRPr="00B71D8C">
        <w:t>Demonstration and Client Review</w:t>
      </w:r>
    </w:p>
    <w:p w14:paraId="1593235D" w14:textId="028D0FF8" w:rsidR="13168695" w:rsidRPr="00B71D8C" w:rsidRDefault="13168695" w:rsidP="550CA09D">
      <w:pPr>
        <w:pStyle w:val="ListParagraph"/>
        <w:numPr>
          <w:ilvl w:val="0"/>
          <w:numId w:val="13"/>
        </w:numPr>
        <w:rPr>
          <w:rFonts w:hint="eastAsia"/>
        </w:rPr>
      </w:pPr>
      <w:r w:rsidRPr="00B71D8C">
        <w:t>Finalization and Delivery</w:t>
      </w:r>
    </w:p>
    <w:p w14:paraId="332AB643" w14:textId="0C13F63D" w:rsidR="35914A33" w:rsidRPr="00B71D8C" w:rsidRDefault="35914A33" w:rsidP="3F0A7FDD">
      <w:pPr>
        <w:rPr>
          <w:rFonts w:hint="eastAsia"/>
        </w:rPr>
      </w:pPr>
      <w:r w:rsidRPr="3F0A7FDD">
        <w:t xml:space="preserve">The project timeline spans one year, divided into two semesters. Semester one focuses on planning, research, design, upskilling, and initial setup. During this period, </w:t>
      </w:r>
      <w:r w:rsidR="00C65973">
        <w:t>the team will initiate a</w:t>
      </w:r>
      <w:r w:rsidRPr="3F0A7FDD">
        <w:t xml:space="preserve"> project </w:t>
      </w:r>
      <w:r w:rsidR="7861EC22" w:rsidRPr="3F0A7FDD">
        <w:t>kick-off</w:t>
      </w:r>
      <w:r w:rsidRPr="3F0A7FDD">
        <w:t>, planning, and initial research, followed by dedicated to in-depth research, requirements gathering, system design, and architecture. In weeks 9-12, a dedicated upskilling milestone is achieved, with training sessions and workshops conducted to enhance team members' skills. Initial hardware and software setup tasks are also initiated during this phase. Semester two, shifts focus to development, configuration, integration, testing, documentation, user guide creation, demonstration, and final delivery. Weeks 13-16 are allocated for software development, hardware configuration, integration, testing, and documentation efforts, while weeks 17-18 are dedicated to finalizing deliverables, conducting system demonstrations, and delivering the completed 5G Indoor Testbed to the project client.</w:t>
      </w:r>
    </w:p>
    <w:p w14:paraId="54F54573" w14:textId="79301A6A" w:rsidR="4FF12839" w:rsidRPr="00B71D8C" w:rsidRDefault="4FF12839" w:rsidP="550CA09D">
      <w:pPr>
        <w:pStyle w:val="Heading2"/>
        <w:rPr>
          <w:rFonts w:hint="eastAsia"/>
        </w:rPr>
      </w:pPr>
      <w:bookmarkStart w:id="28" w:name="_Toc163194145"/>
      <w:r w:rsidRPr="00B71D8C">
        <w:t>Project Success Criteria:</w:t>
      </w:r>
      <w:bookmarkEnd w:id="28"/>
    </w:p>
    <w:p w14:paraId="6625603C" w14:textId="4D65B1D8" w:rsidR="332EBCE9" w:rsidRPr="00B71D8C" w:rsidRDefault="332EBCE9" w:rsidP="550CA09D">
      <w:pPr>
        <w:rPr>
          <w:rFonts w:hint="eastAsia"/>
        </w:rPr>
      </w:pPr>
      <w:r>
        <w:t xml:space="preserve">To ensure the successful delivery of a high-quality product, our team will prioritize effective communication and collaboration. We will hold </w:t>
      </w:r>
      <w:r w:rsidR="48FCB5B8">
        <w:t xml:space="preserve">weekly </w:t>
      </w:r>
      <w:r>
        <w:t>meetings</w:t>
      </w:r>
      <w:r w:rsidR="0EF0CD75">
        <w:t xml:space="preserve"> as a group, often</w:t>
      </w:r>
      <w:r>
        <w:t xml:space="preserve"> with our mentor and occasional client meetings to discuss progress</w:t>
      </w:r>
      <w:r w:rsidR="23CEDD9C">
        <w:t>, mak</w:t>
      </w:r>
      <w:r w:rsidR="5BCA0A7F">
        <w:t xml:space="preserve">ing sure </w:t>
      </w:r>
      <w:r w:rsidR="23CEDD9C">
        <w:t>we are on track</w:t>
      </w:r>
      <w:r>
        <w:t xml:space="preserve"> and align</w:t>
      </w:r>
      <w:r w:rsidR="027F81F8">
        <w:t>ing</w:t>
      </w:r>
      <w:r>
        <w:t xml:space="preserve"> priorities. During the research phase, we aim to share resources and insights to maximize coverage of relevant topics. Continuous learning will be key, so we plan to dedicate time to upskilling activities, enhancing our capabilities for project challenges.</w:t>
      </w:r>
    </w:p>
    <w:p w14:paraId="104EF378" w14:textId="29C9DF18" w:rsidR="332EBCE9" w:rsidRPr="00B71D8C" w:rsidRDefault="332EBCE9" w:rsidP="3F0A7FDD">
      <w:pPr>
        <w:rPr>
          <w:rFonts w:hint="eastAsia"/>
        </w:rPr>
      </w:pPr>
      <w:r>
        <w:t>We wil</w:t>
      </w:r>
      <w:r w:rsidR="101E25D4">
        <w:t xml:space="preserve">l be using </w:t>
      </w:r>
      <w:proofErr w:type="spellStart"/>
      <w:r w:rsidR="777A2D76">
        <w:t>secSDLC</w:t>
      </w:r>
      <w:proofErr w:type="spellEnd"/>
      <w:r w:rsidR="101E25D4">
        <w:t xml:space="preserve"> for our </w:t>
      </w:r>
      <w:r>
        <w:t>development approach, allowing for frequent feedback loops and adjustments based on stakeholder input. Our focus on quality assurance will involve conducting regular testing and validation to identify and address issues early on. Documenting project progress will facilitate knowledge sharing within the team, ensuring continuity and smooth transitions.</w:t>
      </w:r>
    </w:p>
    <w:p w14:paraId="0683D717" w14:textId="1571714C" w:rsidR="34FFBB43" w:rsidRDefault="34FFBB43" w:rsidP="3F0A7FDD">
      <w:pPr>
        <w:rPr>
          <w:rFonts w:hint="eastAsia"/>
        </w:rPr>
      </w:pPr>
      <w:r>
        <w:t>Furthermore, our collaborative relationship with the client will be vital</w:t>
      </w:r>
      <w:r w:rsidR="00D250A4">
        <w:t>, a</w:t>
      </w:r>
      <w:r>
        <w:t xml:space="preserve">ctively involving them </w:t>
      </w:r>
      <w:r w:rsidR="43904A7E">
        <w:t xml:space="preserve">particularly </w:t>
      </w:r>
      <w:r w:rsidR="2174DF61">
        <w:t>regarding technical feedback and guidance. For instance, the client’s clarity and specificity in outlining the approach to building the testbed, such as utilizing Docker and incorporating 4G</w:t>
      </w:r>
      <w:r w:rsidR="4722ABEB">
        <w:t xml:space="preserve"> LTE technology, </w:t>
      </w:r>
      <w:r w:rsidR="00D250A4">
        <w:t xml:space="preserve">will </w:t>
      </w:r>
      <w:r w:rsidR="4722ABEB">
        <w:t>provide valuable direction for our tea</w:t>
      </w:r>
      <w:r w:rsidR="773AADE1">
        <w:t xml:space="preserve">m. </w:t>
      </w:r>
      <w:r w:rsidR="00D250A4">
        <w:t>Understanding</w:t>
      </w:r>
      <w:r w:rsidR="773AADE1">
        <w:t xml:space="preserve"> the client’s expectation regarding deliverables ensures alignment with their vision. By actively involving the client in decision-making </w:t>
      </w:r>
      <w:r w:rsidR="7BCC245A">
        <w:t xml:space="preserve">processes and seeking their input </w:t>
      </w:r>
      <w:r w:rsidR="1D61F7D2">
        <w:t xml:space="preserve">at key milestones, we aim to ensure that our project outcomes </w:t>
      </w:r>
      <w:r w:rsidR="00E176B9">
        <w:t xml:space="preserve">will </w:t>
      </w:r>
      <w:r w:rsidR="1D61F7D2">
        <w:t xml:space="preserve">meet or exceed </w:t>
      </w:r>
      <w:r w:rsidR="00E176B9">
        <w:t>all</w:t>
      </w:r>
      <w:r w:rsidR="1D61F7D2">
        <w:t xml:space="preserve"> expectations.</w:t>
      </w:r>
    </w:p>
    <w:p w14:paraId="0AB921EC" w14:textId="77777777" w:rsidR="00694F86" w:rsidRDefault="00694F86">
      <w:pPr>
        <w:rPr>
          <w:rFonts w:ascii="Aptos" w:eastAsiaTheme="majorEastAsia" w:hAnsi="Aptos" w:cstheme="majorBidi"/>
          <w:color w:val="4C94D8" w:themeColor="text2" w:themeTint="80"/>
          <w:sz w:val="32"/>
          <w:szCs w:val="32"/>
        </w:rPr>
      </w:pPr>
      <w:bookmarkStart w:id="29" w:name="_Toc163194146"/>
      <w:r>
        <w:br w:type="page"/>
      </w:r>
    </w:p>
    <w:p w14:paraId="76655C61" w14:textId="5CDF238B" w:rsidR="4FF12839" w:rsidRPr="00B71D8C" w:rsidRDefault="4FF12839" w:rsidP="00261834">
      <w:pPr>
        <w:pStyle w:val="Heading2"/>
        <w:rPr>
          <w:rFonts w:hint="eastAsia"/>
        </w:rPr>
      </w:pPr>
      <w:r w:rsidRPr="00B71D8C">
        <w:t>Constraints:</w:t>
      </w:r>
      <w:bookmarkEnd w:id="29"/>
    </w:p>
    <w:p w14:paraId="546B3BAF" w14:textId="00AFD948" w:rsidR="424AF8EC" w:rsidRDefault="424AF8EC" w:rsidP="4B1E8CC2">
      <w:pPr>
        <w:pStyle w:val="ListParagraph"/>
        <w:numPr>
          <w:ilvl w:val="0"/>
          <w:numId w:val="34"/>
        </w:numPr>
        <w:rPr>
          <w:rFonts w:hint="eastAsia"/>
        </w:rPr>
      </w:pPr>
      <w:r>
        <w:t>Technical Constraints: Integration complexities between O-RAN, SDRs, and other technologies may pose challenges.</w:t>
      </w:r>
    </w:p>
    <w:p w14:paraId="65471870" w14:textId="49BCBE7B" w:rsidR="424AF8EC" w:rsidRDefault="424AF8EC" w:rsidP="4B1E8CC2">
      <w:pPr>
        <w:pStyle w:val="ListParagraph"/>
        <w:numPr>
          <w:ilvl w:val="0"/>
          <w:numId w:val="34"/>
        </w:numPr>
        <w:rPr>
          <w:rFonts w:hint="eastAsia"/>
        </w:rPr>
      </w:pPr>
      <w:r>
        <w:t>Resource Constraints: Limited budget, time, and access to expertise may impact project progress.</w:t>
      </w:r>
    </w:p>
    <w:p w14:paraId="2EE4C57B" w14:textId="13334CD5" w:rsidR="424AF8EC" w:rsidRDefault="424AF8EC" w:rsidP="4B1E8CC2">
      <w:pPr>
        <w:pStyle w:val="ListParagraph"/>
        <w:numPr>
          <w:ilvl w:val="0"/>
          <w:numId w:val="34"/>
        </w:numPr>
        <w:rPr>
          <w:rFonts w:hint="eastAsia"/>
        </w:rPr>
      </w:pPr>
      <w:r>
        <w:t>Scope Changes: Alterations in project requirements or scope could affect deliverables and timeframe.</w:t>
      </w:r>
    </w:p>
    <w:p w14:paraId="3B0789A2" w14:textId="7E23DE7C" w:rsidR="424AF8EC" w:rsidRDefault="424AF8EC" w:rsidP="4B1E8CC2">
      <w:pPr>
        <w:pStyle w:val="ListParagraph"/>
        <w:numPr>
          <w:ilvl w:val="0"/>
          <w:numId w:val="34"/>
        </w:numPr>
        <w:rPr>
          <w:rFonts w:hint="eastAsia"/>
        </w:rPr>
      </w:pPr>
      <w:r>
        <w:t>Regulatory Constraints: Compliance with radio frequency regulations may introduce obstacles.</w:t>
      </w:r>
    </w:p>
    <w:p w14:paraId="7E9EFBB2" w14:textId="49FC6695" w:rsidR="424AF8EC" w:rsidRDefault="424AF8EC" w:rsidP="4B1E8CC2">
      <w:pPr>
        <w:pStyle w:val="ListParagraph"/>
        <w:numPr>
          <w:ilvl w:val="0"/>
          <w:numId w:val="34"/>
        </w:numPr>
        <w:rPr>
          <w:rFonts w:hint="eastAsia"/>
        </w:rPr>
      </w:pPr>
      <w:proofErr w:type="spellStart"/>
      <w:r>
        <w:t>secSDLC</w:t>
      </w:r>
      <w:proofErr w:type="spellEnd"/>
      <w:r>
        <w:t xml:space="preserve"> Implementation: </w:t>
      </w:r>
      <w:r w:rsidR="001F1A33">
        <w:t>Strictly a</w:t>
      </w:r>
      <w:r>
        <w:t xml:space="preserve">dhering to the </w:t>
      </w:r>
      <w:proofErr w:type="spellStart"/>
      <w:r>
        <w:t>secSDLC</w:t>
      </w:r>
      <w:proofErr w:type="spellEnd"/>
      <w:r>
        <w:t xml:space="preserve"> project management approach </w:t>
      </w:r>
      <w:r w:rsidR="001F1A33">
        <w:t xml:space="preserve">without flexibility </w:t>
      </w:r>
      <w:r>
        <w:t>may impact workflow and project execution.</w:t>
      </w:r>
    </w:p>
    <w:p w14:paraId="5103BB7B" w14:textId="74655755" w:rsidR="00055478" w:rsidRDefault="00055478" w:rsidP="00261834">
      <w:pPr>
        <w:pStyle w:val="Heading2"/>
      </w:pPr>
    </w:p>
    <w:p w14:paraId="7767D17E" w14:textId="3EB36E19" w:rsidR="4FF12839" w:rsidRPr="00B71D8C" w:rsidRDefault="4FF12839" w:rsidP="00261834">
      <w:pPr>
        <w:pStyle w:val="Heading2"/>
        <w:rPr>
          <w:rFonts w:hint="eastAsia"/>
        </w:rPr>
      </w:pPr>
      <w:bookmarkStart w:id="30" w:name="_Toc163194147"/>
      <w:r w:rsidRPr="00B71D8C">
        <w:t>Assumptions:</w:t>
      </w:r>
      <w:bookmarkEnd w:id="30"/>
    </w:p>
    <w:p w14:paraId="269D7AC3" w14:textId="225BD3B1" w:rsidR="5208C11C" w:rsidRPr="00B71D8C" w:rsidRDefault="285F3FB3" w:rsidP="4B1E8CC2">
      <w:pPr>
        <w:pStyle w:val="ListParagraph"/>
        <w:numPr>
          <w:ilvl w:val="0"/>
          <w:numId w:val="34"/>
        </w:numPr>
        <w:rPr>
          <w:rFonts w:hint="eastAsia"/>
        </w:rPr>
      </w:pPr>
      <w:r>
        <w:t>Hardware/Software Access: Assuming availability of required hardware and software for the project implementation.</w:t>
      </w:r>
    </w:p>
    <w:p w14:paraId="37A3D626" w14:textId="1551F424" w:rsidR="5208C11C" w:rsidRPr="00B71D8C" w:rsidRDefault="285F3FB3" w:rsidP="4B1E8CC2">
      <w:pPr>
        <w:pStyle w:val="ListParagraph"/>
        <w:numPr>
          <w:ilvl w:val="0"/>
          <w:numId w:val="34"/>
        </w:numPr>
        <w:rPr>
          <w:rFonts w:hint="eastAsia"/>
        </w:rPr>
      </w:pPr>
      <w:r>
        <w:t>Technical Compatibility: Assuming compatibility between various technologies used in the project.</w:t>
      </w:r>
    </w:p>
    <w:p w14:paraId="5606C769" w14:textId="3EE9F37A" w:rsidR="5208C11C" w:rsidRPr="00B71D8C" w:rsidRDefault="285F3FB3" w:rsidP="4B1E8CC2">
      <w:pPr>
        <w:pStyle w:val="ListParagraph"/>
        <w:numPr>
          <w:ilvl w:val="0"/>
          <w:numId w:val="34"/>
        </w:numPr>
        <w:rPr>
          <w:rFonts w:hint="eastAsia"/>
        </w:rPr>
      </w:pPr>
      <w:r>
        <w:t>Resource Constraints: Assuming availability of budget and time resources for project completion.</w:t>
      </w:r>
    </w:p>
    <w:p w14:paraId="4130AC4B" w14:textId="52597560" w:rsidR="5208C11C" w:rsidRPr="00B71D8C" w:rsidRDefault="285F3FB3" w:rsidP="4B1E8CC2">
      <w:pPr>
        <w:pStyle w:val="ListParagraph"/>
        <w:numPr>
          <w:ilvl w:val="0"/>
          <w:numId w:val="34"/>
        </w:numPr>
        <w:rPr>
          <w:rFonts w:hint="eastAsia"/>
        </w:rPr>
      </w:pPr>
      <w:r>
        <w:t>Team Collaboration: Assuming effective collaboration among team members throughout the project.</w:t>
      </w:r>
    </w:p>
    <w:p w14:paraId="04EC971C" w14:textId="268131EA" w:rsidR="5208C11C" w:rsidRPr="00B71D8C" w:rsidRDefault="285F3FB3" w:rsidP="4B1E8CC2">
      <w:pPr>
        <w:pStyle w:val="ListParagraph"/>
        <w:numPr>
          <w:ilvl w:val="0"/>
          <w:numId w:val="34"/>
        </w:numPr>
        <w:rPr>
          <w:rFonts w:hint="eastAsia"/>
        </w:rPr>
      </w:pPr>
      <w:r>
        <w:t>Team Roles and Deliverables: Assumed that</w:t>
      </w:r>
      <w:r w:rsidR="009C621C">
        <w:t xml:space="preserve"> assigned team roles and expectations of </w:t>
      </w:r>
      <w:r w:rsidR="4EA4B2DD">
        <w:t>deliverables</w:t>
      </w:r>
      <w:r>
        <w:t xml:space="preserve"> will be established</w:t>
      </w:r>
      <w:r w:rsidR="4EA4B2DD">
        <w:t>;</w:t>
      </w:r>
      <w:r w:rsidR="009C621C">
        <w:t xml:space="preserve"> however, </w:t>
      </w:r>
      <w:r>
        <w:t>these assignments are</w:t>
      </w:r>
      <w:r w:rsidR="009C621C">
        <w:t xml:space="preserve"> subject to change as the project progresses</w:t>
      </w:r>
      <w:r w:rsidR="00893B82">
        <w:t>.</w:t>
      </w:r>
    </w:p>
    <w:p w14:paraId="3EFE144E" w14:textId="2A1C4708" w:rsidR="5208C11C" w:rsidRPr="00B71D8C" w:rsidRDefault="009C621C">
      <w:pPr>
        <w:rPr>
          <w:rFonts w:hint="eastAsia"/>
        </w:rPr>
      </w:pPr>
      <w:r>
        <w:t xml:space="preserve"> </w:t>
      </w:r>
      <w:r w:rsidR="5208C11C" w:rsidRPr="00B71D8C">
        <w:br w:type="page"/>
      </w:r>
    </w:p>
    <w:p w14:paraId="70CB875E" w14:textId="04BF9130" w:rsidR="1AB04ED5" w:rsidRDefault="28B4F598" w:rsidP="00637201">
      <w:pPr>
        <w:pStyle w:val="Heading1"/>
      </w:pPr>
      <w:bookmarkStart w:id="31" w:name="_Toc163194148"/>
      <w:r w:rsidRPr="00B71D8C">
        <w:t>Skills Analysis</w:t>
      </w:r>
      <w:bookmarkEnd w:id="31"/>
    </w:p>
    <w:p w14:paraId="63B3B912" w14:textId="77777777" w:rsidR="00EF7EBD" w:rsidRPr="00EF7EBD" w:rsidRDefault="00EF7EBD" w:rsidP="00EF7EBD">
      <w:pPr>
        <w:rPr>
          <w:rFonts w:hint="eastAsia"/>
        </w:rPr>
      </w:pPr>
    </w:p>
    <w:p w14:paraId="6A96B94E" w14:textId="010E18EA" w:rsidR="47674704" w:rsidRPr="00010495" w:rsidRDefault="000E31A8" w:rsidP="000E31A8">
      <w:pPr>
        <w:pStyle w:val="ListParagraph"/>
        <w:numPr>
          <w:ilvl w:val="0"/>
          <w:numId w:val="4"/>
        </w:numPr>
        <w:rPr>
          <w:rFonts w:hint="eastAsia"/>
          <w:b/>
          <w:bCs/>
        </w:rPr>
      </w:pPr>
      <w:r w:rsidRPr="00010495">
        <w:rPr>
          <w:b/>
          <w:bCs/>
        </w:rPr>
        <w:t>Familiarity with O-RAN Architecture / Specifications</w:t>
      </w:r>
    </w:p>
    <w:p w14:paraId="34664939" w14:textId="14AD8B42" w:rsidR="000E31A8" w:rsidRDefault="000E31A8" w:rsidP="000E31A8">
      <w:pPr>
        <w:pStyle w:val="ListParagraph"/>
        <w:numPr>
          <w:ilvl w:val="1"/>
          <w:numId w:val="4"/>
        </w:numPr>
        <w:rPr>
          <w:rFonts w:hint="eastAsia"/>
        </w:rPr>
      </w:pPr>
      <w:r>
        <w:t>MAC protocol</w:t>
      </w:r>
    </w:p>
    <w:p w14:paraId="5DCC2FBE" w14:textId="52D99115" w:rsidR="000E31A8" w:rsidRDefault="000E31A8" w:rsidP="000E31A8">
      <w:pPr>
        <w:pStyle w:val="ListParagraph"/>
        <w:numPr>
          <w:ilvl w:val="1"/>
          <w:numId w:val="4"/>
        </w:numPr>
        <w:rPr>
          <w:rFonts w:hint="eastAsia"/>
        </w:rPr>
      </w:pPr>
      <w:r>
        <w:t xml:space="preserve">PHY (physical layer) protocol </w:t>
      </w:r>
      <w:r w:rsidR="00811F77">
        <w:t xml:space="preserve">– modulation schemes, coding schemes, and multiple access techniques such as OFDMA </w:t>
      </w:r>
    </w:p>
    <w:p w14:paraId="02E63C5E" w14:textId="77777777" w:rsidR="00FB37E4" w:rsidRDefault="00D72EE8" w:rsidP="00FB37E4">
      <w:pPr>
        <w:pStyle w:val="ListParagraph"/>
        <w:numPr>
          <w:ilvl w:val="1"/>
          <w:numId w:val="4"/>
        </w:numPr>
        <w:rPr>
          <w:rFonts w:hint="eastAsia"/>
        </w:rPr>
      </w:pPr>
      <w:r>
        <w:t xml:space="preserve">RLC (Radio Link Control) protocol </w:t>
      </w:r>
      <w:r w:rsidR="003F3279">
        <w:t>–</w:t>
      </w:r>
      <w:r>
        <w:t xml:space="preserve"> </w:t>
      </w:r>
      <w:r w:rsidR="003F3279">
        <w:t xml:space="preserve">provides reliability and error correction </w:t>
      </w:r>
      <w:r w:rsidR="004C18C3">
        <w:t xml:space="preserve">over the radio </w:t>
      </w:r>
      <w:proofErr w:type="gramStart"/>
      <w:r w:rsidR="004C18C3">
        <w:t>interface</w:t>
      </w:r>
      <w:proofErr w:type="gramEnd"/>
    </w:p>
    <w:p w14:paraId="7ED90119" w14:textId="156C9D96" w:rsidR="009233B1" w:rsidRDefault="009D0258" w:rsidP="00FB37E4">
      <w:pPr>
        <w:pStyle w:val="ListParagraph"/>
        <w:numPr>
          <w:ilvl w:val="1"/>
          <w:numId w:val="4"/>
        </w:numPr>
        <w:rPr>
          <w:rFonts w:hint="eastAsia"/>
        </w:rPr>
      </w:pPr>
      <w:r>
        <w:t xml:space="preserve">Interface protocols including E1, F1, and S1, all of which </w:t>
      </w:r>
      <w:r w:rsidR="00F129EC">
        <w:t xml:space="preserve">perform different connectivity and communication functions between different </w:t>
      </w:r>
      <w:proofErr w:type="gramStart"/>
      <w:r w:rsidR="00AA1AC1">
        <w:t>network</w:t>
      </w:r>
      <w:proofErr w:type="gramEnd"/>
      <w:r w:rsidR="00AA1AC1">
        <w:t xml:space="preserve"> </w:t>
      </w:r>
      <w:r w:rsidR="00CA61EB">
        <w:t>components</w:t>
      </w:r>
    </w:p>
    <w:p w14:paraId="1A72018C" w14:textId="782B245C" w:rsidR="002C2756" w:rsidRDefault="002C2756" w:rsidP="000E31A8">
      <w:pPr>
        <w:pStyle w:val="ListParagraph"/>
        <w:numPr>
          <w:ilvl w:val="1"/>
          <w:numId w:val="4"/>
        </w:numPr>
        <w:rPr>
          <w:rFonts w:hint="eastAsia"/>
        </w:rPr>
      </w:pPr>
      <w:r>
        <w:t xml:space="preserve">Near-RT and non-RT Radio Interface Controller </w:t>
      </w:r>
      <w:r w:rsidR="00966562">
        <w:t>functions</w:t>
      </w:r>
    </w:p>
    <w:p w14:paraId="0ABEEC90" w14:textId="77777777" w:rsidR="00DD358A" w:rsidRDefault="00DD358A" w:rsidP="00DD358A">
      <w:pPr>
        <w:pStyle w:val="ListParagraph"/>
        <w:rPr>
          <w:b/>
          <w:bCs/>
        </w:rPr>
      </w:pPr>
    </w:p>
    <w:p w14:paraId="37AE908F" w14:textId="1D3C849D" w:rsidR="00CF7B54" w:rsidRPr="00010495" w:rsidRDefault="001543FD" w:rsidP="00CF7B54">
      <w:pPr>
        <w:pStyle w:val="ListParagraph"/>
        <w:numPr>
          <w:ilvl w:val="0"/>
          <w:numId w:val="4"/>
        </w:numPr>
        <w:rPr>
          <w:rFonts w:hint="eastAsia"/>
          <w:b/>
          <w:bCs/>
        </w:rPr>
      </w:pPr>
      <w:r w:rsidRPr="00010495">
        <w:rPr>
          <w:b/>
          <w:bCs/>
        </w:rPr>
        <w:t>4G/</w:t>
      </w:r>
      <w:r w:rsidR="008554A8" w:rsidRPr="00010495">
        <w:rPr>
          <w:b/>
          <w:bCs/>
        </w:rPr>
        <w:t>5G</w:t>
      </w:r>
      <w:r w:rsidR="003267E2" w:rsidRPr="00010495">
        <w:rPr>
          <w:b/>
          <w:bCs/>
        </w:rPr>
        <w:t>/LTE</w:t>
      </w:r>
      <w:r w:rsidR="008554A8" w:rsidRPr="00010495">
        <w:rPr>
          <w:b/>
          <w:bCs/>
        </w:rPr>
        <w:t xml:space="preserve"> Technolog</w:t>
      </w:r>
      <w:r w:rsidR="000C1599" w:rsidRPr="00010495">
        <w:rPr>
          <w:b/>
          <w:bCs/>
        </w:rPr>
        <w:t>ies</w:t>
      </w:r>
      <w:r w:rsidR="008554A8" w:rsidRPr="00010495">
        <w:rPr>
          <w:b/>
          <w:bCs/>
        </w:rPr>
        <w:t xml:space="preserve"> and Standards</w:t>
      </w:r>
    </w:p>
    <w:p w14:paraId="67765E39" w14:textId="156D78EE" w:rsidR="010E4322" w:rsidRDefault="00B637E5" w:rsidP="010E4322">
      <w:pPr>
        <w:pStyle w:val="ListParagraph"/>
        <w:numPr>
          <w:ilvl w:val="1"/>
          <w:numId w:val="4"/>
        </w:numPr>
        <w:rPr>
          <w:rFonts w:hint="eastAsia"/>
        </w:rPr>
      </w:pPr>
      <w:r>
        <w:t>Deployment scenarios such as network slicing and network function virtualisation (NFV)</w:t>
      </w:r>
    </w:p>
    <w:p w14:paraId="3FF6988A" w14:textId="4C0DA512" w:rsidR="00B637E5" w:rsidRDefault="003C7C4D" w:rsidP="008554A8">
      <w:pPr>
        <w:pStyle w:val="ListParagraph"/>
        <w:numPr>
          <w:ilvl w:val="1"/>
          <w:numId w:val="4"/>
        </w:numPr>
        <w:rPr>
          <w:rFonts w:hint="eastAsia"/>
        </w:rPr>
      </w:pPr>
      <w:r>
        <w:t xml:space="preserve">Knowledge of core network protocols such as NGAP and S1AP for communication between the RAN and core network </w:t>
      </w:r>
    </w:p>
    <w:p w14:paraId="5950D1EC" w14:textId="691ADFEA" w:rsidR="00890129" w:rsidRDefault="00D420E3" w:rsidP="008554A8">
      <w:pPr>
        <w:pStyle w:val="ListParagraph"/>
        <w:numPr>
          <w:ilvl w:val="1"/>
          <w:numId w:val="4"/>
        </w:numPr>
        <w:rPr>
          <w:rFonts w:hint="eastAsia"/>
        </w:rPr>
      </w:pPr>
      <w:r>
        <w:t xml:space="preserve">Proficiency in configuring and managing RAN elements such as base stations, radio units, distributed units, and central </w:t>
      </w:r>
      <w:proofErr w:type="gramStart"/>
      <w:r>
        <w:t>units</w:t>
      </w:r>
      <w:proofErr w:type="gramEnd"/>
    </w:p>
    <w:p w14:paraId="1B7CB40C" w14:textId="3355CE58" w:rsidR="00FB37E4" w:rsidRDefault="00FB37E4" w:rsidP="00FB37E4">
      <w:pPr>
        <w:pStyle w:val="ListParagraph"/>
        <w:numPr>
          <w:ilvl w:val="1"/>
          <w:numId w:val="4"/>
        </w:numPr>
        <w:rPr>
          <w:rFonts w:hint="eastAsia"/>
        </w:rPr>
      </w:pPr>
      <w:r>
        <w:t xml:space="preserve">5G functional splits including 7.2, 7.3, and 7.2x splits, all of which define how base station functions are accomplished by different elements of the </w:t>
      </w:r>
      <w:proofErr w:type="gramStart"/>
      <w:r w:rsidR="008B2812">
        <w:t>network</w:t>
      </w:r>
      <w:proofErr w:type="gramEnd"/>
    </w:p>
    <w:p w14:paraId="720095B8" w14:textId="506B093D" w:rsidR="00FB37E4" w:rsidRDefault="006B2BAF" w:rsidP="008554A8">
      <w:pPr>
        <w:pStyle w:val="ListParagraph"/>
        <w:numPr>
          <w:ilvl w:val="1"/>
          <w:numId w:val="4"/>
        </w:numPr>
        <w:rPr>
          <w:rFonts w:hint="eastAsia"/>
        </w:rPr>
      </w:pPr>
      <w:r>
        <w:t>Familiarity with wireless propagation models</w:t>
      </w:r>
      <w:r w:rsidR="00BE7BE3">
        <w:t xml:space="preserve"> </w:t>
      </w:r>
      <w:r w:rsidR="00F9041F">
        <w:t>and radio frequencies</w:t>
      </w:r>
    </w:p>
    <w:p w14:paraId="7D6985A6" w14:textId="70E8B68E" w:rsidR="00EF3ED9" w:rsidRDefault="00105C22" w:rsidP="008554A8">
      <w:pPr>
        <w:pStyle w:val="ListParagraph"/>
        <w:numPr>
          <w:ilvl w:val="1"/>
          <w:numId w:val="4"/>
        </w:numPr>
        <w:rPr>
          <w:rFonts w:hint="eastAsia"/>
        </w:rPr>
      </w:pPr>
      <w:r>
        <w:t xml:space="preserve">PDCP </w:t>
      </w:r>
      <w:r w:rsidR="006C1086">
        <w:t>(</w:t>
      </w:r>
      <w:r w:rsidR="00076CF0">
        <w:t>Packet Data Convergence Protocol)</w:t>
      </w:r>
    </w:p>
    <w:p w14:paraId="06B7A050" w14:textId="2154B00D" w:rsidR="00076CF0" w:rsidRDefault="00076CF0" w:rsidP="008554A8">
      <w:pPr>
        <w:pStyle w:val="ListParagraph"/>
        <w:numPr>
          <w:ilvl w:val="1"/>
          <w:numId w:val="4"/>
        </w:numPr>
        <w:rPr>
          <w:rFonts w:hint="eastAsia"/>
        </w:rPr>
      </w:pPr>
      <w:r>
        <w:t xml:space="preserve">RRC (Radio Resource Control) </w:t>
      </w:r>
    </w:p>
    <w:p w14:paraId="36E2D159" w14:textId="35074729" w:rsidR="00CE5FC3" w:rsidRDefault="00CE5FC3" w:rsidP="008554A8">
      <w:pPr>
        <w:pStyle w:val="ListParagraph"/>
        <w:numPr>
          <w:ilvl w:val="1"/>
          <w:numId w:val="4"/>
        </w:numPr>
        <w:rPr>
          <w:rFonts w:hint="eastAsia"/>
        </w:rPr>
      </w:pPr>
      <w:r>
        <w:t>SCTP (Stream Control Transmission Protocol)</w:t>
      </w:r>
    </w:p>
    <w:p w14:paraId="3BC89B48" w14:textId="2B15D66A" w:rsidR="00CE5FC3" w:rsidRDefault="00B52D9B" w:rsidP="008554A8">
      <w:pPr>
        <w:pStyle w:val="ListParagraph"/>
        <w:numPr>
          <w:ilvl w:val="1"/>
          <w:numId w:val="4"/>
        </w:numPr>
        <w:rPr>
          <w:rFonts w:hint="eastAsia"/>
        </w:rPr>
      </w:pPr>
      <w:r>
        <w:t>GTP-U (GPRS Tunnelling Protocol – User Plane)</w:t>
      </w:r>
    </w:p>
    <w:p w14:paraId="0737B7F2" w14:textId="77777777" w:rsidR="00DD358A" w:rsidRDefault="00DD358A" w:rsidP="00DD358A">
      <w:pPr>
        <w:pStyle w:val="ListParagraph"/>
        <w:rPr>
          <w:b/>
          <w:bCs/>
        </w:rPr>
      </w:pPr>
    </w:p>
    <w:p w14:paraId="28ACD66E" w14:textId="5A6EC96E" w:rsidR="00F9041F" w:rsidRPr="00010495" w:rsidRDefault="000530F9" w:rsidP="00F9041F">
      <w:pPr>
        <w:pStyle w:val="ListParagraph"/>
        <w:numPr>
          <w:ilvl w:val="0"/>
          <w:numId w:val="4"/>
        </w:numPr>
        <w:rPr>
          <w:rFonts w:hint="eastAsia"/>
          <w:b/>
          <w:bCs/>
        </w:rPr>
      </w:pPr>
      <w:r w:rsidRPr="00010495">
        <w:rPr>
          <w:b/>
          <w:bCs/>
        </w:rPr>
        <w:t>Network Protocols and Networking Concepts</w:t>
      </w:r>
    </w:p>
    <w:p w14:paraId="10EF265D" w14:textId="23F38FAA" w:rsidR="000530F9" w:rsidRDefault="000530F9" w:rsidP="000530F9">
      <w:pPr>
        <w:pStyle w:val="ListParagraph"/>
        <w:numPr>
          <w:ilvl w:val="1"/>
          <w:numId w:val="4"/>
        </w:numPr>
        <w:rPr>
          <w:rFonts w:hint="eastAsia"/>
        </w:rPr>
      </w:pPr>
      <w:r>
        <w:t>TCP</w:t>
      </w:r>
    </w:p>
    <w:p w14:paraId="0C594938" w14:textId="7A10D4CE" w:rsidR="000530F9" w:rsidRDefault="000530F9" w:rsidP="000530F9">
      <w:pPr>
        <w:pStyle w:val="ListParagraph"/>
        <w:numPr>
          <w:ilvl w:val="1"/>
          <w:numId w:val="4"/>
        </w:numPr>
        <w:rPr>
          <w:rFonts w:hint="eastAsia"/>
        </w:rPr>
      </w:pPr>
      <w:r>
        <w:t>UDP</w:t>
      </w:r>
    </w:p>
    <w:p w14:paraId="5E92EDEA" w14:textId="088EEFF6" w:rsidR="00067BD4" w:rsidRDefault="00067BD4" w:rsidP="000530F9">
      <w:pPr>
        <w:pStyle w:val="ListParagraph"/>
        <w:numPr>
          <w:ilvl w:val="1"/>
          <w:numId w:val="4"/>
        </w:numPr>
        <w:rPr>
          <w:rFonts w:hint="eastAsia"/>
        </w:rPr>
      </w:pPr>
      <w:r>
        <w:t>IP</w:t>
      </w:r>
    </w:p>
    <w:p w14:paraId="6E093A69" w14:textId="1DBA4E14" w:rsidR="000530F9" w:rsidRDefault="000530F9" w:rsidP="000530F9">
      <w:pPr>
        <w:pStyle w:val="ListParagraph"/>
        <w:numPr>
          <w:ilvl w:val="1"/>
          <w:numId w:val="4"/>
        </w:numPr>
        <w:rPr>
          <w:rFonts w:hint="eastAsia"/>
        </w:rPr>
      </w:pPr>
      <w:r>
        <w:t>IP routing</w:t>
      </w:r>
    </w:p>
    <w:p w14:paraId="5C454EBE" w14:textId="4B892F5E" w:rsidR="000530F9" w:rsidRDefault="000530F9" w:rsidP="000530F9">
      <w:pPr>
        <w:pStyle w:val="ListParagraph"/>
        <w:numPr>
          <w:ilvl w:val="1"/>
          <w:numId w:val="4"/>
        </w:numPr>
        <w:rPr>
          <w:rFonts w:hint="eastAsia"/>
        </w:rPr>
      </w:pPr>
      <w:r>
        <w:t xml:space="preserve">VLANs </w:t>
      </w:r>
    </w:p>
    <w:p w14:paraId="1E314F4E" w14:textId="2C953ED4" w:rsidR="000530F9" w:rsidRDefault="000530F9" w:rsidP="000530F9">
      <w:pPr>
        <w:pStyle w:val="ListParagraph"/>
        <w:numPr>
          <w:ilvl w:val="1"/>
          <w:numId w:val="4"/>
        </w:numPr>
        <w:rPr>
          <w:rFonts w:hint="eastAsia"/>
        </w:rPr>
      </w:pPr>
      <w:r>
        <w:t>Subnetting</w:t>
      </w:r>
    </w:p>
    <w:p w14:paraId="726BCE13" w14:textId="7250B5C5" w:rsidR="0092118C" w:rsidRDefault="0092118C" w:rsidP="000530F9">
      <w:pPr>
        <w:pStyle w:val="ListParagraph"/>
        <w:numPr>
          <w:ilvl w:val="1"/>
          <w:numId w:val="4"/>
        </w:numPr>
        <w:rPr>
          <w:rFonts w:hint="eastAsia"/>
        </w:rPr>
      </w:pPr>
      <w:r>
        <w:t>QoS</w:t>
      </w:r>
    </w:p>
    <w:p w14:paraId="6BC4D960" w14:textId="5D388F4B" w:rsidR="4B1E8CC2" w:rsidRDefault="00ED1B24" w:rsidP="4B1E8CC2">
      <w:pPr>
        <w:pStyle w:val="ListParagraph"/>
        <w:numPr>
          <w:ilvl w:val="1"/>
          <w:numId w:val="4"/>
        </w:numPr>
        <w:rPr>
          <w:rFonts w:hint="eastAsia"/>
        </w:rPr>
      </w:pPr>
      <w:r>
        <w:t>SSL/TLS</w:t>
      </w:r>
    </w:p>
    <w:p w14:paraId="1AB59356" w14:textId="31485059" w:rsidR="00AE714D" w:rsidRDefault="00AE714D" w:rsidP="4B1E8CC2">
      <w:pPr>
        <w:pStyle w:val="ListParagraph"/>
        <w:numPr>
          <w:ilvl w:val="1"/>
          <w:numId w:val="4"/>
        </w:numPr>
        <w:rPr>
          <w:rFonts w:hint="eastAsia"/>
        </w:rPr>
      </w:pPr>
      <w:r>
        <w:t>Ethernet</w:t>
      </w:r>
    </w:p>
    <w:p w14:paraId="6AEF73DB" w14:textId="5AFE71E3" w:rsidR="00435714" w:rsidRDefault="00435714" w:rsidP="4B1E8CC2">
      <w:pPr>
        <w:pStyle w:val="ListParagraph"/>
        <w:numPr>
          <w:ilvl w:val="1"/>
          <w:numId w:val="4"/>
        </w:numPr>
        <w:rPr>
          <w:rFonts w:hint="eastAsia"/>
        </w:rPr>
      </w:pPr>
      <w:r>
        <w:t>DHCP</w:t>
      </w:r>
    </w:p>
    <w:p w14:paraId="0960EB5C" w14:textId="1E9D51A4" w:rsidR="00435714" w:rsidRDefault="00435714" w:rsidP="4B1E8CC2">
      <w:pPr>
        <w:pStyle w:val="ListParagraph"/>
        <w:numPr>
          <w:ilvl w:val="1"/>
          <w:numId w:val="4"/>
        </w:numPr>
        <w:rPr>
          <w:rFonts w:hint="eastAsia"/>
        </w:rPr>
      </w:pPr>
      <w:r>
        <w:t>DNS</w:t>
      </w:r>
    </w:p>
    <w:p w14:paraId="2110053F" w14:textId="06630AB9" w:rsidR="00435714" w:rsidRDefault="00C1071C" w:rsidP="4B1E8CC2">
      <w:pPr>
        <w:pStyle w:val="ListParagraph"/>
        <w:numPr>
          <w:ilvl w:val="1"/>
          <w:numId w:val="4"/>
        </w:numPr>
        <w:rPr>
          <w:rFonts w:hint="eastAsia"/>
        </w:rPr>
      </w:pPr>
      <w:r>
        <w:t>SNMP</w:t>
      </w:r>
    </w:p>
    <w:p w14:paraId="128A0FA9" w14:textId="69732D21" w:rsidR="00C1071C" w:rsidRDefault="00C1071C" w:rsidP="4B1E8CC2">
      <w:pPr>
        <w:pStyle w:val="ListParagraph"/>
        <w:numPr>
          <w:ilvl w:val="1"/>
          <w:numId w:val="4"/>
        </w:numPr>
        <w:rPr>
          <w:rFonts w:hint="eastAsia"/>
        </w:rPr>
      </w:pPr>
      <w:r>
        <w:t>SFTP / FTP</w:t>
      </w:r>
    </w:p>
    <w:p w14:paraId="1A2939B2" w14:textId="72EA853B" w:rsidR="00AE714D" w:rsidRDefault="00067BD4" w:rsidP="4B1E8CC2">
      <w:pPr>
        <w:pStyle w:val="ListParagraph"/>
        <w:numPr>
          <w:ilvl w:val="1"/>
          <w:numId w:val="4"/>
        </w:numPr>
        <w:rPr>
          <w:rFonts w:hint="eastAsia"/>
        </w:rPr>
      </w:pPr>
      <w:r>
        <w:t xml:space="preserve">TCP/IP and OSI </w:t>
      </w:r>
      <w:r w:rsidR="009F4F9E">
        <w:t>Protocol Suite</w:t>
      </w:r>
    </w:p>
    <w:p w14:paraId="18F2448E" w14:textId="4F9B460B" w:rsidR="000C6E54" w:rsidRDefault="00E25B03" w:rsidP="4B1E8CC2">
      <w:pPr>
        <w:pStyle w:val="ListParagraph"/>
        <w:numPr>
          <w:ilvl w:val="1"/>
          <w:numId w:val="4"/>
        </w:numPr>
        <w:rPr>
          <w:rFonts w:hint="eastAsia"/>
        </w:rPr>
      </w:pPr>
      <w:r>
        <w:t xml:space="preserve">IPsec </w:t>
      </w:r>
    </w:p>
    <w:p w14:paraId="51B18B48" w14:textId="0AA67BF6" w:rsidR="0018400A" w:rsidRDefault="0018400A" w:rsidP="4B1E8CC2">
      <w:pPr>
        <w:pStyle w:val="ListParagraph"/>
        <w:numPr>
          <w:ilvl w:val="1"/>
          <w:numId w:val="4"/>
        </w:numPr>
        <w:rPr>
          <w:rFonts w:hint="eastAsia"/>
        </w:rPr>
      </w:pPr>
      <w:r>
        <w:t xml:space="preserve">Advanced Encryption Protocols </w:t>
      </w:r>
    </w:p>
    <w:p w14:paraId="2DDBB5BF" w14:textId="5F07E344" w:rsidR="00196317" w:rsidRDefault="00307D55" w:rsidP="4B1E8CC2">
      <w:pPr>
        <w:pStyle w:val="ListParagraph"/>
        <w:numPr>
          <w:ilvl w:val="1"/>
          <w:numId w:val="4"/>
        </w:numPr>
        <w:rPr>
          <w:rFonts w:hint="eastAsia"/>
        </w:rPr>
      </w:pPr>
      <w:r>
        <w:t xml:space="preserve">Software defined </w:t>
      </w:r>
      <w:proofErr w:type="gramStart"/>
      <w:r>
        <w:t>networking</w:t>
      </w:r>
      <w:proofErr w:type="gramEnd"/>
      <w:r>
        <w:t xml:space="preserve"> </w:t>
      </w:r>
    </w:p>
    <w:p w14:paraId="1438B139" w14:textId="77777777" w:rsidR="00DD358A" w:rsidRDefault="00DD358A" w:rsidP="00DD358A">
      <w:pPr>
        <w:pStyle w:val="ListParagraph"/>
        <w:rPr>
          <w:b/>
          <w:bCs/>
        </w:rPr>
      </w:pPr>
    </w:p>
    <w:p w14:paraId="13CF06E2" w14:textId="296C8D16" w:rsidR="000C1112" w:rsidRPr="00010495" w:rsidRDefault="000C1112" w:rsidP="000C1112">
      <w:pPr>
        <w:pStyle w:val="ListParagraph"/>
        <w:numPr>
          <w:ilvl w:val="0"/>
          <w:numId w:val="4"/>
        </w:numPr>
        <w:rPr>
          <w:rFonts w:hint="eastAsia"/>
          <w:b/>
          <w:bCs/>
        </w:rPr>
      </w:pPr>
      <w:r w:rsidRPr="00010495">
        <w:rPr>
          <w:b/>
          <w:bCs/>
        </w:rPr>
        <w:t>Operating System Knowledge</w:t>
      </w:r>
    </w:p>
    <w:p w14:paraId="2935ABE6" w14:textId="66F0EF9C" w:rsidR="00BC5637" w:rsidRDefault="0B095DF5" w:rsidP="00BC5637">
      <w:pPr>
        <w:pStyle w:val="ListParagraph"/>
        <w:numPr>
          <w:ilvl w:val="1"/>
          <w:numId w:val="4"/>
        </w:numPr>
        <w:rPr>
          <w:rFonts w:hint="eastAsia"/>
        </w:rPr>
      </w:pPr>
      <w:r>
        <w:t>Ubuntu 22.04/Linux familiarity</w:t>
      </w:r>
    </w:p>
    <w:p w14:paraId="69B30420" w14:textId="78415E81" w:rsidR="002F3B6B" w:rsidRDefault="002F3B6B" w:rsidP="00BC5637">
      <w:pPr>
        <w:pStyle w:val="ListParagraph"/>
        <w:numPr>
          <w:ilvl w:val="1"/>
          <w:numId w:val="4"/>
        </w:numPr>
        <w:rPr>
          <w:rFonts w:hint="eastAsia"/>
        </w:rPr>
      </w:pPr>
      <w:r>
        <w:t>General: Windows/Linux</w:t>
      </w:r>
    </w:p>
    <w:p w14:paraId="2E1BF9C2" w14:textId="5C4AEF58" w:rsidR="000C1112" w:rsidRDefault="00E0067C" w:rsidP="00BC5637">
      <w:pPr>
        <w:pStyle w:val="ListParagraph"/>
        <w:numPr>
          <w:ilvl w:val="1"/>
          <w:numId w:val="4"/>
        </w:numPr>
        <w:rPr>
          <w:rFonts w:hint="eastAsia"/>
        </w:rPr>
      </w:pPr>
      <w:r>
        <w:t>Knowledge of hypervisors</w:t>
      </w:r>
    </w:p>
    <w:p w14:paraId="66C2E52A" w14:textId="196FDDE4" w:rsidR="001E5809" w:rsidRDefault="001E5809" w:rsidP="001E5809">
      <w:pPr>
        <w:pStyle w:val="ListParagraph"/>
        <w:numPr>
          <w:ilvl w:val="2"/>
          <w:numId w:val="4"/>
        </w:numPr>
        <w:rPr>
          <w:rFonts w:hint="eastAsia"/>
        </w:rPr>
      </w:pPr>
      <w:r>
        <w:t>Setting up virtualisation support in UEFI/BIOS settings</w:t>
      </w:r>
    </w:p>
    <w:p w14:paraId="63050203" w14:textId="7E231165" w:rsidR="001E5809" w:rsidRDefault="001E5809" w:rsidP="001E5809">
      <w:pPr>
        <w:pStyle w:val="ListParagraph"/>
        <w:numPr>
          <w:ilvl w:val="1"/>
          <w:numId w:val="4"/>
        </w:numPr>
        <w:rPr>
          <w:rFonts w:hint="eastAsia"/>
        </w:rPr>
      </w:pPr>
      <w:r>
        <w:t>Creation and management of V</w:t>
      </w:r>
      <w:r w:rsidR="00D86019">
        <w:t xml:space="preserve">irtual </w:t>
      </w:r>
      <w:r>
        <w:t>M</w:t>
      </w:r>
      <w:r w:rsidR="00D86019">
        <w:t>achine</w:t>
      </w:r>
      <w:r>
        <w:t>s</w:t>
      </w:r>
    </w:p>
    <w:p w14:paraId="5BBE6D4A" w14:textId="67C20385" w:rsidR="001E5809" w:rsidRDefault="001E5809" w:rsidP="001E5809">
      <w:pPr>
        <w:pStyle w:val="ListParagraph"/>
        <w:numPr>
          <w:ilvl w:val="2"/>
          <w:numId w:val="4"/>
        </w:numPr>
        <w:rPr>
          <w:rFonts w:hint="eastAsia"/>
        </w:rPr>
      </w:pPr>
      <w:r>
        <w:t xml:space="preserve">Disk </w:t>
      </w:r>
      <w:proofErr w:type="gramStart"/>
      <w:r>
        <w:t>partitioning</w:t>
      </w:r>
      <w:proofErr w:type="gramEnd"/>
      <w:r>
        <w:t xml:space="preserve"> </w:t>
      </w:r>
    </w:p>
    <w:p w14:paraId="4DA59CE8" w14:textId="272D6F47" w:rsidR="00A900E7" w:rsidRDefault="00A900E7" w:rsidP="001E5809">
      <w:pPr>
        <w:pStyle w:val="ListParagraph"/>
        <w:numPr>
          <w:ilvl w:val="2"/>
          <w:numId w:val="4"/>
        </w:numPr>
        <w:rPr>
          <w:rFonts w:hint="eastAsia"/>
        </w:rPr>
      </w:pPr>
      <w:r>
        <w:t>Installation of guest OSes</w:t>
      </w:r>
    </w:p>
    <w:p w14:paraId="671BCCD3" w14:textId="797F466C" w:rsidR="00A900E7" w:rsidRDefault="00A900E7" w:rsidP="00EE43C4">
      <w:pPr>
        <w:pStyle w:val="ListParagraph"/>
        <w:numPr>
          <w:ilvl w:val="1"/>
          <w:numId w:val="4"/>
        </w:numPr>
        <w:rPr>
          <w:rFonts w:hint="eastAsia"/>
        </w:rPr>
      </w:pPr>
      <w:r>
        <w:t>Containerisation technologies</w:t>
      </w:r>
    </w:p>
    <w:p w14:paraId="008B74F4" w14:textId="35126F01" w:rsidR="00EE43C4" w:rsidRDefault="00EE43C4" w:rsidP="00A900E7">
      <w:pPr>
        <w:pStyle w:val="ListParagraph"/>
        <w:numPr>
          <w:ilvl w:val="2"/>
          <w:numId w:val="4"/>
        </w:numPr>
        <w:rPr>
          <w:rFonts w:hint="eastAsia"/>
        </w:rPr>
      </w:pPr>
      <w:r>
        <w:t xml:space="preserve">Creating, pushing, pulling images </w:t>
      </w:r>
      <w:r w:rsidR="00896392">
        <w:t>to/from repositories</w:t>
      </w:r>
    </w:p>
    <w:p w14:paraId="5B9BEE0E" w14:textId="100A7A82" w:rsidR="00EE43C4" w:rsidRDefault="0053370F" w:rsidP="00A900E7">
      <w:pPr>
        <w:pStyle w:val="ListParagraph"/>
        <w:numPr>
          <w:ilvl w:val="2"/>
          <w:numId w:val="4"/>
        </w:numPr>
        <w:rPr>
          <w:rFonts w:hint="eastAsia"/>
        </w:rPr>
      </w:pPr>
      <w:r>
        <w:t>Familiarity with writing Docker</w:t>
      </w:r>
      <w:r w:rsidR="00F66A0B">
        <w:t xml:space="preserve"> </w:t>
      </w:r>
      <w:r>
        <w:t xml:space="preserve">files </w:t>
      </w:r>
      <w:r w:rsidR="00A7594C">
        <w:t xml:space="preserve">(i.e. Docker syntax) </w:t>
      </w:r>
      <w:r>
        <w:t xml:space="preserve">to define dependencies and </w:t>
      </w:r>
      <w:r w:rsidR="00896392">
        <w:t xml:space="preserve">the </w:t>
      </w:r>
      <w:r>
        <w:t xml:space="preserve">build steps of a container </w:t>
      </w:r>
      <w:proofErr w:type="gramStart"/>
      <w:r>
        <w:t>image</w:t>
      </w:r>
      <w:proofErr w:type="gramEnd"/>
    </w:p>
    <w:p w14:paraId="6FEAA68B" w14:textId="6639C363" w:rsidR="00A7594C" w:rsidRDefault="007E34E2" w:rsidP="005266E1">
      <w:pPr>
        <w:pStyle w:val="ListParagraph"/>
        <w:numPr>
          <w:ilvl w:val="2"/>
          <w:numId w:val="4"/>
        </w:numPr>
        <w:rPr>
          <w:rFonts w:hint="eastAsia"/>
        </w:rPr>
      </w:pPr>
      <w:r>
        <w:t xml:space="preserve">Container lifecycle </w:t>
      </w:r>
      <w:r w:rsidR="00A7594C">
        <w:t>and image management</w:t>
      </w:r>
    </w:p>
    <w:p w14:paraId="3ED08550" w14:textId="5067B8CB" w:rsidR="0053370F" w:rsidRDefault="0053370F" w:rsidP="00A976D7">
      <w:pPr>
        <w:pStyle w:val="ListParagraph"/>
        <w:numPr>
          <w:ilvl w:val="1"/>
          <w:numId w:val="4"/>
        </w:numPr>
        <w:rPr>
          <w:rFonts w:hint="eastAsia"/>
        </w:rPr>
      </w:pPr>
      <w:r>
        <w:t xml:space="preserve">Dual boot configuration of a guest </w:t>
      </w:r>
      <w:r w:rsidR="00A976D7">
        <w:t xml:space="preserve">and native </w:t>
      </w:r>
      <w:r>
        <w:t>OS</w:t>
      </w:r>
    </w:p>
    <w:p w14:paraId="43CC9F47" w14:textId="7787CD66" w:rsidR="0099258E" w:rsidRDefault="0099258E" w:rsidP="0099258E">
      <w:pPr>
        <w:pStyle w:val="ListParagraph"/>
        <w:numPr>
          <w:ilvl w:val="1"/>
          <w:numId w:val="4"/>
        </w:numPr>
        <w:rPr>
          <w:rFonts w:hint="eastAsia"/>
        </w:rPr>
      </w:pPr>
      <w:r>
        <w:t xml:space="preserve">IDE </w:t>
      </w:r>
      <w:r w:rsidR="00C71C1F">
        <w:t xml:space="preserve">familiarity (VS Code, </w:t>
      </w:r>
      <w:r w:rsidR="000C5E60">
        <w:t>VIM</w:t>
      </w:r>
      <w:r w:rsidR="007C5D24">
        <w:t>, PyCharm etc)</w:t>
      </w:r>
    </w:p>
    <w:p w14:paraId="513B8C69" w14:textId="48E566F6" w:rsidR="00B9221C" w:rsidRDefault="00143265" w:rsidP="0099258E">
      <w:pPr>
        <w:pStyle w:val="ListParagraph"/>
        <w:numPr>
          <w:ilvl w:val="1"/>
          <w:numId w:val="4"/>
        </w:numPr>
        <w:rPr>
          <w:rFonts w:hint="eastAsia"/>
        </w:rPr>
      </w:pPr>
      <w:r>
        <w:t xml:space="preserve">Shell scripting </w:t>
      </w:r>
    </w:p>
    <w:p w14:paraId="0DC24A90" w14:textId="4A4246CF" w:rsidR="00143265" w:rsidRPr="006058EE" w:rsidRDefault="005D6ED2" w:rsidP="00D028BF">
      <w:pPr>
        <w:pStyle w:val="ListParagraph"/>
        <w:numPr>
          <w:ilvl w:val="1"/>
          <w:numId w:val="4"/>
        </w:numPr>
        <w:rPr>
          <w:rFonts w:hint="eastAsia"/>
        </w:rPr>
      </w:pPr>
      <w:r>
        <w:t xml:space="preserve">Automation Tools (Ansible, </w:t>
      </w:r>
      <w:r w:rsidR="00585D7F">
        <w:t>Kubernetes)</w:t>
      </w:r>
    </w:p>
    <w:p w14:paraId="62D35FE2" w14:textId="77777777" w:rsidR="00DD358A" w:rsidRDefault="00DD358A" w:rsidP="00DD358A">
      <w:pPr>
        <w:pStyle w:val="ListParagraph"/>
        <w:rPr>
          <w:b/>
          <w:bCs/>
        </w:rPr>
      </w:pPr>
    </w:p>
    <w:p w14:paraId="222B0029" w14:textId="2AB7F0BC" w:rsidR="00BB5F8D" w:rsidRPr="00010495" w:rsidRDefault="00BB5F8D" w:rsidP="00BB5F8D">
      <w:pPr>
        <w:pStyle w:val="ListParagraph"/>
        <w:numPr>
          <w:ilvl w:val="0"/>
          <w:numId w:val="4"/>
        </w:numPr>
        <w:rPr>
          <w:rFonts w:hint="eastAsia"/>
          <w:b/>
          <w:bCs/>
        </w:rPr>
      </w:pPr>
      <w:r w:rsidRPr="00010495">
        <w:rPr>
          <w:b/>
          <w:bCs/>
        </w:rPr>
        <w:t>Soft skills</w:t>
      </w:r>
    </w:p>
    <w:p w14:paraId="1DE81F67" w14:textId="4A00495A" w:rsidR="00BB5F8D" w:rsidRDefault="00BB5F8D" w:rsidP="00BB5F8D">
      <w:pPr>
        <w:pStyle w:val="ListParagraph"/>
        <w:numPr>
          <w:ilvl w:val="1"/>
          <w:numId w:val="4"/>
        </w:numPr>
        <w:rPr>
          <w:rFonts w:hint="eastAsia"/>
        </w:rPr>
      </w:pPr>
      <w:r>
        <w:t>Comprehensive documentation abilities</w:t>
      </w:r>
    </w:p>
    <w:p w14:paraId="2C1F01B3" w14:textId="67EEFE63" w:rsidR="00BB5F8D" w:rsidRDefault="00BB5F8D" w:rsidP="00BB5F8D">
      <w:pPr>
        <w:pStyle w:val="ListParagraph"/>
        <w:numPr>
          <w:ilvl w:val="1"/>
          <w:numId w:val="4"/>
        </w:numPr>
        <w:rPr>
          <w:rFonts w:hint="eastAsia"/>
        </w:rPr>
      </w:pPr>
      <w:r>
        <w:t>Technical writing skills</w:t>
      </w:r>
    </w:p>
    <w:p w14:paraId="0ED1ADC0" w14:textId="70B8761E" w:rsidR="00BB5F8D" w:rsidRDefault="00024941" w:rsidP="00BB5F8D">
      <w:pPr>
        <w:pStyle w:val="ListParagraph"/>
        <w:numPr>
          <w:ilvl w:val="1"/>
          <w:numId w:val="4"/>
        </w:numPr>
        <w:rPr>
          <w:rFonts w:hint="eastAsia"/>
        </w:rPr>
      </w:pPr>
      <w:r>
        <w:t>Document design/</w:t>
      </w:r>
      <w:proofErr w:type="gramStart"/>
      <w:r>
        <w:t>outlining</w:t>
      </w:r>
      <w:proofErr w:type="gramEnd"/>
    </w:p>
    <w:p w14:paraId="43F077EA" w14:textId="7A094262" w:rsidR="00024941" w:rsidRDefault="00024941" w:rsidP="00BB5F8D">
      <w:pPr>
        <w:pStyle w:val="ListParagraph"/>
        <w:numPr>
          <w:ilvl w:val="1"/>
          <w:numId w:val="4"/>
        </w:numPr>
        <w:rPr>
          <w:rFonts w:hint="eastAsia"/>
        </w:rPr>
      </w:pPr>
      <w:r>
        <w:t xml:space="preserve">Ability to create and modify test </w:t>
      </w:r>
      <w:proofErr w:type="gramStart"/>
      <w:r>
        <w:t>plans</w:t>
      </w:r>
      <w:proofErr w:type="gramEnd"/>
    </w:p>
    <w:p w14:paraId="759D70B8" w14:textId="1BEE7465" w:rsidR="00024941" w:rsidRDefault="00DF01FE" w:rsidP="00BB5F8D">
      <w:pPr>
        <w:pStyle w:val="ListParagraph"/>
        <w:numPr>
          <w:ilvl w:val="1"/>
          <w:numId w:val="4"/>
        </w:numPr>
        <w:rPr>
          <w:rFonts w:hint="eastAsia"/>
        </w:rPr>
      </w:pPr>
      <w:r>
        <w:t>Collaboration/teamwork</w:t>
      </w:r>
    </w:p>
    <w:p w14:paraId="529B18C6" w14:textId="6A855DAE" w:rsidR="4B1E8CC2" w:rsidRDefault="00DF01FE" w:rsidP="48A9FF7E">
      <w:pPr>
        <w:pStyle w:val="ListParagraph"/>
        <w:numPr>
          <w:ilvl w:val="1"/>
          <w:numId w:val="4"/>
        </w:numPr>
        <w:rPr>
          <w:rFonts w:hint="eastAsia"/>
        </w:rPr>
      </w:pPr>
      <w:r>
        <w:t xml:space="preserve">Knowledge of IT project management principles </w:t>
      </w:r>
    </w:p>
    <w:p w14:paraId="1233A025" w14:textId="77777777" w:rsidR="00010495" w:rsidRDefault="00010495">
      <w:pPr>
        <w:rPr>
          <w:rFonts w:ascii="Aptos" w:eastAsiaTheme="majorEastAsia" w:hAnsi="Aptos" w:cstheme="majorBidi"/>
          <w:color w:val="4C94D8" w:themeColor="text2" w:themeTint="80"/>
          <w:sz w:val="32"/>
          <w:szCs w:val="32"/>
        </w:rPr>
      </w:pPr>
      <w:r>
        <w:br w:type="page"/>
      </w:r>
    </w:p>
    <w:p w14:paraId="5E88C7CD" w14:textId="06218ABE" w:rsidR="64578AF0" w:rsidRDefault="64578AF0" w:rsidP="58B08A63">
      <w:pPr>
        <w:pStyle w:val="Heading2"/>
        <w:rPr>
          <w:rFonts w:hint="eastAsia"/>
        </w:rPr>
      </w:pPr>
      <w:bookmarkStart w:id="32" w:name="_Toc163194149"/>
      <w:r>
        <w:t>Skills Analysis Rubric</w:t>
      </w:r>
      <w:bookmarkEnd w:id="32"/>
    </w:p>
    <w:p w14:paraId="44EDCD20" w14:textId="2995B233" w:rsidR="005266E1" w:rsidRDefault="005266E1" w:rsidP="000C3199"/>
    <w:p w14:paraId="44C05441" w14:textId="6DB5A084" w:rsidR="00722942" w:rsidRDefault="64578AF0" w:rsidP="000C3199">
      <w:pPr>
        <w:rPr>
          <w:rFonts w:hint="eastAsia"/>
        </w:rPr>
      </w:pPr>
      <w:r>
        <w:t xml:space="preserve">To create </w:t>
      </w:r>
      <w:r w:rsidR="512F35D6">
        <w:t>the</w:t>
      </w:r>
      <w:r w:rsidR="00B953C0">
        <w:t xml:space="preserve"> following </w:t>
      </w:r>
      <w:r w:rsidR="512F35D6">
        <w:t>chart</w:t>
      </w:r>
      <w:r w:rsidR="007D2F3C">
        <w:t xml:space="preserve"> </w:t>
      </w:r>
      <w:r w:rsidR="512F35D6">
        <w:t>the team compiled</w:t>
      </w:r>
      <w:r w:rsidR="000339F8">
        <w:t xml:space="preserve"> a </w:t>
      </w:r>
      <w:r w:rsidR="007D2F3C">
        <w:t>list of</w:t>
      </w:r>
      <w:r w:rsidR="512F35D6">
        <w:t xml:space="preserve"> relevant skills for our project, categorizing each </w:t>
      </w:r>
      <w:r w:rsidR="007D2F3C">
        <w:t xml:space="preserve">one </w:t>
      </w:r>
      <w:r w:rsidR="512F35D6">
        <w:t>based-on expertise levels using the provided colour scheme below</w:t>
      </w:r>
      <w:r w:rsidR="00010495">
        <w: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1266"/>
        <w:gridCol w:w="4545"/>
        <w:gridCol w:w="28"/>
      </w:tblGrid>
      <w:tr w:rsidR="00966323" w14:paraId="2606FB41" w14:textId="77777777" w:rsidTr="002E0124">
        <w:trPr>
          <w:trHeight w:val="300"/>
        </w:trPr>
        <w:tc>
          <w:tcPr>
            <w:tcW w:w="3251" w:type="dxa"/>
            <w:shd w:val="clear" w:color="auto" w:fill="A5C9EB" w:themeFill="text2" w:themeFillTint="40"/>
            <w:tcMar>
              <w:left w:w="108" w:type="dxa"/>
              <w:right w:w="108" w:type="dxa"/>
            </w:tcMar>
            <w:vAlign w:val="center"/>
          </w:tcPr>
          <w:p w14:paraId="570E4ED1" w14:textId="5F5C4AC9" w:rsidR="00966323" w:rsidRPr="00641DF4" w:rsidRDefault="00523BE5">
            <w:pPr>
              <w:jc w:val="center"/>
              <w:rPr>
                <w:rFonts w:hint="eastAsia"/>
                <w:b/>
                <w:bCs/>
                <w:szCs w:val="22"/>
              </w:rPr>
            </w:pPr>
            <w:r w:rsidRPr="00641DF4">
              <w:rPr>
                <w:b/>
                <w:bCs/>
                <w:szCs w:val="22"/>
              </w:rPr>
              <w:t>SKILL LEVEL</w:t>
            </w:r>
          </w:p>
        </w:tc>
        <w:tc>
          <w:tcPr>
            <w:tcW w:w="5839" w:type="dxa"/>
            <w:gridSpan w:val="3"/>
            <w:shd w:val="clear" w:color="auto" w:fill="A5C9EB" w:themeFill="text2" w:themeFillTint="40"/>
            <w:tcMar>
              <w:left w:w="108" w:type="dxa"/>
              <w:right w:w="108" w:type="dxa"/>
            </w:tcMar>
          </w:tcPr>
          <w:p w14:paraId="5AF28C8E" w14:textId="20775D8C" w:rsidR="00966323" w:rsidRPr="00641DF4" w:rsidRDefault="00523BE5">
            <w:pPr>
              <w:jc w:val="center"/>
              <w:rPr>
                <w:rFonts w:hint="eastAsia"/>
                <w:b/>
                <w:bCs/>
                <w:szCs w:val="22"/>
              </w:rPr>
            </w:pPr>
            <w:r w:rsidRPr="00641DF4">
              <w:rPr>
                <w:rFonts w:ascii="Aptos" w:eastAsia="Aptos" w:hAnsi="Aptos" w:cs="Aptos"/>
                <w:szCs w:val="22"/>
              </w:rPr>
              <w:t xml:space="preserve"> </w:t>
            </w:r>
            <w:r w:rsidRPr="00641DF4">
              <w:rPr>
                <w:rFonts w:ascii="Aptos" w:eastAsia="Aptos" w:hAnsi="Aptos" w:cs="Aptos"/>
                <w:b/>
                <w:bCs/>
                <w:szCs w:val="22"/>
              </w:rPr>
              <w:t>RUBRIC</w:t>
            </w:r>
          </w:p>
        </w:tc>
      </w:tr>
      <w:tr w:rsidR="00734DB5" w14:paraId="145D46D3" w14:textId="041A450D" w:rsidTr="004D494E">
        <w:trPr>
          <w:gridAfter w:val="1"/>
          <w:wAfter w:w="28" w:type="dxa"/>
          <w:trHeight w:val="631"/>
        </w:trPr>
        <w:tc>
          <w:tcPr>
            <w:tcW w:w="3251" w:type="dxa"/>
            <w:tcMar>
              <w:left w:w="108" w:type="dxa"/>
              <w:right w:w="108" w:type="dxa"/>
            </w:tcMar>
          </w:tcPr>
          <w:p w14:paraId="59FB9831" w14:textId="258E17E1" w:rsidR="00166BD1" w:rsidRPr="00641DF4" w:rsidRDefault="00734DB5" w:rsidP="005D07DB">
            <w:pPr>
              <w:rPr>
                <w:rFonts w:ascii="Aptos" w:eastAsia="Aptos" w:hAnsi="Aptos" w:cs="Aptos" w:hint="eastAsia"/>
                <w:szCs w:val="22"/>
              </w:rPr>
            </w:pPr>
            <w:r w:rsidRPr="00641DF4">
              <w:rPr>
                <w:rFonts w:ascii="Aptos" w:eastAsia="Aptos" w:hAnsi="Aptos" w:cs="Aptos"/>
                <w:szCs w:val="22"/>
              </w:rPr>
              <w:t>No experience</w:t>
            </w:r>
          </w:p>
        </w:tc>
        <w:tc>
          <w:tcPr>
            <w:tcW w:w="1266" w:type="dxa"/>
            <w:shd w:val="clear" w:color="auto" w:fill="FF0000"/>
            <w:tcMar>
              <w:left w:w="108" w:type="dxa"/>
              <w:right w:w="108" w:type="dxa"/>
            </w:tcMar>
          </w:tcPr>
          <w:p w14:paraId="7D4BE674" w14:textId="518D801D" w:rsidR="00734DB5" w:rsidRPr="00641DF4" w:rsidRDefault="00734DB5" w:rsidP="53A7EE07">
            <w:pPr>
              <w:rPr>
                <w:rFonts w:hint="eastAsia"/>
                <w:szCs w:val="22"/>
              </w:rPr>
            </w:pPr>
          </w:p>
        </w:tc>
        <w:tc>
          <w:tcPr>
            <w:tcW w:w="4545" w:type="dxa"/>
            <w:shd w:val="clear" w:color="auto" w:fill="FFFFFF" w:themeFill="background1"/>
          </w:tcPr>
          <w:p w14:paraId="7ED7B206" w14:textId="59F971B4" w:rsidR="00166BD1" w:rsidRPr="00641DF4" w:rsidRDefault="00A27EB3" w:rsidP="005D07DB">
            <w:pPr>
              <w:rPr>
                <w:rFonts w:hint="eastAsia"/>
                <w:szCs w:val="22"/>
              </w:rPr>
            </w:pPr>
            <w:r w:rsidRPr="00641DF4">
              <w:rPr>
                <w:szCs w:val="22"/>
              </w:rPr>
              <w:t>N</w:t>
            </w:r>
            <w:r w:rsidR="00370757" w:rsidRPr="00641DF4">
              <w:rPr>
                <w:szCs w:val="22"/>
              </w:rPr>
              <w:t xml:space="preserve">o awareness of </w:t>
            </w:r>
            <w:r w:rsidR="00370757" w:rsidRPr="00361BD3">
              <w:rPr>
                <w:szCs w:val="22"/>
              </w:rPr>
              <w:t xml:space="preserve">concept </w:t>
            </w:r>
            <w:r w:rsidR="006650B9" w:rsidRPr="00361BD3">
              <w:rPr>
                <w:szCs w:val="22"/>
              </w:rPr>
              <w:t>or very</w:t>
            </w:r>
            <w:r w:rsidR="006650B9" w:rsidRPr="00641DF4">
              <w:rPr>
                <w:szCs w:val="22"/>
              </w:rPr>
              <w:t xml:space="preserve"> little usage</w:t>
            </w:r>
          </w:p>
        </w:tc>
      </w:tr>
      <w:tr w:rsidR="00734DB5" w14:paraId="1697F0FB" w14:textId="56FDE97A" w:rsidTr="004D494E">
        <w:trPr>
          <w:gridAfter w:val="1"/>
          <w:wAfter w:w="28" w:type="dxa"/>
          <w:trHeight w:val="602"/>
        </w:trPr>
        <w:tc>
          <w:tcPr>
            <w:tcW w:w="3251" w:type="dxa"/>
            <w:tcMar>
              <w:left w:w="108" w:type="dxa"/>
              <w:right w:w="108" w:type="dxa"/>
            </w:tcMar>
          </w:tcPr>
          <w:p w14:paraId="3FD0CBDD" w14:textId="622082D6" w:rsidR="00166BD1" w:rsidRPr="00641DF4" w:rsidRDefault="00734DB5" w:rsidP="005D07DB">
            <w:pPr>
              <w:rPr>
                <w:rFonts w:ascii="Aptos" w:eastAsia="Aptos" w:hAnsi="Aptos" w:cs="Aptos" w:hint="eastAsia"/>
                <w:szCs w:val="22"/>
              </w:rPr>
            </w:pPr>
            <w:r w:rsidRPr="00641DF4">
              <w:rPr>
                <w:rFonts w:ascii="Aptos" w:eastAsia="Aptos" w:hAnsi="Aptos" w:cs="Aptos"/>
                <w:szCs w:val="22"/>
              </w:rPr>
              <w:t>Basic Understanding</w:t>
            </w:r>
          </w:p>
        </w:tc>
        <w:tc>
          <w:tcPr>
            <w:tcW w:w="1266" w:type="dxa"/>
            <w:shd w:val="clear" w:color="auto" w:fill="FFC000"/>
            <w:tcMar>
              <w:left w:w="108" w:type="dxa"/>
              <w:right w:w="108" w:type="dxa"/>
            </w:tcMar>
          </w:tcPr>
          <w:p w14:paraId="34DD9964" w14:textId="3C78B7B2" w:rsidR="00734DB5" w:rsidRPr="00641DF4" w:rsidRDefault="00734DB5" w:rsidP="53A7EE07">
            <w:pPr>
              <w:rPr>
                <w:rFonts w:hint="eastAsia"/>
                <w:szCs w:val="22"/>
              </w:rPr>
            </w:pPr>
          </w:p>
        </w:tc>
        <w:tc>
          <w:tcPr>
            <w:tcW w:w="4545" w:type="dxa"/>
            <w:shd w:val="clear" w:color="auto" w:fill="FFFFFF" w:themeFill="background1"/>
          </w:tcPr>
          <w:p w14:paraId="65F2C1C3" w14:textId="66D16387" w:rsidR="00A72B41" w:rsidRPr="00641DF4" w:rsidRDefault="008B000E" w:rsidP="005D07DB">
            <w:pPr>
              <w:rPr>
                <w:rFonts w:hint="eastAsia"/>
                <w:szCs w:val="22"/>
              </w:rPr>
            </w:pPr>
            <w:r w:rsidRPr="00641DF4">
              <w:rPr>
                <w:szCs w:val="22"/>
              </w:rPr>
              <w:t>Introductory</w:t>
            </w:r>
            <w:r w:rsidR="00361BD3">
              <w:rPr>
                <w:szCs w:val="22"/>
              </w:rPr>
              <w:t xml:space="preserve"> or </w:t>
            </w:r>
            <w:r w:rsidRPr="00641DF4">
              <w:rPr>
                <w:szCs w:val="22"/>
              </w:rPr>
              <w:t xml:space="preserve">theoretical understanding </w:t>
            </w:r>
            <w:r w:rsidR="00DE1472" w:rsidRPr="00641DF4">
              <w:rPr>
                <w:szCs w:val="22"/>
              </w:rPr>
              <w:t xml:space="preserve">of the </w:t>
            </w:r>
            <w:r w:rsidR="00BB6A41" w:rsidRPr="00641DF4">
              <w:rPr>
                <w:szCs w:val="22"/>
              </w:rPr>
              <w:t>concept</w:t>
            </w:r>
          </w:p>
        </w:tc>
      </w:tr>
      <w:tr w:rsidR="00734DB5" w14:paraId="6307A9C3" w14:textId="24D798CE" w:rsidTr="004D494E">
        <w:trPr>
          <w:gridAfter w:val="1"/>
          <w:wAfter w:w="28" w:type="dxa"/>
          <w:trHeight w:val="579"/>
        </w:trPr>
        <w:tc>
          <w:tcPr>
            <w:tcW w:w="3251" w:type="dxa"/>
            <w:tcMar>
              <w:left w:w="108" w:type="dxa"/>
              <w:right w:w="108" w:type="dxa"/>
            </w:tcMar>
          </w:tcPr>
          <w:p w14:paraId="643C2647" w14:textId="4BA70006" w:rsidR="00734DB5" w:rsidRPr="00641DF4" w:rsidRDefault="00734DB5" w:rsidP="005D07DB">
            <w:pPr>
              <w:rPr>
                <w:rFonts w:ascii="Aptos" w:eastAsia="Aptos" w:hAnsi="Aptos" w:cs="Aptos"/>
                <w:szCs w:val="22"/>
              </w:rPr>
            </w:pPr>
            <w:r w:rsidRPr="00641DF4">
              <w:rPr>
                <w:rFonts w:ascii="Aptos" w:eastAsia="Aptos" w:hAnsi="Aptos" w:cs="Aptos"/>
                <w:szCs w:val="22"/>
              </w:rPr>
              <w:t>Intermediate Understanding</w:t>
            </w:r>
          </w:p>
          <w:p w14:paraId="41808A8C" w14:textId="56B17908" w:rsidR="00166BD1" w:rsidRPr="00641DF4" w:rsidRDefault="00166BD1" w:rsidP="00A72B41">
            <w:pPr>
              <w:jc w:val="center"/>
              <w:rPr>
                <w:rFonts w:hint="eastAsia"/>
                <w:szCs w:val="22"/>
              </w:rPr>
            </w:pPr>
          </w:p>
        </w:tc>
        <w:tc>
          <w:tcPr>
            <w:tcW w:w="1266" w:type="dxa"/>
            <w:shd w:val="clear" w:color="auto" w:fill="FFFF00"/>
            <w:tcMar>
              <w:left w:w="108" w:type="dxa"/>
              <w:right w:w="108" w:type="dxa"/>
            </w:tcMar>
          </w:tcPr>
          <w:p w14:paraId="5644415B" w14:textId="7E2BF55C" w:rsidR="00734DB5" w:rsidRPr="00641DF4" w:rsidRDefault="00734DB5" w:rsidP="53A7EE07">
            <w:pPr>
              <w:rPr>
                <w:rFonts w:hint="eastAsia"/>
                <w:szCs w:val="22"/>
              </w:rPr>
            </w:pPr>
          </w:p>
        </w:tc>
        <w:tc>
          <w:tcPr>
            <w:tcW w:w="4545" w:type="dxa"/>
            <w:shd w:val="clear" w:color="auto" w:fill="FFFFFF" w:themeFill="background1"/>
          </w:tcPr>
          <w:p w14:paraId="7E0DD399" w14:textId="2811DD68" w:rsidR="005D07DB" w:rsidRPr="00641DF4" w:rsidRDefault="002F5325" w:rsidP="005D07DB">
            <w:pPr>
              <w:rPr>
                <w:rFonts w:hint="eastAsia"/>
                <w:szCs w:val="22"/>
              </w:rPr>
            </w:pPr>
            <w:r w:rsidRPr="00641DF4">
              <w:rPr>
                <w:szCs w:val="22"/>
              </w:rPr>
              <w:t xml:space="preserve">Used for university </w:t>
            </w:r>
            <w:r w:rsidR="00A72B41" w:rsidRPr="00641DF4">
              <w:rPr>
                <w:szCs w:val="22"/>
              </w:rPr>
              <w:t xml:space="preserve">work </w:t>
            </w:r>
            <w:r w:rsidRPr="00641DF4">
              <w:rPr>
                <w:szCs w:val="22"/>
              </w:rPr>
              <w:t>or basic personal project</w:t>
            </w:r>
            <w:r w:rsidR="005D07DB" w:rsidRPr="00641DF4">
              <w:rPr>
                <w:szCs w:val="22"/>
              </w:rPr>
              <w:t>s</w:t>
            </w:r>
          </w:p>
        </w:tc>
      </w:tr>
      <w:tr w:rsidR="00734DB5" w14:paraId="18667CDC" w14:textId="2B678862" w:rsidTr="004D494E">
        <w:trPr>
          <w:gridAfter w:val="1"/>
          <w:wAfter w:w="28" w:type="dxa"/>
          <w:trHeight w:val="257"/>
        </w:trPr>
        <w:tc>
          <w:tcPr>
            <w:tcW w:w="3251" w:type="dxa"/>
            <w:tcMar>
              <w:left w:w="108" w:type="dxa"/>
              <w:right w:w="108" w:type="dxa"/>
            </w:tcMar>
          </w:tcPr>
          <w:p w14:paraId="56015A6A" w14:textId="5D2C7921" w:rsidR="00734DB5" w:rsidRPr="00641DF4" w:rsidRDefault="00734DB5" w:rsidP="005D07DB">
            <w:pPr>
              <w:rPr>
                <w:rFonts w:ascii="Aptos" w:eastAsia="Aptos" w:hAnsi="Aptos" w:cs="Aptos"/>
                <w:szCs w:val="22"/>
              </w:rPr>
            </w:pPr>
            <w:r w:rsidRPr="00641DF4">
              <w:rPr>
                <w:rFonts w:ascii="Aptos" w:eastAsia="Aptos" w:hAnsi="Aptos" w:cs="Aptos"/>
                <w:szCs w:val="22"/>
              </w:rPr>
              <w:t>Advanced Understanding</w:t>
            </w:r>
          </w:p>
          <w:p w14:paraId="710274CD" w14:textId="6F02551F" w:rsidR="00166BD1" w:rsidRPr="00641DF4" w:rsidRDefault="00166BD1" w:rsidP="00A72B41">
            <w:pPr>
              <w:jc w:val="center"/>
              <w:rPr>
                <w:rFonts w:hint="eastAsia"/>
                <w:szCs w:val="22"/>
              </w:rPr>
            </w:pPr>
          </w:p>
        </w:tc>
        <w:tc>
          <w:tcPr>
            <w:tcW w:w="1266" w:type="dxa"/>
            <w:shd w:val="clear" w:color="auto" w:fill="92D050"/>
            <w:tcMar>
              <w:left w:w="108" w:type="dxa"/>
              <w:right w:w="108" w:type="dxa"/>
            </w:tcMar>
          </w:tcPr>
          <w:p w14:paraId="64FC6011" w14:textId="00089B13" w:rsidR="00734DB5" w:rsidRPr="00641DF4" w:rsidRDefault="00734DB5" w:rsidP="53A7EE07">
            <w:pPr>
              <w:rPr>
                <w:rFonts w:ascii="Aptos" w:eastAsia="Aptos" w:hAnsi="Aptos" w:cs="Aptos"/>
                <w:szCs w:val="22"/>
              </w:rPr>
            </w:pPr>
          </w:p>
        </w:tc>
        <w:tc>
          <w:tcPr>
            <w:tcW w:w="4545" w:type="dxa"/>
            <w:shd w:val="clear" w:color="auto" w:fill="FFFFFF" w:themeFill="background1"/>
          </w:tcPr>
          <w:p w14:paraId="3DE7DBA3" w14:textId="787CE9F4" w:rsidR="00166BD1" w:rsidRPr="00641DF4" w:rsidRDefault="00DF4965" w:rsidP="005D07DB">
            <w:pPr>
              <w:rPr>
                <w:rFonts w:ascii="Aptos" w:eastAsia="Aptos" w:hAnsi="Aptos" w:cs="Aptos"/>
                <w:szCs w:val="22"/>
              </w:rPr>
            </w:pPr>
            <w:r w:rsidRPr="00641DF4">
              <w:rPr>
                <w:rFonts w:ascii="Aptos" w:eastAsia="Aptos" w:hAnsi="Aptos" w:cs="Aptos"/>
                <w:szCs w:val="22"/>
              </w:rPr>
              <w:t>Paid work</w:t>
            </w:r>
            <w:r w:rsidR="00361BD3">
              <w:rPr>
                <w:rFonts w:ascii="Aptos" w:eastAsia="Aptos" w:hAnsi="Aptos" w:cs="Aptos"/>
                <w:szCs w:val="22"/>
              </w:rPr>
              <w:t xml:space="preserve"> or </w:t>
            </w:r>
            <w:r w:rsidRPr="00641DF4">
              <w:rPr>
                <w:rFonts w:ascii="Aptos" w:eastAsia="Aptos" w:hAnsi="Aptos" w:cs="Aptos"/>
                <w:szCs w:val="22"/>
              </w:rPr>
              <w:t xml:space="preserve">deliberate use on advanced/multiple </w:t>
            </w:r>
            <w:r w:rsidR="005914E8" w:rsidRPr="00641DF4">
              <w:rPr>
                <w:rFonts w:ascii="Aptos" w:eastAsia="Aptos" w:hAnsi="Aptos" w:cs="Aptos"/>
                <w:szCs w:val="22"/>
              </w:rPr>
              <w:t>personal projects</w:t>
            </w:r>
          </w:p>
        </w:tc>
      </w:tr>
    </w:tbl>
    <w:p w14:paraId="5DE84498" w14:textId="5ACCA93C" w:rsidR="5208C11C" w:rsidRPr="004A7AEC" w:rsidRDefault="5208C11C">
      <w:pPr>
        <w:rPr>
          <w:rFonts w:hint="eastAsia"/>
        </w:rPr>
      </w:pPr>
    </w:p>
    <w:p w14:paraId="50B8D5A6" w14:textId="187523A0" w:rsidR="005266E1" w:rsidRDefault="005266E1" w:rsidP="00010495">
      <w:pPr>
        <w:pStyle w:val="Heading2"/>
      </w:pPr>
    </w:p>
    <w:p w14:paraId="0899433C" w14:textId="1A48C0AA" w:rsidR="58B08A63" w:rsidRDefault="70530507" w:rsidP="00010495">
      <w:pPr>
        <w:pStyle w:val="Heading2"/>
      </w:pPr>
      <w:bookmarkStart w:id="33" w:name="_Toc163194150"/>
      <w:r>
        <w:t>Team specific skills</w:t>
      </w:r>
      <w:bookmarkEnd w:id="33"/>
    </w:p>
    <w:p w14:paraId="339886F0" w14:textId="0F0BC31C" w:rsidR="005266E1" w:rsidRPr="005266E1" w:rsidRDefault="005266E1" w:rsidP="005266E1">
      <w:pPr>
        <w:rPr>
          <w:rFonts w:hint="eastAsia"/>
        </w:rPr>
      </w:pPr>
    </w:p>
    <w:tbl>
      <w:tblPr>
        <w:tblStyle w:val="TableGrid"/>
        <w:tblW w:w="9106" w:type="dxa"/>
        <w:tblLayout w:type="fixed"/>
        <w:tblLook w:val="04A0" w:firstRow="1" w:lastRow="0" w:firstColumn="1" w:lastColumn="0" w:noHBand="0" w:noVBand="1"/>
      </w:tblPr>
      <w:tblGrid>
        <w:gridCol w:w="3313"/>
        <w:gridCol w:w="1182"/>
        <w:gridCol w:w="1165"/>
        <w:gridCol w:w="1085"/>
        <w:gridCol w:w="1170"/>
        <w:gridCol w:w="1191"/>
      </w:tblGrid>
      <w:tr w:rsidR="0B9D0E76" w14:paraId="09F87ECF" w14:textId="77777777" w:rsidTr="5BFDD527">
        <w:trPr>
          <w:trHeight w:val="300"/>
        </w:trPr>
        <w:tc>
          <w:tcPr>
            <w:tcW w:w="3313"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left w:w="108" w:type="dxa"/>
              <w:right w:w="108" w:type="dxa"/>
            </w:tcMar>
            <w:vAlign w:val="center"/>
          </w:tcPr>
          <w:p w14:paraId="05BE181B" w14:textId="769C2F23" w:rsidR="0B9D0E76" w:rsidRPr="00E93463" w:rsidRDefault="00523BE5" w:rsidP="0B9D0E76">
            <w:pPr>
              <w:jc w:val="center"/>
              <w:rPr>
                <w:rFonts w:hint="eastAsia"/>
                <w:b/>
                <w:bCs/>
                <w:szCs w:val="22"/>
              </w:rPr>
            </w:pPr>
            <w:r w:rsidRPr="00E93463">
              <w:rPr>
                <w:rFonts w:ascii="Aptos" w:eastAsia="Aptos" w:hAnsi="Aptos" w:cs="Aptos"/>
                <w:b/>
                <w:bCs/>
                <w:color w:val="000000" w:themeColor="text1"/>
                <w:szCs w:val="22"/>
              </w:rPr>
              <w:t>SKILLS LIST</w:t>
            </w:r>
          </w:p>
        </w:tc>
        <w:tc>
          <w:tcPr>
            <w:tcW w:w="5793" w:type="dxa"/>
            <w:gridSpan w:val="5"/>
            <w:tcBorders>
              <w:top w:val="single" w:sz="8" w:space="0" w:color="auto"/>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51D88556" w14:textId="2292A193" w:rsidR="0B9D0E76" w:rsidRPr="00E93463" w:rsidRDefault="00523BE5" w:rsidP="0B9D0E76">
            <w:pPr>
              <w:jc w:val="center"/>
              <w:rPr>
                <w:rFonts w:hint="eastAsia"/>
                <w:b/>
                <w:bCs/>
                <w:szCs w:val="22"/>
              </w:rPr>
            </w:pPr>
            <w:r w:rsidRPr="00E93463">
              <w:rPr>
                <w:rFonts w:ascii="Aptos" w:eastAsia="Aptos" w:hAnsi="Aptos" w:cs="Aptos"/>
                <w:b/>
                <w:bCs/>
                <w:color w:val="000000" w:themeColor="text1"/>
                <w:szCs w:val="22"/>
              </w:rPr>
              <w:t>PROFICIENCY</w:t>
            </w:r>
          </w:p>
        </w:tc>
      </w:tr>
      <w:tr w:rsidR="0B9D0E76" w14:paraId="6283C929" w14:textId="77777777" w:rsidTr="5BFDD527">
        <w:trPr>
          <w:trHeight w:val="300"/>
        </w:trPr>
        <w:tc>
          <w:tcPr>
            <w:tcW w:w="3313" w:type="dxa"/>
            <w:tcBorders>
              <w:left w:val="single" w:sz="0" w:space="0" w:color="auto"/>
              <w:bottom w:val="single" w:sz="0" w:space="0" w:color="auto"/>
              <w:right w:val="single" w:sz="0" w:space="0" w:color="auto"/>
            </w:tcBorders>
            <w:vAlign w:val="center"/>
          </w:tcPr>
          <w:p w14:paraId="2CF6ABB4" w14:textId="77777777" w:rsidR="00B508BD" w:rsidRPr="00E93463" w:rsidRDefault="00B508BD">
            <w:pPr>
              <w:rPr>
                <w:rFonts w:hint="eastAsia"/>
                <w:szCs w:val="22"/>
              </w:rPr>
            </w:pPr>
          </w:p>
        </w:tc>
        <w:tc>
          <w:tcPr>
            <w:tcW w:w="1182" w:type="dxa"/>
            <w:tcBorders>
              <w:top w:val="single" w:sz="8" w:space="0" w:color="auto"/>
              <w:left w:val="nil"/>
              <w:bottom w:val="single" w:sz="8" w:space="0" w:color="auto"/>
              <w:right w:val="single" w:sz="8" w:space="0" w:color="auto"/>
            </w:tcBorders>
            <w:shd w:val="clear" w:color="auto" w:fill="D1D1D1" w:themeFill="background2" w:themeFillShade="E6"/>
            <w:tcMar>
              <w:left w:w="108" w:type="dxa"/>
              <w:right w:w="108" w:type="dxa"/>
            </w:tcMar>
          </w:tcPr>
          <w:p w14:paraId="11763A14" w14:textId="26FCCC48" w:rsidR="0B9D0E76" w:rsidRPr="00E93463" w:rsidRDefault="00B23C41" w:rsidP="0B9D0E76">
            <w:pPr>
              <w:jc w:val="center"/>
              <w:rPr>
                <w:rFonts w:hint="eastAsia"/>
                <w:szCs w:val="22"/>
              </w:rPr>
            </w:pPr>
            <w:r w:rsidRPr="00E93463">
              <w:rPr>
                <w:rFonts w:ascii="Aptos" w:eastAsia="Aptos" w:hAnsi="Aptos" w:cs="Aptos"/>
                <w:color w:val="000000" w:themeColor="text1"/>
                <w:szCs w:val="22"/>
              </w:rPr>
              <w:t>Chris</w:t>
            </w:r>
          </w:p>
        </w:tc>
        <w:tc>
          <w:tcPr>
            <w:tcW w:w="1165" w:type="dxa"/>
            <w:tcBorders>
              <w:top w:val="nil"/>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051188DA" w14:textId="7AF2B904" w:rsidR="0B9D0E76" w:rsidRPr="00E93463" w:rsidRDefault="00B23C41" w:rsidP="0B9D0E76">
            <w:pPr>
              <w:jc w:val="center"/>
              <w:rPr>
                <w:rFonts w:hint="eastAsia"/>
                <w:szCs w:val="22"/>
              </w:rPr>
            </w:pPr>
            <w:r w:rsidRPr="00E93463">
              <w:rPr>
                <w:rFonts w:ascii="Aptos" w:eastAsia="Aptos" w:hAnsi="Aptos" w:cs="Aptos"/>
                <w:color w:val="000000" w:themeColor="text1"/>
                <w:szCs w:val="22"/>
              </w:rPr>
              <w:t>Edward</w:t>
            </w:r>
          </w:p>
        </w:tc>
        <w:tc>
          <w:tcPr>
            <w:tcW w:w="1085" w:type="dxa"/>
            <w:tcBorders>
              <w:top w:val="nil"/>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55B27DFA" w14:textId="451FE0B3" w:rsidR="0B9D0E76" w:rsidRPr="00E93463" w:rsidRDefault="00B23C41" w:rsidP="0B9D0E76">
            <w:pPr>
              <w:jc w:val="center"/>
              <w:rPr>
                <w:rFonts w:hint="eastAsia"/>
                <w:szCs w:val="22"/>
              </w:rPr>
            </w:pPr>
            <w:r w:rsidRPr="00E93463">
              <w:rPr>
                <w:rFonts w:ascii="Aptos" w:eastAsia="Aptos" w:hAnsi="Aptos" w:cs="Aptos"/>
                <w:color w:val="000000" w:themeColor="text1"/>
                <w:szCs w:val="22"/>
              </w:rPr>
              <w:t>Kat</w:t>
            </w:r>
            <w:r w:rsidR="008652FB" w:rsidRPr="00E93463">
              <w:rPr>
                <w:rFonts w:ascii="Aptos" w:eastAsia="Aptos" w:hAnsi="Aptos" w:cs="Aptos"/>
                <w:color w:val="000000" w:themeColor="text1"/>
                <w:szCs w:val="22"/>
              </w:rPr>
              <w:t>arina</w:t>
            </w:r>
          </w:p>
        </w:tc>
        <w:tc>
          <w:tcPr>
            <w:tcW w:w="1170" w:type="dxa"/>
            <w:tcBorders>
              <w:top w:val="nil"/>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64D8BE02" w14:textId="5F8AAF20" w:rsidR="0B9D0E76" w:rsidRPr="00E93463" w:rsidRDefault="00B23C41" w:rsidP="0B9D0E76">
            <w:pPr>
              <w:jc w:val="center"/>
              <w:rPr>
                <w:rFonts w:hint="eastAsia"/>
                <w:szCs w:val="22"/>
              </w:rPr>
            </w:pPr>
            <w:r w:rsidRPr="00E93463">
              <w:rPr>
                <w:rFonts w:ascii="Aptos" w:eastAsia="Aptos" w:hAnsi="Aptos" w:cs="Aptos"/>
                <w:color w:val="000000" w:themeColor="text1"/>
                <w:szCs w:val="22"/>
              </w:rPr>
              <w:t>Samuel</w:t>
            </w:r>
          </w:p>
        </w:tc>
        <w:tc>
          <w:tcPr>
            <w:tcW w:w="1191" w:type="dxa"/>
            <w:tcBorders>
              <w:top w:val="nil"/>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0FDD99C0" w14:textId="1FAE6883" w:rsidR="0B9D0E76" w:rsidRPr="00E93463" w:rsidRDefault="0B9D0E76" w:rsidP="0B9D0E76">
            <w:pPr>
              <w:jc w:val="center"/>
              <w:rPr>
                <w:rFonts w:hint="eastAsia"/>
                <w:szCs w:val="22"/>
              </w:rPr>
            </w:pPr>
            <w:r w:rsidRPr="00E93463">
              <w:rPr>
                <w:rFonts w:ascii="Aptos" w:eastAsia="Aptos" w:hAnsi="Aptos" w:cs="Aptos"/>
                <w:color w:val="000000" w:themeColor="text1"/>
                <w:szCs w:val="22"/>
              </w:rPr>
              <w:t>William</w:t>
            </w:r>
          </w:p>
        </w:tc>
      </w:tr>
      <w:tr w:rsidR="000C3199" w14:paraId="5CD1DD6F" w14:textId="77777777">
        <w:trPr>
          <w:trHeight w:val="300"/>
        </w:trPr>
        <w:tc>
          <w:tcPr>
            <w:tcW w:w="9106" w:type="dxa"/>
            <w:gridSpan w:val="6"/>
            <w:tcBorders>
              <w:top w:val="nil"/>
              <w:left w:val="single" w:sz="8" w:space="0" w:color="auto"/>
              <w:bottom w:val="single" w:sz="8" w:space="0" w:color="auto"/>
              <w:right w:val="single" w:sz="8" w:space="0" w:color="auto"/>
            </w:tcBorders>
            <w:shd w:val="clear" w:color="auto" w:fill="A5C9EB" w:themeFill="text2" w:themeFillTint="40"/>
            <w:tcMar>
              <w:left w:w="108" w:type="dxa"/>
              <w:right w:w="108" w:type="dxa"/>
            </w:tcMar>
            <w:vAlign w:val="center"/>
          </w:tcPr>
          <w:p w14:paraId="30991523" w14:textId="6E094A9D" w:rsidR="000C3199" w:rsidRPr="000C3199" w:rsidRDefault="000C3199" w:rsidP="00F04FB7">
            <w:pPr>
              <w:jc w:val="center"/>
              <w:rPr>
                <w:rFonts w:hint="eastAsia"/>
                <w:b/>
                <w:bCs/>
              </w:rPr>
            </w:pPr>
            <w:r w:rsidRPr="000C3199">
              <w:rPr>
                <w:b/>
                <w:bCs/>
              </w:rPr>
              <w:t>O-RAN ARCHITECTURE AND SPECIFICATIONS</w:t>
            </w:r>
          </w:p>
        </w:tc>
      </w:tr>
      <w:tr w:rsidR="00F50C10" w14:paraId="3C300005" w14:textId="77777777" w:rsidTr="004D494E">
        <w:trPr>
          <w:trHeight w:val="24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tcPr>
          <w:p w14:paraId="1537B883" w14:textId="4149DBBF" w:rsidR="00F50C10" w:rsidRPr="00E93463" w:rsidRDefault="00F50C10" w:rsidP="0B9D0E76">
            <w:pPr>
              <w:rPr>
                <w:rFonts w:hint="eastAsia"/>
                <w:szCs w:val="22"/>
              </w:rPr>
            </w:pPr>
            <w:r w:rsidRPr="00E93463">
              <w:rPr>
                <w:rFonts w:ascii="Aptos" w:eastAsia="Aptos" w:hAnsi="Aptos" w:cs="Aptos"/>
                <w:szCs w:val="22"/>
              </w:rPr>
              <w:t>MAC protocol</w:t>
            </w:r>
          </w:p>
        </w:tc>
        <w:tc>
          <w:tcPr>
            <w:tcW w:w="1182"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6AB06C48" w14:textId="17843276" w:rsidR="00F50C10" w:rsidRPr="00E93463" w:rsidRDefault="00F50C10" w:rsidP="0B9D0E76">
            <w:pPr>
              <w:rPr>
                <w:rFonts w:hint="eastAsia"/>
                <w:szCs w:val="22"/>
              </w:rPr>
            </w:pPr>
            <w:r w:rsidRPr="00E93463">
              <w:rPr>
                <w:rFonts w:ascii="Aptos" w:eastAsia="Aptos" w:hAnsi="Aptos" w:cs="Aptos"/>
                <w:szCs w:val="22"/>
              </w:rPr>
              <w:t xml:space="preserve"> </w:t>
            </w:r>
          </w:p>
        </w:tc>
        <w:tc>
          <w:tcPr>
            <w:tcW w:w="1165" w:type="dxa"/>
            <w:tcBorders>
              <w:top w:val="nil"/>
              <w:left w:val="single" w:sz="8" w:space="0" w:color="auto"/>
              <w:bottom w:val="single" w:sz="8" w:space="0" w:color="auto"/>
              <w:right w:val="single" w:sz="8" w:space="0" w:color="auto"/>
            </w:tcBorders>
            <w:shd w:val="clear" w:color="auto" w:fill="FFC000"/>
            <w:tcMar>
              <w:left w:w="108" w:type="dxa"/>
              <w:right w:w="108" w:type="dxa"/>
            </w:tcMar>
          </w:tcPr>
          <w:p w14:paraId="019F53B6" w14:textId="02040C28" w:rsidR="00F50C10" w:rsidRPr="00E93463" w:rsidRDefault="00F50C10" w:rsidP="0B9D0E76">
            <w:pPr>
              <w:rPr>
                <w:rFonts w:hint="eastAsia"/>
                <w:szCs w:val="22"/>
              </w:rPr>
            </w:pPr>
            <w:r w:rsidRPr="00E93463">
              <w:rPr>
                <w:rFonts w:ascii="Aptos" w:eastAsia="Aptos" w:hAnsi="Aptos" w:cs="Aptos"/>
                <w:szCs w:val="22"/>
              </w:rPr>
              <w:t xml:space="preserve"> </w:t>
            </w:r>
          </w:p>
        </w:tc>
        <w:tc>
          <w:tcPr>
            <w:tcW w:w="1085" w:type="dxa"/>
            <w:tcBorders>
              <w:top w:val="nil"/>
              <w:left w:val="single" w:sz="8" w:space="0" w:color="auto"/>
              <w:bottom w:val="single" w:sz="8" w:space="0" w:color="auto"/>
              <w:right w:val="single" w:sz="8" w:space="0" w:color="auto"/>
            </w:tcBorders>
            <w:shd w:val="clear" w:color="auto" w:fill="FFC000"/>
            <w:tcMar>
              <w:left w:w="108" w:type="dxa"/>
              <w:right w:w="108" w:type="dxa"/>
            </w:tcMar>
          </w:tcPr>
          <w:p w14:paraId="3353D3D8" w14:textId="160D0643" w:rsidR="00F50C10" w:rsidRPr="00E93463" w:rsidRDefault="00F50C10" w:rsidP="0B9D0E76">
            <w:pPr>
              <w:rPr>
                <w:rFonts w:hint="eastAsia"/>
                <w:szCs w:val="22"/>
              </w:rPr>
            </w:pPr>
            <w:r w:rsidRPr="00E93463">
              <w:rPr>
                <w:rFonts w:ascii="Aptos" w:eastAsia="Aptos" w:hAnsi="Aptos" w:cs="Aptos"/>
                <w:szCs w:val="22"/>
              </w:rPr>
              <w:t xml:space="preserve"> </w:t>
            </w:r>
          </w:p>
        </w:tc>
        <w:tc>
          <w:tcPr>
            <w:tcW w:w="1170" w:type="dxa"/>
            <w:tcBorders>
              <w:top w:val="nil"/>
              <w:left w:val="single" w:sz="8" w:space="0" w:color="auto"/>
              <w:bottom w:val="single" w:sz="8" w:space="0" w:color="auto"/>
              <w:right w:val="single" w:sz="8" w:space="0" w:color="auto"/>
            </w:tcBorders>
            <w:shd w:val="clear" w:color="auto" w:fill="FFFF00"/>
            <w:tcMar>
              <w:left w:w="108" w:type="dxa"/>
              <w:right w:w="108" w:type="dxa"/>
            </w:tcMar>
          </w:tcPr>
          <w:p w14:paraId="0555BB92" w14:textId="1FE22BC4" w:rsidR="00F50C10" w:rsidRPr="00E93463" w:rsidRDefault="00F50C10" w:rsidP="0B9D0E76">
            <w:pPr>
              <w:rPr>
                <w:rFonts w:hint="eastAsia"/>
                <w:szCs w:val="22"/>
                <w:highlight w:val="darkYellow"/>
              </w:rPr>
            </w:pPr>
            <w:r w:rsidRPr="00E93463">
              <w:rPr>
                <w:rFonts w:ascii="Aptos" w:eastAsia="Aptos" w:hAnsi="Aptos" w:cs="Aptos"/>
                <w:szCs w:val="22"/>
                <w:highlight w:val="darkYellow"/>
              </w:rPr>
              <w:t xml:space="preserve"> </w:t>
            </w:r>
          </w:p>
        </w:tc>
        <w:tc>
          <w:tcPr>
            <w:tcW w:w="1191" w:type="dxa"/>
            <w:tcBorders>
              <w:top w:val="nil"/>
              <w:left w:val="single" w:sz="8" w:space="0" w:color="auto"/>
              <w:bottom w:val="single" w:sz="8" w:space="0" w:color="auto"/>
              <w:right w:val="single" w:sz="8" w:space="0" w:color="auto"/>
            </w:tcBorders>
            <w:shd w:val="clear" w:color="auto" w:fill="FFC000"/>
            <w:tcMar>
              <w:left w:w="108" w:type="dxa"/>
              <w:right w:w="108" w:type="dxa"/>
            </w:tcMar>
          </w:tcPr>
          <w:p w14:paraId="70FCF7AB" w14:textId="65C1FC8B" w:rsidR="00F50C10" w:rsidRPr="00E93463" w:rsidRDefault="00F50C10" w:rsidP="0B9D0E76">
            <w:pPr>
              <w:rPr>
                <w:rFonts w:hint="eastAsia"/>
                <w:szCs w:val="22"/>
              </w:rPr>
            </w:pPr>
            <w:r w:rsidRPr="00E93463">
              <w:rPr>
                <w:rFonts w:ascii="Aptos" w:eastAsia="Aptos" w:hAnsi="Aptos" w:cs="Aptos"/>
                <w:szCs w:val="22"/>
              </w:rPr>
              <w:t xml:space="preserve"> </w:t>
            </w:r>
          </w:p>
        </w:tc>
      </w:tr>
      <w:tr w:rsidR="0B9D0E76" w14:paraId="4F699C5F" w14:textId="77777777" w:rsidTr="004D494E">
        <w:trPr>
          <w:trHeight w:val="24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tcPr>
          <w:p w14:paraId="1942BB3A" w14:textId="440A7F38" w:rsidR="0B9D0E76" w:rsidRPr="00E93463" w:rsidRDefault="0B9D0E76" w:rsidP="0B9D0E76">
            <w:pPr>
              <w:rPr>
                <w:rFonts w:hint="eastAsia"/>
                <w:szCs w:val="22"/>
              </w:rPr>
            </w:pPr>
            <w:r w:rsidRPr="00E93463">
              <w:rPr>
                <w:rFonts w:ascii="Aptos" w:eastAsia="Aptos" w:hAnsi="Aptos" w:cs="Aptos"/>
                <w:szCs w:val="22"/>
              </w:rPr>
              <w:t xml:space="preserve">PHY (Physical layer) protocol </w:t>
            </w:r>
          </w:p>
        </w:tc>
        <w:tc>
          <w:tcPr>
            <w:tcW w:w="1182"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285082D1" w14:textId="7ED07389" w:rsidR="0B9D0E76" w:rsidRPr="00E93463" w:rsidRDefault="0B9D0E76" w:rsidP="0B9D0E76">
            <w:pPr>
              <w:rPr>
                <w:rFonts w:hint="eastAsia"/>
                <w:szCs w:val="22"/>
              </w:rPr>
            </w:pPr>
            <w:r w:rsidRPr="00E93463">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091E68A7" w14:textId="63F7676F" w:rsidR="0B9D0E76" w:rsidRPr="00E93463" w:rsidRDefault="0B9D0E76" w:rsidP="0B9D0E76">
            <w:pPr>
              <w:rPr>
                <w:rFonts w:hint="eastAsia"/>
                <w:szCs w:val="22"/>
              </w:rPr>
            </w:pPr>
            <w:r w:rsidRPr="00E93463">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2FF919E6" w14:textId="72B5ECDC" w:rsidR="0B9D0E76" w:rsidRPr="00E93463" w:rsidRDefault="0B9D0E76" w:rsidP="0B9D0E76">
            <w:pPr>
              <w:rPr>
                <w:rFonts w:hint="eastAsia"/>
                <w:szCs w:val="22"/>
              </w:rPr>
            </w:pPr>
            <w:r w:rsidRPr="00E93463">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38414177" w14:textId="6B42BF5B" w:rsidR="0B9D0E76" w:rsidRPr="00E93463" w:rsidRDefault="0B9D0E76" w:rsidP="0B9D0E76">
            <w:pPr>
              <w:rPr>
                <w:rFonts w:hint="eastAsia"/>
                <w:szCs w:val="22"/>
                <w:highlight w:val="darkYellow"/>
              </w:rPr>
            </w:pPr>
            <w:r w:rsidRPr="00E93463">
              <w:rPr>
                <w:rFonts w:ascii="Aptos" w:eastAsia="Aptos" w:hAnsi="Aptos" w:cs="Aptos"/>
                <w:szCs w:val="22"/>
                <w:highlight w:val="darkYellow"/>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16195A4A" w14:textId="60A22072" w:rsidR="0B9D0E76" w:rsidRPr="00E93463" w:rsidRDefault="0B9D0E76" w:rsidP="0B9D0E76">
            <w:pPr>
              <w:rPr>
                <w:rFonts w:hint="eastAsia"/>
                <w:szCs w:val="22"/>
              </w:rPr>
            </w:pPr>
            <w:r w:rsidRPr="00E93463">
              <w:rPr>
                <w:rFonts w:ascii="Aptos" w:eastAsia="Aptos" w:hAnsi="Aptos" w:cs="Aptos"/>
                <w:szCs w:val="22"/>
              </w:rPr>
              <w:t xml:space="preserve"> </w:t>
            </w:r>
          </w:p>
        </w:tc>
      </w:tr>
      <w:tr w:rsidR="0B9D0E76" w14:paraId="444AB56E" w14:textId="77777777" w:rsidTr="007A00E7">
        <w:trPr>
          <w:trHeight w:val="225"/>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tcPr>
          <w:p w14:paraId="5D79889B" w14:textId="15498073" w:rsidR="0B9D0E76" w:rsidRPr="00E93463" w:rsidRDefault="0B9D0E76" w:rsidP="0B9D0E76">
            <w:pPr>
              <w:rPr>
                <w:rFonts w:hint="eastAsia"/>
                <w:szCs w:val="22"/>
              </w:rPr>
            </w:pPr>
            <w:r w:rsidRPr="00E93463">
              <w:rPr>
                <w:rFonts w:ascii="Aptos" w:eastAsia="Aptos" w:hAnsi="Aptos" w:cs="Aptos"/>
                <w:szCs w:val="22"/>
              </w:rPr>
              <w:t>RLC (Radio Link Control)</w:t>
            </w:r>
          </w:p>
        </w:tc>
        <w:tc>
          <w:tcPr>
            <w:tcW w:w="1182"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3F8A7784" w14:textId="6E9A2F2D"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615894DD" w14:textId="339A1706"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1D02C02A" w14:textId="7BD85BEA"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4C9761E1" w14:textId="3FEC4F7A" w:rsidR="0B9D0E76" w:rsidRPr="0028116F" w:rsidRDefault="0B9D0E76" w:rsidP="0B9D0E76">
            <w:pPr>
              <w:rPr>
                <w:rFonts w:hint="eastAsia"/>
                <w:highlight w:val="darkYellow"/>
              </w:rPr>
            </w:pPr>
            <w:r w:rsidRPr="0028116F">
              <w:rPr>
                <w:rFonts w:ascii="Aptos" w:eastAsia="Aptos" w:hAnsi="Aptos" w:cs="Aptos"/>
                <w:szCs w:val="22"/>
                <w:highlight w:val="darkYellow"/>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46B07459" w14:textId="5883EA79" w:rsidR="0B9D0E76" w:rsidRDefault="0B9D0E76" w:rsidP="0B9D0E76">
            <w:pPr>
              <w:rPr>
                <w:rFonts w:hint="eastAsia"/>
              </w:rPr>
            </w:pPr>
            <w:r w:rsidRPr="0B9D0E76">
              <w:rPr>
                <w:rFonts w:ascii="Aptos" w:eastAsia="Aptos" w:hAnsi="Aptos" w:cs="Aptos"/>
                <w:szCs w:val="22"/>
              </w:rPr>
              <w:t xml:space="preserve"> </w:t>
            </w:r>
          </w:p>
        </w:tc>
      </w:tr>
      <w:tr w:rsidR="0B9D0E76" w14:paraId="539ED7B1" w14:textId="77777777" w:rsidTr="004D494E">
        <w:trPr>
          <w:trHeight w:val="225"/>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tcPr>
          <w:p w14:paraId="11E10A79" w14:textId="4855C3C1" w:rsidR="0B9D0E76" w:rsidRPr="00E93463" w:rsidRDefault="0B9D0E76" w:rsidP="0B9D0E76">
            <w:pPr>
              <w:rPr>
                <w:rFonts w:hint="eastAsia"/>
                <w:szCs w:val="22"/>
              </w:rPr>
            </w:pPr>
            <w:r w:rsidRPr="00E93463">
              <w:rPr>
                <w:rFonts w:ascii="Aptos" w:eastAsia="Aptos" w:hAnsi="Aptos" w:cs="Aptos"/>
                <w:szCs w:val="22"/>
              </w:rPr>
              <w:t>Interface Protocols</w:t>
            </w:r>
          </w:p>
        </w:tc>
        <w:tc>
          <w:tcPr>
            <w:tcW w:w="1182"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58D38064" w14:textId="3EE1F40C"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22416FB3" w14:textId="47B82DC5"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4BBDDF58" w14:textId="24F291CF"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55EC4262" w14:textId="4C8754D4"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0138E123" w14:textId="76EB261D" w:rsidR="0B9D0E76" w:rsidRDefault="0B9D0E76" w:rsidP="0B9D0E76">
            <w:pPr>
              <w:rPr>
                <w:rFonts w:hint="eastAsia"/>
              </w:rPr>
            </w:pPr>
            <w:r w:rsidRPr="0B9D0E76">
              <w:rPr>
                <w:rFonts w:ascii="Aptos" w:eastAsia="Aptos" w:hAnsi="Aptos" w:cs="Aptos"/>
                <w:szCs w:val="22"/>
              </w:rPr>
              <w:t xml:space="preserve"> </w:t>
            </w:r>
          </w:p>
        </w:tc>
      </w:tr>
      <w:tr w:rsidR="0B9D0E76" w14:paraId="08C3303F" w14:textId="77777777" w:rsidTr="004D494E">
        <w:trPr>
          <w:trHeight w:val="225"/>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tcPr>
          <w:p w14:paraId="0D3DFE9F" w14:textId="3B491311" w:rsidR="0B9D0E76" w:rsidRPr="00E93463" w:rsidRDefault="0B9D0E76" w:rsidP="0B9D0E76">
            <w:pPr>
              <w:rPr>
                <w:rFonts w:hint="eastAsia"/>
                <w:szCs w:val="22"/>
              </w:rPr>
            </w:pPr>
            <w:r w:rsidRPr="00E93463">
              <w:rPr>
                <w:rFonts w:ascii="Aptos" w:eastAsia="Aptos" w:hAnsi="Aptos" w:cs="Aptos"/>
                <w:szCs w:val="22"/>
              </w:rPr>
              <w:t>Near-RT and non-RT Radio</w:t>
            </w:r>
          </w:p>
        </w:tc>
        <w:tc>
          <w:tcPr>
            <w:tcW w:w="1182"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51C298AF" w14:textId="4950D774"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48FED8DB" w14:textId="257ECEC3"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613DEBBB" w14:textId="4CB9A8B4"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3D3B272E" w14:textId="1A5B81D1"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7430EA62" w14:textId="30C0CE6D" w:rsidR="0B9D0E76" w:rsidRDefault="0B9D0E76" w:rsidP="0B9D0E76">
            <w:pPr>
              <w:rPr>
                <w:rFonts w:hint="eastAsia"/>
              </w:rPr>
            </w:pPr>
            <w:r w:rsidRPr="0B9D0E76">
              <w:rPr>
                <w:rFonts w:ascii="Aptos" w:eastAsia="Aptos" w:hAnsi="Aptos" w:cs="Aptos"/>
                <w:szCs w:val="22"/>
              </w:rPr>
              <w:t xml:space="preserve"> </w:t>
            </w:r>
          </w:p>
        </w:tc>
      </w:tr>
      <w:tr w:rsidR="000C3199" w14:paraId="36D886DB" w14:textId="77777777">
        <w:trPr>
          <w:trHeight w:val="270"/>
        </w:trPr>
        <w:tc>
          <w:tcPr>
            <w:tcW w:w="9106" w:type="dxa"/>
            <w:gridSpan w:val="6"/>
            <w:tcBorders>
              <w:top w:val="single" w:sz="8" w:space="0" w:color="auto"/>
              <w:left w:val="single" w:sz="8" w:space="0" w:color="auto"/>
              <w:bottom w:val="single" w:sz="8" w:space="0" w:color="auto"/>
              <w:right w:val="single" w:sz="8" w:space="0" w:color="auto"/>
            </w:tcBorders>
            <w:shd w:val="clear" w:color="auto" w:fill="A5C9EB" w:themeFill="text2" w:themeFillTint="40"/>
            <w:tcMar>
              <w:left w:w="108" w:type="dxa"/>
              <w:right w:w="108" w:type="dxa"/>
            </w:tcMar>
            <w:vAlign w:val="center"/>
          </w:tcPr>
          <w:p w14:paraId="309FFF6A" w14:textId="6A2368EF" w:rsidR="000C3199" w:rsidRPr="000C3199" w:rsidRDefault="000C3199" w:rsidP="00F04FB7">
            <w:pPr>
              <w:jc w:val="center"/>
              <w:rPr>
                <w:rFonts w:hint="eastAsia"/>
                <w:b/>
                <w:bCs/>
              </w:rPr>
            </w:pPr>
            <w:r w:rsidRPr="000C3199">
              <w:rPr>
                <w:b/>
                <w:bCs/>
              </w:rPr>
              <w:t>4G/5G/LTE TECHNOLOGIES AND STANDARDS</w:t>
            </w:r>
          </w:p>
        </w:tc>
      </w:tr>
      <w:tr w:rsidR="0B9D0E76" w14:paraId="7A425588"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1AF5133" w14:textId="297CFAE0" w:rsidR="0B9D0E76" w:rsidRPr="00E93463" w:rsidRDefault="0B9D0E76" w:rsidP="0B9D0E76">
            <w:pPr>
              <w:rPr>
                <w:rFonts w:hint="eastAsia"/>
                <w:szCs w:val="22"/>
              </w:rPr>
            </w:pPr>
            <w:r w:rsidRPr="00E93463">
              <w:rPr>
                <w:rFonts w:ascii="Aptos" w:eastAsia="Aptos" w:hAnsi="Aptos" w:cs="Aptos"/>
                <w:szCs w:val="22"/>
              </w:rPr>
              <w:t>Network Function Virtualization</w:t>
            </w:r>
          </w:p>
        </w:tc>
        <w:tc>
          <w:tcPr>
            <w:tcW w:w="1182"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78DF3CEE" w14:textId="44D32C37" w:rsidR="0B9D0E76" w:rsidRDefault="0B9D0E76" w:rsidP="0B9D0E76">
            <w:pPr>
              <w:rPr>
                <w:rFonts w:hint="eastAsia"/>
              </w:rPr>
            </w:pPr>
            <w:r w:rsidRPr="0B9D0E76">
              <w:rPr>
                <w:rFonts w:ascii="Aptos" w:eastAsia="Aptos" w:hAnsi="Aptos" w:cs="Aptos"/>
                <w:szCs w:val="22"/>
              </w:rPr>
              <w:t xml:space="preserve"> </w:t>
            </w:r>
          </w:p>
        </w:tc>
        <w:tc>
          <w:tcPr>
            <w:tcW w:w="1165" w:type="dxa"/>
            <w:tcBorders>
              <w:top w:val="nil"/>
              <w:left w:val="single" w:sz="8" w:space="0" w:color="auto"/>
              <w:bottom w:val="single" w:sz="8" w:space="0" w:color="auto"/>
              <w:right w:val="single" w:sz="8" w:space="0" w:color="auto"/>
            </w:tcBorders>
            <w:shd w:val="clear" w:color="auto" w:fill="FFC000"/>
            <w:tcMar>
              <w:left w:w="108" w:type="dxa"/>
              <w:right w:w="108" w:type="dxa"/>
            </w:tcMar>
          </w:tcPr>
          <w:p w14:paraId="15E7788B" w14:textId="55C14DC6" w:rsidR="0B9D0E76" w:rsidRDefault="0B9D0E76" w:rsidP="0B9D0E76">
            <w:pPr>
              <w:rPr>
                <w:rFonts w:hint="eastAsia"/>
              </w:rPr>
            </w:pPr>
            <w:r w:rsidRPr="0B9D0E76">
              <w:rPr>
                <w:rFonts w:ascii="Aptos" w:eastAsia="Aptos" w:hAnsi="Aptos" w:cs="Aptos"/>
                <w:szCs w:val="22"/>
              </w:rPr>
              <w:t xml:space="preserve"> </w:t>
            </w:r>
          </w:p>
        </w:tc>
        <w:tc>
          <w:tcPr>
            <w:tcW w:w="1085" w:type="dxa"/>
            <w:tcBorders>
              <w:top w:val="nil"/>
              <w:left w:val="single" w:sz="8" w:space="0" w:color="auto"/>
              <w:bottom w:val="single" w:sz="8" w:space="0" w:color="auto"/>
              <w:right w:val="single" w:sz="8" w:space="0" w:color="auto"/>
            </w:tcBorders>
            <w:shd w:val="clear" w:color="auto" w:fill="FFC000"/>
            <w:tcMar>
              <w:left w:w="108" w:type="dxa"/>
              <w:right w:w="108" w:type="dxa"/>
            </w:tcMar>
          </w:tcPr>
          <w:p w14:paraId="2547E47A" w14:textId="71BBB666" w:rsidR="0B9D0E76" w:rsidRDefault="0B9D0E76" w:rsidP="0B9D0E76">
            <w:pPr>
              <w:rPr>
                <w:rFonts w:hint="eastAsia"/>
              </w:rPr>
            </w:pPr>
            <w:r w:rsidRPr="0B9D0E76">
              <w:rPr>
                <w:rFonts w:ascii="Aptos" w:eastAsia="Aptos" w:hAnsi="Aptos" w:cs="Aptos"/>
                <w:szCs w:val="22"/>
              </w:rPr>
              <w:t xml:space="preserve"> </w:t>
            </w:r>
          </w:p>
        </w:tc>
        <w:tc>
          <w:tcPr>
            <w:tcW w:w="1170" w:type="dxa"/>
            <w:tcBorders>
              <w:top w:val="nil"/>
              <w:left w:val="single" w:sz="8" w:space="0" w:color="auto"/>
              <w:bottom w:val="single" w:sz="8" w:space="0" w:color="auto"/>
              <w:right w:val="single" w:sz="8" w:space="0" w:color="auto"/>
            </w:tcBorders>
            <w:shd w:val="clear" w:color="auto" w:fill="FFC000"/>
            <w:tcMar>
              <w:left w:w="108" w:type="dxa"/>
              <w:right w:w="108" w:type="dxa"/>
            </w:tcMar>
          </w:tcPr>
          <w:p w14:paraId="4EA2298E" w14:textId="059A17E3" w:rsidR="0B9D0E76" w:rsidRDefault="0B9D0E76" w:rsidP="0B9D0E76">
            <w:pPr>
              <w:rPr>
                <w:rFonts w:hint="eastAsia"/>
              </w:rPr>
            </w:pPr>
            <w:r w:rsidRPr="0B9D0E76">
              <w:rPr>
                <w:rFonts w:ascii="Aptos" w:eastAsia="Aptos" w:hAnsi="Aptos" w:cs="Aptos"/>
                <w:szCs w:val="22"/>
              </w:rPr>
              <w:t xml:space="preserve"> </w:t>
            </w:r>
          </w:p>
        </w:tc>
        <w:tc>
          <w:tcPr>
            <w:tcW w:w="1191" w:type="dxa"/>
            <w:tcBorders>
              <w:top w:val="nil"/>
              <w:left w:val="single" w:sz="8" w:space="0" w:color="auto"/>
              <w:bottom w:val="single" w:sz="8" w:space="0" w:color="auto"/>
              <w:right w:val="single" w:sz="8" w:space="0" w:color="auto"/>
            </w:tcBorders>
            <w:shd w:val="clear" w:color="auto" w:fill="FFC000"/>
            <w:tcMar>
              <w:left w:w="108" w:type="dxa"/>
              <w:right w:w="108" w:type="dxa"/>
            </w:tcMar>
          </w:tcPr>
          <w:p w14:paraId="4048F318" w14:textId="50020A6F" w:rsidR="0B9D0E76" w:rsidRDefault="0B9D0E76" w:rsidP="0B9D0E76">
            <w:pPr>
              <w:rPr>
                <w:rFonts w:hint="eastAsia"/>
              </w:rPr>
            </w:pPr>
            <w:r w:rsidRPr="0B9D0E76">
              <w:rPr>
                <w:rFonts w:ascii="Aptos" w:eastAsia="Aptos" w:hAnsi="Aptos" w:cs="Aptos"/>
                <w:szCs w:val="22"/>
              </w:rPr>
              <w:t xml:space="preserve"> </w:t>
            </w:r>
          </w:p>
        </w:tc>
      </w:tr>
      <w:tr w:rsidR="0B9D0E76" w14:paraId="54E96F31" w14:textId="77777777" w:rsidTr="007A00E7">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D61B4AB" w14:textId="3AB13B31" w:rsidR="0B9D0E76" w:rsidRPr="00E93463" w:rsidRDefault="0B9D0E76" w:rsidP="0B9D0E76">
            <w:pPr>
              <w:rPr>
                <w:rFonts w:hint="eastAsia"/>
                <w:szCs w:val="22"/>
              </w:rPr>
            </w:pPr>
            <w:r w:rsidRPr="00E93463">
              <w:rPr>
                <w:rFonts w:ascii="Aptos" w:eastAsia="Aptos" w:hAnsi="Aptos" w:cs="Aptos"/>
                <w:szCs w:val="22"/>
              </w:rPr>
              <w:t>NGAP and S1AP Protocols</w:t>
            </w:r>
          </w:p>
        </w:tc>
        <w:tc>
          <w:tcPr>
            <w:tcW w:w="1182"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731C63C9" w14:textId="0F29A682"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251EFC01" w14:textId="6F104CC7"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2113D494" w14:textId="015F9B20"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0CFDAEFA" w14:textId="6B0B7C0C"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1C576E1D" w14:textId="6D180D0E" w:rsidR="0B9D0E76" w:rsidRDefault="0B9D0E76" w:rsidP="0B9D0E76">
            <w:pPr>
              <w:rPr>
                <w:rFonts w:hint="eastAsia"/>
              </w:rPr>
            </w:pPr>
            <w:r w:rsidRPr="0B9D0E76">
              <w:rPr>
                <w:rFonts w:ascii="Aptos" w:eastAsia="Aptos" w:hAnsi="Aptos" w:cs="Aptos"/>
                <w:szCs w:val="22"/>
              </w:rPr>
              <w:t xml:space="preserve"> </w:t>
            </w:r>
          </w:p>
        </w:tc>
      </w:tr>
      <w:tr w:rsidR="0B9D0E76" w14:paraId="1074B87E" w14:textId="77777777" w:rsidTr="007A00E7">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494BC2" w14:textId="62CB0D02" w:rsidR="0B9D0E76" w:rsidRPr="00E93463" w:rsidRDefault="0B9D0E76" w:rsidP="0B9D0E76">
            <w:pPr>
              <w:rPr>
                <w:rFonts w:hint="eastAsia"/>
                <w:szCs w:val="22"/>
              </w:rPr>
            </w:pPr>
            <w:r w:rsidRPr="00E93463">
              <w:rPr>
                <w:rFonts w:ascii="Aptos" w:eastAsia="Aptos" w:hAnsi="Aptos" w:cs="Aptos"/>
                <w:szCs w:val="22"/>
              </w:rPr>
              <w:t>Manage/configure RAN</w:t>
            </w:r>
          </w:p>
        </w:tc>
        <w:tc>
          <w:tcPr>
            <w:tcW w:w="1182"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2B140310" w14:textId="7CBFA18E"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345364AF" w14:textId="1727E1B3"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4CE27DF8" w14:textId="712D84A9"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32D86F5F" w14:textId="1ABDC709"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3CE94279" w14:textId="111262AC" w:rsidR="0B9D0E76" w:rsidRDefault="0B9D0E76" w:rsidP="0B9D0E76">
            <w:pPr>
              <w:rPr>
                <w:rFonts w:hint="eastAsia"/>
              </w:rPr>
            </w:pPr>
            <w:r w:rsidRPr="0B9D0E76">
              <w:rPr>
                <w:rFonts w:ascii="Aptos" w:eastAsia="Aptos" w:hAnsi="Aptos" w:cs="Aptos"/>
                <w:szCs w:val="22"/>
              </w:rPr>
              <w:t xml:space="preserve"> </w:t>
            </w:r>
          </w:p>
        </w:tc>
      </w:tr>
      <w:tr w:rsidR="0B9D0E76" w14:paraId="6D960C52" w14:textId="77777777" w:rsidTr="007A00E7">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ED4F5D" w14:textId="14704FB3" w:rsidR="0B9D0E76" w:rsidRPr="00E93463" w:rsidRDefault="0B9D0E76" w:rsidP="0B9D0E76">
            <w:pPr>
              <w:rPr>
                <w:rFonts w:hint="eastAsia"/>
                <w:szCs w:val="22"/>
              </w:rPr>
            </w:pPr>
            <w:r w:rsidRPr="00E93463">
              <w:rPr>
                <w:rFonts w:ascii="Aptos" w:eastAsia="Aptos" w:hAnsi="Aptos" w:cs="Aptos"/>
                <w:szCs w:val="22"/>
              </w:rPr>
              <w:t xml:space="preserve">5G functional </w:t>
            </w:r>
            <w:r w:rsidR="000C3199">
              <w:rPr>
                <w:rFonts w:ascii="Aptos" w:eastAsia="Aptos" w:hAnsi="Aptos" w:cs="Aptos"/>
                <w:szCs w:val="22"/>
              </w:rPr>
              <w:t>splits</w:t>
            </w:r>
          </w:p>
        </w:tc>
        <w:tc>
          <w:tcPr>
            <w:tcW w:w="1182"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74CAC9F2" w14:textId="55B2A086"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55589F48" w14:textId="508FC7DF"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581BBE7D" w14:textId="5F921C63"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1AFCA645" w14:textId="1EA2F5F0"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0A54F6AE" w14:textId="42EC5197" w:rsidR="0B9D0E76" w:rsidRDefault="0B9D0E76" w:rsidP="0B9D0E76">
            <w:pPr>
              <w:rPr>
                <w:rFonts w:hint="eastAsia"/>
              </w:rPr>
            </w:pPr>
            <w:r w:rsidRPr="0B9D0E76">
              <w:rPr>
                <w:rFonts w:ascii="Aptos" w:eastAsia="Aptos" w:hAnsi="Aptos" w:cs="Aptos"/>
                <w:szCs w:val="22"/>
              </w:rPr>
              <w:t xml:space="preserve"> </w:t>
            </w:r>
          </w:p>
        </w:tc>
      </w:tr>
      <w:tr w:rsidR="0B9D0E76" w14:paraId="037776FE"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EEACC2" w14:textId="3DAFFDBC" w:rsidR="0B9D0E76" w:rsidRPr="00E93463" w:rsidRDefault="0B9D0E76" w:rsidP="0B9D0E76">
            <w:pPr>
              <w:rPr>
                <w:rFonts w:hint="eastAsia"/>
                <w:szCs w:val="22"/>
              </w:rPr>
            </w:pPr>
            <w:r w:rsidRPr="00E93463">
              <w:rPr>
                <w:rFonts w:ascii="Aptos" w:eastAsia="Aptos" w:hAnsi="Aptos" w:cs="Aptos"/>
                <w:szCs w:val="22"/>
              </w:rPr>
              <w:t>Wireless propagation models</w:t>
            </w:r>
          </w:p>
        </w:tc>
        <w:tc>
          <w:tcPr>
            <w:tcW w:w="1182"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02B3C92B" w14:textId="6D23BBF8"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610F311F" w14:textId="034DE184"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621348A1" w14:textId="1C00DF53"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532AE1BA" w14:textId="01B83811"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1FB4A63E" w14:textId="07DF9AFE" w:rsidR="0B9D0E76" w:rsidRDefault="0B9D0E76" w:rsidP="0B9D0E76">
            <w:pPr>
              <w:rPr>
                <w:rFonts w:hint="eastAsia"/>
              </w:rPr>
            </w:pPr>
            <w:r w:rsidRPr="0B9D0E76">
              <w:rPr>
                <w:rFonts w:ascii="Aptos" w:eastAsia="Aptos" w:hAnsi="Aptos" w:cs="Aptos"/>
                <w:szCs w:val="22"/>
              </w:rPr>
              <w:t xml:space="preserve"> </w:t>
            </w:r>
          </w:p>
        </w:tc>
      </w:tr>
      <w:tr w:rsidR="0B9D0E76" w14:paraId="30F2B1BC" w14:textId="77777777" w:rsidTr="007A00E7">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0E46C3" w14:textId="2EC2CFAD" w:rsidR="0B9D0E76" w:rsidRPr="00E93463" w:rsidRDefault="0B9D0E76" w:rsidP="0B9D0E76">
            <w:pPr>
              <w:rPr>
                <w:rFonts w:hint="eastAsia"/>
                <w:szCs w:val="22"/>
              </w:rPr>
            </w:pPr>
            <w:r w:rsidRPr="00E93463">
              <w:rPr>
                <w:rFonts w:ascii="Aptos" w:eastAsia="Aptos" w:hAnsi="Aptos" w:cs="Aptos"/>
                <w:szCs w:val="22"/>
              </w:rPr>
              <w:t>Packet Data Convergence</w:t>
            </w:r>
          </w:p>
        </w:tc>
        <w:tc>
          <w:tcPr>
            <w:tcW w:w="1182"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0307E87E" w14:textId="731A990A"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644977AC" w14:textId="14717FED"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4EEA1B42" w14:textId="37F3C57E"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2354DD9C" w14:textId="2FDC3991"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415D3425" w14:textId="0961F8D8" w:rsidR="0B9D0E76" w:rsidRDefault="0B9D0E76" w:rsidP="0B9D0E76">
            <w:pPr>
              <w:rPr>
                <w:rFonts w:hint="eastAsia"/>
              </w:rPr>
            </w:pPr>
            <w:r w:rsidRPr="0B9D0E76">
              <w:rPr>
                <w:rFonts w:ascii="Aptos" w:eastAsia="Aptos" w:hAnsi="Aptos" w:cs="Aptos"/>
                <w:szCs w:val="22"/>
              </w:rPr>
              <w:t xml:space="preserve"> </w:t>
            </w:r>
          </w:p>
        </w:tc>
      </w:tr>
      <w:tr w:rsidR="0B9D0E76" w14:paraId="39B4AB14" w14:textId="77777777" w:rsidTr="007A00E7">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54A8F1" w14:textId="72DCB07F" w:rsidR="0B9D0E76" w:rsidRPr="00E93463" w:rsidRDefault="0B9D0E76" w:rsidP="0B9D0E76">
            <w:pPr>
              <w:rPr>
                <w:rFonts w:hint="eastAsia"/>
                <w:szCs w:val="22"/>
              </w:rPr>
            </w:pPr>
            <w:r w:rsidRPr="00E93463">
              <w:rPr>
                <w:rFonts w:ascii="Aptos" w:eastAsia="Aptos" w:hAnsi="Aptos" w:cs="Aptos"/>
                <w:szCs w:val="22"/>
              </w:rPr>
              <w:t>Radio Resource Control</w:t>
            </w:r>
          </w:p>
        </w:tc>
        <w:tc>
          <w:tcPr>
            <w:tcW w:w="1182"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48CC2149" w14:textId="51107FA4"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6E673DBC" w14:textId="6C11A0EB"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133C210A" w14:textId="2D77CF66"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2A30083B" w14:textId="0DFFFFAB"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1FC92F50" w14:textId="7766158C" w:rsidR="0B9D0E76" w:rsidRDefault="0B9D0E76" w:rsidP="0B9D0E76">
            <w:pPr>
              <w:rPr>
                <w:rFonts w:hint="eastAsia"/>
              </w:rPr>
            </w:pPr>
            <w:r w:rsidRPr="0B9D0E76">
              <w:rPr>
                <w:rFonts w:ascii="Aptos" w:eastAsia="Aptos" w:hAnsi="Aptos" w:cs="Aptos"/>
                <w:szCs w:val="22"/>
              </w:rPr>
              <w:t xml:space="preserve"> </w:t>
            </w:r>
          </w:p>
        </w:tc>
      </w:tr>
      <w:tr w:rsidR="0B9D0E76" w14:paraId="621A23D6" w14:textId="77777777" w:rsidTr="007A00E7">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85C786" w14:textId="2FC57C06" w:rsidR="0B9D0E76" w:rsidRPr="00E93463" w:rsidRDefault="0B9D0E76" w:rsidP="0B9D0E76">
            <w:pPr>
              <w:rPr>
                <w:rFonts w:hint="eastAsia"/>
                <w:szCs w:val="22"/>
              </w:rPr>
            </w:pPr>
            <w:r w:rsidRPr="00E93463">
              <w:rPr>
                <w:rFonts w:ascii="Aptos" w:eastAsia="Aptos" w:hAnsi="Aptos" w:cs="Aptos"/>
                <w:szCs w:val="22"/>
              </w:rPr>
              <w:t>Stream Control Transmission</w:t>
            </w:r>
          </w:p>
        </w:tc>
        <w:tc>
          <w:tcPr>
            <w:tcW w:w="1182"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02ACBA14" w14:textId="5BA96AB1"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1C23F22F" w14:textId="1FDB5080"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5468FC01" w14:textId="26D73076"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624B14B7" w14:textId="142BB397"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747F9638" w14:textId="7115204B" w:rsidR="0B9D0E76" w:rsidRDefault="0B9D0E76" w:rsidP="0B9D0E76">
            <w:pPr>
              <w:rPr>
                <w:rFonts w:hint="eastAsia"/>
              </w:rPr>
            </w:pPr>
            <w:r w:rsidRPr="0B9D0E76">
              <w:rPr>
                <w:rFonts w:ascii="Aptos" w:eastAsia="Aptos" w:hAnsi="Aptos" w:cs="Aptos"/>
                <w:szCs w:val="22"/>
              </w:rPr>
              <w:t xml:space="preserve"> </w:t>
            </w:r>
          </w:p>
        </w:tc>
      </w:tr>
      <w:tr w:rsidR="0B9D0E76" w14:paraId="65808A7C" w14:textId="77777777" w:rsidTr="007A00E7">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F1D423" w14:textId="67615DB3" w:rsidR="0B9D0E76" w:rsidRPr="00E93463" w:rsidRDefault="0B9D0E76" w:rsidP="0B9D0E76">
            <w:pPr>
              <w:rPr>
                <w:rFonts w:hint="eastAsia"/>
                <w:szCs w:val="22"/>
              </w:rPr>
            </w:pPr>
            <w:r w:rsidRPr="00E93463">
              <w:rPr>
                <w:rFonts w:ascii="Aptos" w:eastAsia="Aptos" w:hAnsi="Aptos" w:cs="Aptos"/>
                <w:szCs w:val="22"/>
              </w:rPr>
              <w:t xml:space="preserve">GPRS Tunnelling Protocol </w:t>
            </w:r>
          </w:p>
        </w:tc>
        <w:tc>
          <w:tcPr>
            <w:tcW w:w="1182"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44EB0C77" w14:textId="072D4393"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0F252E7F" w14:textId="25120F27"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41D7B50C" w14:textId="5A006875"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759516C4" w14:textId="4D30AF0B"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201A9EC7" w14:textId="593F2920" w:rsidR="0B9D0E76" w:rsidRDefault="0B9D0E76" w:rsidP="0B9D0E76">
            <w:pPr>
              <w:rPr>
                <w:rFonts w:hint="eastAsia"/>
              </w:rPr>
            </w:pPr>
            <w:r w:rsidRPr="0B9D0E76">
              <w:rPr>
                <w:rFonts w:ascii="Aptos" w:eastAsia="Aptos" w:hAnsi="Aptos" w:cs="Aptos"/>
                <w:szCs w:val="22"/>
              </w:rPr>
              <w:t xml:space="preserve"> </w:t>
            </w:r>
          </w:p>
        </w:tc>
      </w:tr>
      <w:tr w:rsidR="000C3199" w14:paraId="14763628" w14:textId="77777777" w:rsidTr="007A00E7">
        <w:trPr>
          <w:trHeight w:val="480"/>
        </w:trPr>
        <w:tc>
          <w:tcPr>
            <w:tcW w:w="9106" w:type="dxa"/>
            <w:gridSpan w:val="6"/>
            <w:tcBorders>
              <w:top w:val="single" w:sz="8" w:space="0" w:color="auto"/>
              <w:left w:val="single" w:sz="8" w:space="0" w:color="auto"/>
              <w:bottom w:val="single" w:sz="4" w:space="0" w:color="auto"/>
              <w:right w:val="single" w:sz="8" w:space="0" w:color="auto"/>
            </w:tcBorders>
            <w:shd w:val="clear" w:color="auto" w:fill="A5C9EB" w:themeFill="text2" w:themeFillTint="40"/>
            <w:tcMar>
              <w:left w:w="108" w:type="dxa"/>
              <w:right w:w="108" w:type="dxa"/>
            </w:tcMar>
            <w:vAlign w:val="center"/>
          </w:tcPr>
          <w:p w14:paraId="68389FAA" w14:textId="5539C05E" w:rsidR="000C3199" w:rsidRPr="000C3199" w:rsidRDefault="000C3199" w:rsidP="00F04FB7">
            <w:pPr>
              <w:jc w:val="center"/>
              <w:rPr>
                <w:rFonts w:hint="eastAsia"/>
                <w:b/>
                <w:bCs/>
              </w:rPr>
            </w:pPr>
            <w:r w:rsidRPr="000C3199">
              <w:rPr>
                <w:b/>
                <w:bCs/>
              </w:rPr>
              <w:t>NETWORK PROTOCOLS AND CONCEPTS</w:t>
            </w:r>
          </w:p>
        </w:tc>
      </w:tr>
      <w:tr w:rsidR="0B9D0E76" w14:paraId="6E1C183F" w14:textId="77777777" w:rsidTr="007A00E7">
        <w:trPr>
          <w:trHeight w:val="27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3B14E43" w14:textId="11564999" w:rsidR="0B9D0E76" w:rsidRPr="00E93463" w:rsidRDefault="0B9D0E76" w:rsidP="0B9D0E76">
            <w:pPr>
              <w:rPr>
                <w:rFonts w:hint="eastAsia"/>
                <w:szCs w:val="22"/>
              </w:rPr>
            </w:pPr>
            <w:r w:rsidRPr="00E93463">
              <w:rPr>
                <w:rFonts w:ascii="Aptos" w:eastAsia="Aptos" w:hAnsi="Aptos" w:cs="Aptos"/>
                <w:szCs w:val="22"/>
              </w:rPr>
              <w:t>TCP</w:t>
            </w:r>
          </w:p>
        </w:tc>
        <w:tc>
          <w:tcPr>
            <w:tcW w:w="1182"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1A068DE4" w14:textId="02DC29E8"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4" w:space="0" w:color="auto"/>
              <w:left w:val="single" w:sz="4" w:space="0" w:color="auto"/>
              <w:bottom w:val="single" w:sz="4" w:space="0" w:color="auto"/>
              <w:right w:val="single" w:sz="4" w:space="0" w:color="auto"/>
            </w:tcBorders>
            <w:shd w:val="clear" w:color="auto" w:fill="FFC000"/>
            <w:tcMar>
              <w:left w:w="108" w:type="dxa"/>
              <w:right w:w="108" w:type="dxa"/>
            </w:tcMar>
          </w:tcPr>
          <w:p w14:paraId="6E978404" w14:textId="122A412D"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2BF6BD77" w14:textId="0EF7B6BC"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3B711BC4" w14:textId="35B6E7C0"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510F3AB6" w14:textId="1C26E73E" w:rsidR="0B9D0E76" w:rsidRDefault="0B9D0E76" w:rsidP="0B9D0E76">
            <w:pPr>
              <w:rPr>
                <w:rFonts w:hint="eastAsia"/>
              </w:rPr>
            </w:pPr>
            <w:r w:rsidRPr="0B9D0E76">
              <w:rPr>
                <w:rFonts w:ascii="Aptos" w:eastAsia="Aptos" w:hAnsi="Aptos" w:cs="Aptos"/>
                <w:szCs w:val="22"/>
              </w:rPr>
              <w:t xml:space="preserve"> </w:t>
            </w:r>
          </w:p>
        </w:tc>
      </w:tr>
      <w:tr w:rsidR="0B9D0E76" w14:paraId="53065D53" w14:textId="77777777" w:rsidTr="007A00E7">
        <w:trPr>
          <w:trHeight w:val="270"/>
        </w:trPr>
        <w:tc>
          <w:tcPr>
            <w:tcW w:w="3313" w:type="dxa"/>
            <w:tcBorders>
              <w:top w:val="single" w:sz="4" w:space="0" w:color="auto"/>
              <w:left w:val="single" w:sz="8" w:space="0" w:color="auto"/>
              <w:bottom w:val="single" w:sz="8" w:space="0" w:color="auto"/>
              <w:right w:val="single" w:sz="8" w:space="0" w:color="auto"/>
            </w:tcBorders>
            <w:tcMar>
              <w:left w:w="108" w:type="dxa"/>
              <w:right w:w="108" w:type="dxa"/>
            </w:tcMar>
            <w:vAlign w:val="center"/>
          </w:tcPr>
          <w:p w14:paraId="50F13948" w14:textId="2AECDF71" w:rsidR="0B9D0E76" w:rsidRPr="00E93463" w:rsidRDefault="0B9D0E76" w:rsidP="0B9D0E76">
            <w:pPr>
              <w:rPr>
                <w:rFonts w:hint="eastAsia"/>
                <w:szCs w:val="22"/>
              </w:rPr>
            </w:pPr>
            <w:r w:rsidRPr="00E93463">
              <w:rPr>
                <w:rFonts w:ascii="Aptos" w:eastAsia="Aptos" w:hAnsi="Aptos" w:cs="Aptos"/>
                <w:szCs w:val="22"/>
              </w:rPr>
              <w:t>UDP</w:t>
            </w:r>
          </w:p>
        </w:tc>
        <w:tc>
          <w:tcPr>
            <w:tcW w:w="1182" w:type="dxa"/>
            <w:tcBorders>
              <w:top w:val="single" w:sz="4" w:space="0" w:color="auto"/>
              <w:left w:val="single" w:sz="8" w:space="0" w:color="auto"/>
              <w:bottom w:val="single" w:sz="8" w:space="0" w:color="auto"/>
              <w:right w:val="single" w:sz="8" w:space="0" w:color="auto"/>
            </w:tcBorders>
            <w:shd w:val="clear" w:color="auto" w:fill="FFFF00"/>
            <w:tcMar>
              <w:left w:w="108" w:type="dxa"/>
              <w:right w:w="108" w:type="dxa"/>
            </w:tcMar>
          </w:tcPr>
          <w:p w14:paraId="7834FEE8" w14:textId="3EDEAA69"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4" w:space="0" w:color="auto"/>
              <w:left w:val="single" w:sz="8" w:space="0" w:color="auto"/>
              <w:bottom w:val="single" w:sz="8" w:space="0" w:color="auto"/>
              <w:right w:val="single" w:sz="8" w:space="0" w:color="auto"/>
            </w:tcBorders>
            <w:shd w:val="clear" w:color="auto" w:fill="FFC000"/>
            <w:tcMar>
              <w:left w:w="108" w:type="dxa"/>
              <w:right w:w="108" w:type="dxa"/>
            </w:tcMar>
          </w:tcPr>
          <w:p w14:paraId="2C09A9B6" w14:textId="272C3D6B"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4" w:space="0" w:color="auto"/>
              <w:left w:val="single" w:sz="8" w:space="0" w:color="auto"/>
              <w:bottom w:val="single" w:sz="8" w:space="0" w:color="auto"/>
              <w:right w:val="single" w:sz="8" w:space="0" w:color="auto"/>
            </w:tcBorders>
            <w:shd w:val="clear" w:color="auto" w:fill="92D050"/>
            <w:tcMar>
              <w:left w:w="108" w:type="dxa"/>
              <w:right w:w="108" w:type="dxa"/>
            </w:tcMar>
          </w:tcPr>
          <w:p w14:paraId="4C23B00A" w14:textId="02C22AB4"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4" w:space="0" w:color="auto"/>
              <w:left w:val="single" w:sz="8" w:space="0" w:color="auto"/>
              <w:bottom w:val="single" w:sz="8" w:space="0" w:color="auto"/>
              <w:right w:val="single" w:sz="8" w:space="0" w:color="auto"/>
            </w:tcBorders>
            <w:shd w:val="clear" w:color="auto" w:fill="FFFF00"/>
            <w:tcMar>
              <w:left w:w="108" w:type="dxa"/>
              <w:right w:w="108" w:type="dxa"/>
            </w:tcMar>
          </w:tcPr>
          <w:p w14:paraId="37B3078B" w14:textId="54629C75"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4" w:space="0" w:color="auto"/>
              <w:left w:val="single" w:sz="8" w:space="0" w:color="auto"/>
              <w:bottom w:val="single" w:sz="8" w:space="0" w:color="auto"/>
              <w:right w:val="single" w:sz="8" w:space="0" w:color="auto"/>
            </w:tcBorders>
            <w:shd w:val="clear" w:color="auto" w:fill="FFFF00"/>
            <w:tcMar>
              <w:left w:w="108" w:type="dxa"/>
              <w:right w:w="108" w:type="dxa"/>
            </w:tcMar>
          </w:tcPr>
          <w:p w14:paraId="74AB3B79" w14:textId="1AB058B0" w:rsidR="0B9D0E76" w:rsidRDefault="0B9D0E76" w:rsidP="0B9D0E76">
            <w:pPr>
              <w:rPr>
                <w:rFonts w:hint="eastAsia"/>
              </w:rPr>
            </w:pPr>
            <w:r w:rsidRPr="0B9D0E76">
              <w:rPr>
                <w:rFonts w:ascii="Aptos" w:eastAsia="Aptos" w:hAnsi="Aptos" w:cs="Aptos"/>
                <w:szCs w:val="22"/>
              </w:rPr>
              <w:t xml:space="preserve"> </w:t>
            </w:r>
          </w:p>
        </w:tc>
      </w:tr>
      <w:tr w:rsidR="0B9D0E76" w14:paraId="7154FF98"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4E8939" w14:textId="33DBDBB3" w:rsidR="0B9D0E76" w:rsidRPr="00E93463" w:rsidRDefault="0B9D0E76" w:rsidP="0B9D0E76">
            <w:pPr>
              <w:rPr>
                <w:rFonts w:hint="eastAsia"/>
                <w:szCs w:val="22"/>
              </w:rPr>
            </w:pPr>
            <w:r w:rsidRPr="00E93463">
              <w:rPr>
                <w:rFonts w:ascii="Aptos" w:eastAsia="Aptos" w:hAnsi="Aptos" w:cs="Aptos"/>
                <w:szCs w:val="22"/>
              </w:rPr>
              <w:t>IP</w:t>
            </w:r>
          </w:p>
        </w:tc>
        <w:tc>
          <w:tcPr>
            <w:tcW w:w="1182"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7226C364" w14:textId="6464ABFF"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610EAEDF" w14:textId="4BF4F0AC"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27C061E7" w14:textId="5AF1FEBD"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6FA80FD0" w14:textId="73DE2BE6"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30EFC01D" w14:textId="4E1D8A26" w:rsidR="0B9D0E76" w:rsidRDefault="0B9D0E76" w:rsidP="0B9D0E76">
            <w:pPr>
              <w:rPr>
                <w:rFonts w:hint="eastAsia"/>
              </w:rPr>
            </w:pPr>
            <w:r w:rsidRPr="0B9D0E76">
              <w:rPr>
                <w:rFonts w:ascii="Aptos" w:eastAsia="Aptos" w:hAnsi="Aptos" w:cs="Aptos"/>
                <w:szCs w:val="22"/>
              </w:rPr>
              <w:t xml:space="preserve"> </w:t>
            </w:r>
          </w:p>
        </w:tc>
      </w:tr>
      <w:tr w:rsidR="0B9D0E76" w14:paraId="494E39D6"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7B3EA6" w14:textId="5DAA6D57" w:rsidR="0B9D0E76" w:rsidRPr="00E93463" w:rsidRDefault="0B9D0E76" w:rsidP="0B9D0E76">
            <w:pPr>
              <w:rPr>
                <w:rFonts w:hint="eastAsia"/>
                <w:szCs w:val="22"/>
              </w:rPr>
            </w:pPr>
            <w:r w:rsidRPr="00E93463">
              <w:rPr>
                <w:rFonts w:ascii="Aptos" w:eastAsia="Aptos" w:hAnsi="Aptos" w:cs="Aptos"/>
                <w:szCs w:val="22"/>
              </w:rPr>
              <w:t>IP routing</w:t>
            </w:r>
          </w:p>
        </w:tc>
        <w:tc>
          <w:tcPr>
            <w:tcW w:w="1182"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3B310EAB" w14:textId="479369D1"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29176534" w14:textId="3B522383"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7D00F5BF" w14:textId="1E35D82B"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7979DEE3" w14:textId="0716B3B7"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7A05B3C0" w14:textId="13787FF2" w:rsidR="0B9D0E76" w:rsidRDefault="0B9D0E76" w:rsidP="0B9D0E76">
            <w:pPr>
              <w:rPr>
                <w:rFonts w:hint="eastAsia"/>
              </w:rPr>
            </w:pPr>
            <w:r w:rsidRPr="0B9D0E76">
              <w:rPr>
                <w:rFonts w:ascii="Aptos" w:eastAsia="Aptos" w:hAnsi="Aptos" w:cs="Aptos"/>
                <w:szCs w:val="22"/>
              </w:rPr>
              <w:t xml:space="preserve"> </w:t>
            </w:r>
          </w:p>
        </w:tc>
      </w:tr>
      <w:tr w:rsidR="0B9D0E76" w14:paraId="1C6D2749"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8CECBD5" w14:textId="15DCAF6C" w:rsidR="0B9D0E76" w:rsidRPr="00E93463" w:rsidRDefault="0B9D0E76" w:rsidP="0B9D0E76">
            <w:pPr>
              <w:rPr>
                <w:rFonts w:hint="eastAsia"/>
                <w:szCs w:val="22"/>
              </w:rPr>
            </w:pPr>
            <w:r w:rsidRPr="00E93463">
              <w:rPr>
                <w:rFonts w:ascii="Aptos" w:eastAsia="Aptos" w:hAnsi="Aptos" w:cs="Aptos"/>
                <w:szCs w:val="22"/>
              </w:rPr>
              <w:t>VLANs</w:t>
            </w:r>
          </w:p>
        </w:tc>
        <w:tc>
          <w:tcPr>
            <w:tcW w:w="1182"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1573CA9A" w14:textId="32AF7680"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79A0AC72" w14:textId="0C6E3970"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7A9EB769" w14:textId="0E4F312A"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6FF5644E" w14:textId="31CA47A5"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71C192CA" w14:textId="0E82C194" w:rsidR="0B9D0E76" w:rsidRDefault="0B9D0E76" w:rsidP="0B9D0E76">
            <w:pPr>
              <w:rPr>
                <w:rFonts w:hint="eastAsia"/>
              </w:rPr>
            </w:pPr>
            <w:r w:rsidRPr="0B9D0E76">
              <w:rPr>
                <w:rFonts w:ascii="Aptos" w:eastAsia="Aptos" w:hAnsi="Aptos" w:cs="Aptos"/>
                <w:szCs w:val="22"/>
              </w:rPr>
              <w:t xml:space="preserve"> </w:t>
            </w:r>
          </w:p>
        </w:tc>
      </w:tr>
      <w:tr w:rsidR="0B9D0E76" w14:paraId="3770E5C5"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199EF2" w14:textId="050CCAFC" w:rsidR="0B9D0E76" w:rsidRPr="00E93463" w:rsidRDefault="0B9D0E76" w:rsidP="0B9D0E76">
            <w:pPr>
              <w:rPr>
                <w:rFonts w:hint="eastAsia"/>
                <w:szCs w:val="22"/>
              </w:rPr>
            </w:pPr>
            <w:r w:rsidRPr="00E93463">
              <w:rPr>
                <w:rFonts w:ascii="Aptos" w:eastAsia="Aptos" w:hAnsi="Aptos" w:cs="Aptos"/>
                <w:szCs w:val="22"/>
              </w:rPr>
              <w:t>Subnetting</w:t>
            </w:r>
          </w:p>
        </w:tc>
        <w:tc>
          <w:tcPr>
            <w:tcW w:w="1182"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7EFACC91" w14:textId="62383A92"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3E4544EA" w14:textId="4C90DCAD"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3F777AC4" w14:textId="28287A4F"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4AFF0A7A" w14:textId="7DB3019D"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01441756" w14:textId="5E4C8403" w:rsidR="0B9D0E76" w:rsidRDefault="0B9D0E76" w:rsidP="0B9D0E76">
            <w:pPr>
              <w:rPr>
                <w:rFonts w:hint="eastAsia"/>
              </w:rPr>
            </w:pPr>
            <w:r w:rsidRPr="0B9D0E76">
              <w:rPr>
                <w:rFonts w:ascii="Aptos" w:eastAsia="Aptos" w:hAnsi="Aptos" w:cs="Aptos"/>
                <w:szCs w:val="22"/>
              </w:rPr>
              <w:t xml:space="preserve"> </w:t>
            </w:r>
          </w:p>
        </w:tc>
      </w:tr>
      <w:tr w:rsidR="0B9D0E76" w14:paraId="75D624BD"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E42B41" w14:textId="7D854113" w:rsidR="0B9D0E76" w:rsidRPr="00E93463" w:rsidRDefault="0B9D0E76" w:rsidP="0B9D0E76">
            <w:pPr>
              <w:rPr>
                <w:rFonts w:hint="eastAsia"/>
                <w:szCs w:val="22"/>
              </w:rPr>
            </w:pPr>
            <w:r w:rsidRPr="00E93463">
              <w:rPr>
                <w:rFonts w:ascii="Aptos" w:eastAsia="Aptos" w:hAnsi="Aptos" w:cs="Aptos"/>
                <w:szCs w:val="22"/>
              </w:rPr>
              <w:t>QoS</w:t>
            </w:r>
          </w:p>
        </w:tc>
        <w:tc>
          <w:tcPr>
            <w:tcW w:w="1182"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03FD39B0" w14:textId="614E8056"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708F7B73" w14:textId="6CC5CC67"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75663697" w14:textId="23D72D8A"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4A0B8D95" w14:textId="436A5496"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0799B5A2" w14:textId="18658F97" w:rsidR="0B9D0E76" w:rsidRDefault="0B9D0E76" w:rsidP="0B9D0E76">
            <w:pPr>
              <w:rPr>
                <w:rFonts w:hint="eastAsia"/>
              </w:rPr>
            </w:pPr>
            <w:r w:rsidRPr="0B9D0E76">
              <w:rPr>
                <w:rFonts w:ascii="Aptos" w:eastAsia="Aptos" w:hAnsi="Aptos" w:cs="Aptos"/>
                <w:szCs w:val="22"/>
              </w:rPr>
              <w:t xml:space="preserve"> </w:t>
            </w:r>
          </w:p>
        </w:tc>
      </w:tr>
      <w:tr w:rsidR="0B9D0E76" w14:paraId="4B53AB14"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821088" w14:textId="45BF487C" w:rsidR="0B9D0E76" w:rsidRPr="00E93463" w:rsidRDefault="0B9D0E76" w:rsidP="0B9D0E76">
            <w:pPr>
              <w:rPr>
                <w:rFonts w:hint="eastAsia"/>
                <w:szCs w:val="22"/>
              </w:rPr>
            </w:pPr>
            <w:r w:rsidRPr="00E93463">
              <w:rPr>
                <w:rFonts w:ascii="Aptos" w:eastAsia="Aptos" w:hAnsi="Aptos" w:cs="Aptos"/>
                <w:szCs w:val="22"/>
              </w:rPr>
              <w:t>SSL/TLS</w:t>
            </w:r>
          </w:p>
        </w:tc>
        <w:tc>
          <w:tcPr>
            <w:tcW w:w="1182"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633F2B5C" w14:textId="34780515"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54DBE243" w14:textId="63CB00D5"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4E493259" w14:textId="13FCBA92"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652444E5" w14:textId="066F1B54"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722F07E5" w14:textId="7994B635" w:rsidR="0B9D0E76" w:rsidRDefault="0B9D0E76" w:rsidP="0B9D0E76">
            <w:pPr>
              <w:rPr>
                <w:rFonts w:hint="eastAsia"/>
              </w:rPr>
            </w:pPr>
            <w:r w:rsidRPr="0B9D0E76">
              <w:rPr>
                <w:rFonts w:ascii="Aptos" w:eastAsia="Aptos" w:hAnsi="Aptos" w:cs="Aptos"/>
                <w:szCs w:val="22"/>
              </w:rPr>
              <w:t xml:space="preserve"> </w:t>
            </w:r>
          </w:p>
        </w:tc>
      </w:tr>
      <w:tr w:rsidR="0B9D0E76" w14:paraId="77ACE292"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A55968" w14:textId="65B7D2EE" w:rsidR="0B9D0E76" w:rsidRPr="00E93463" w:rsidRDefault="0B9D0E76" w:rsidP="0B9D0E76">
            <w:pPr>
              <w:rPr>
                <w:rFonts w:hint="eastAsia"/>
                <w:szCs w:val="22"/>
              </w:rPr>
            </w:pPr>
            <w:r w:rsidRPr="00E93463">
              <w:rPr>
                <w:rFonts w:ascii="Aptos" w:eastAsia="Aptos" w:hAnsi="Aptos" w:cs="Aptos"/>
                <w:szCs w:val="22"/>
              </w:rPr>
              <w:t>Ethernet</w:t>
            </w:r>
          </w:p>
        </w:tc>
        <w:tc>
          <w:tcPr>
            <w:tcW w:w="1182"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4E95FCE5" w14:textId="1E34FB9D"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07E4F000" w14:textId="0F7C3554"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6A589E8F" w14:textId="3690FC30"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19C10A57" w14:textId="570F80B1"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1DE04C9B" w14:textId="36E7BEE2" w:rsidR="0B9D0E76" w:rsidRDefault="0B9D0E76" w:rsidP="0B9D0E76">
            <w:pPr>
              <w:rPr>
                <w:rFonts w:hint="eastAsia"/>
              </w:rPr>
            </w:pPr>
            <w:r w:rsidRPr="0B9D0E76">
              <w:rPr>
                <w:rFonts w:ascii="Aptos" w:eastAsia="Aptos" w:hAnsi="Aptos" w:cs="Aptos"/>
                <w:szCs w:val="22"/>
              </w:rPr>
              <w:t xml:space="preserve"> </w:t>
            </w:r>
          </w:p>
        </w:tc>
      </w:tr>
      <w:tr w:rsidR="0B9D0E76" w14:paraId="3F476A07"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DF5411" w14:textId="1EAE574A" w:rsidR="0B9D0E76" w:rsidRPr="00E93463" w:rsidRDefault="0B9D0E76" w:rsidP="0B9D0E76">
            <w:pPr>
              <w:rPr>
                <w:rFonts w:hint="eastAsia"/>
                <w:szCs w:val="22"/>
              </w:rPr>
            </w:pPr>
            <w:r w:rsidRPr="00E93463">
              <w:rPr>
                <w:rFonts w:ascii="Aptos" w:eastAsia="Aptos" w:hAnsi="Aptos" w:cs="Aptos"/>
                <w:szCs w:val="22"/>
              </w:rPr>
              <w:t>DHCP</w:t>
            </w:r>
          </w:p>
        </w:tc>
        <w:tc>
          <w:tcPr>
            <w:tcW w:w="1182"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14AC38DC" w14:textId="7ACF0F3F"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01A82076" w14:textId="7E4E5F1B"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26A5ACAE" w14:textId="56A110F2"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465F4F48" w14:textId="315955EC"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6F70B32E" w14:textId="7AF98698" w:rsidR="0B9D0E76" w:rsidRDefault="0B9D0E76" w:rsidP="0B9D0E76">
            <w:pPr>
              <w:rPr>
                <w:rFonts w:hint="eastAsia"/>
              </w:rPr>
            </w:pPr>
            <w:r w:rsidRPr="0B9D0E76">
              <w:rPr>
                <w:rFonts w:ascii="Aptos" w:eastAsia="Aptos" w:hAnsi="Aptos" w:cs="Aptos"/>
                <w:szCs w:val="22"/>
              </w:rPr>
              <w:t xml:space="preserve"> </w:t>
            </w:r>
          </w:p>
        </w:tc>
      </w:tr>
      <w:tr w:rsidR="0B9D0E76" w14:paraId="3FF595EE"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25E67F" w14:textId="3CB18ADD" w:rsidR="0B9D0E76" w:rsidRPr="00E93463" w:rsidRDefault="0B9D0E76" w:rsidP="0B9D0E76">
            <w:pPr>
              <w:rPr>
                <w:rFonts w:hint="eastAsia"/>
                <w:szCs w:val="22"/>
              </w:rPr>
            </w:pPr>
            <w:r w:rsidRPr="00E93463">
              <w:rPr>
                <w:rFonts w:ascii="Aptos" w:eastAsia="Aptos" w:hAnsi="Aptos" w:cs="Aptos"/>
                <w:szCs w:val="22"/>
              </w:rPr>
              <w:t>DNS</w:t>
            </w:r>
          </w:p>
        </w:tc>
        <w:tc>
          <w:tcPr>
            <w:tcW w:w="1182"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086BC3E3" w14:textId="5D4F6DD1"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03C1C93F" w14:textId="34DE4AD9"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63EEE740" w14:textId="5F82F5AE"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5803CD3B" w14:textId="71B876C4"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108EA6C8" w14:textId="4281D8CF" w:rsidR="0B9D0E76" w:rsidRDefault="0B9D0E76" w:rsidP="0B9D0E76">
            <w:pPr>
              <w:rPr>
                <w:rFonts w:hint="eastAsia"/>
              </w:rPr>
            </w:pPr>
            <w:r w:rsidRPr="0B9D0E76">
              <w:rPr>
                <w:rFonts w:ascii="Aptos" w:eastAsia="Aptos" w:hAnsi="Aptos" w:cs="Aptos"/>
                <w:szCs w:val="22"/>
              </w:rPr>
              <w:t xml:space="preserve"> </w:t>
            </w:r>
          </w:p>
        </w:tc>
      </w:tr>
      <w:tr w:rsidR="0B9D0E76" w14:paraId="0AA8C615"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B30CDF" w14:textId="0434B2FC" w:rsidR="0B9D0E76" w:rsidRPr="00E93463" w:rsidRDefault="0B9D0E76" w:rsidP="0B9D0E76">
            <w:pPr>
              <w:rPr>
                <w:rFonts w:hint="eastAsia"/>
                <w:szCs w:val="22"/>
              </w:rPr>
            </w:pPr>
            <w:r w:rsidRPr="00E93463">
              <w:rPr>
                <w:rFonts w:ascii="Aptos" w:eastAsia="Aptos" w:hAnsi="Aptos" w:cs="Aptos"/>
                <w:szCs w:val="22"/>
              </w:rPr>
              <w:t>SNMP</w:t>
            </w:r>
          </w:p>
        </w:tc>
        <w:tc>
          <w:tcPr>
            <w:tcW w:w="1182"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6787B679" w14:textId="2A27410D"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198D2F35" w14:textId="78B2F66C"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124827DA" w14:textId="0A380311"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5A596273" w14:textId="2AEF08DB"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170F2C8B" w14:textId="1C47F9A0" w:rsidR="0B9D0E76" w:rsidRDefault="0B9D0E76" w:rsidP="0B9D0E76">
            <w:pPr>
              <w:rPr>
                <w:rFonts w:hint="eastAsia"/>
              </w:rPr>
            </w:pPr>
            <w:r w:rsidRPr="0B9D0E76">
              <w:rPr>
                <w:rFonts w:ascii="Aptos" w:eastAsia="Aptos" w:hAnsi="Aptos" w:cs="Aptos"/>
                <w:szCs w:val="22"/>
              </w:rPr>
              <w:t xml:space="preserve"> </w:t>
            </w:r>
          </w:p>
        </w:tc>
      </w:tr>
      <w:tr w:rsidR="0B9D0E76" w14:paraId="6ABFE4BF"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541E9C" w14:textId="6E446A23" w:rsidR="0B9D0E76" w:rsidRPr="00E93463" w:rsidRDefault="0B9D0E76" w:rsidP="0B9D0E76">
            <w:pPr>
              <w:rPr>
                <w:rFonts w:hint="eastAsia"/>
                <w:szCs w:val="22"/>
              </w:rPr>
            </w:pPr>
            <w:r w:rsidRPr="00E93463">
              <w:rPr>
                <w:rFonts w:ascii="Aptos" w:eastAsia="Aptos" w:hAnsi="Aptos" w:cs="Aptos"/>
                <w:szCs w:val="22"/>
              </w:rPr>
              <w:t>SFTP/FTP</w:t>
            </w:r>
          </w:p>
        </w:tc>
        <w:tc>
          <w:tcPr>
            <w:tcW w:w="1182"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387F9E9E" w14:textId="70346437"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285C9041" w14:textId="54DD530B"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526A163C" w14:textId="433519FF"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37BBD1BC" w14:textId="2865466E"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7B69A02E" w14:textId="30D75487" w:rsidR="0B9D0E76" w:rsidRDefault="0B9D0E76" w:rsidP="0B9D0E76">
            <w:pPr>
              <w:rPr>
                <w:rFonts w:hint="eastAsia"/>
              </w:rPr>
            </w:pPr>
            <w:r w:rsidRPr="0B9D0E76">
              <w:rPr>
                <w:rFonts w:ascii="Aptos" w:eastAsia="Aptos" w:hAnsi="Aptos" w:cs="Aptos"/>
                <w:szCs w:val="22"/>
              </w:rPr>
              <w:t xml:space="preserve"> </w:t>
            </w:r>
          </w:p>
        </w:tc>
      </w:tr>
      <w:tr w:rsidR="00D67CFF" w14:paraId="0D6D94DB"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050E09" w14:textId="233DC7B6" w:rsidR="0B9D0E76" w:rsidRPr="00E93463" w:rsidRDefault="0B9D0E76" w:rsidP="0B9D0E76">
            <w:pPr>
              <w:rPr>
                <w:rFonts w:hint="eastAsia"/>
                <w:szCs w:val="22"/>
              </w:rPr>
            </w:pPr>
            <w:r w:rsidRPr="00E93463">
              <w:rPr>
                <w:rFonts w:ascii="Aptos" w:eastAsia="Aptos" w:hAnsi="Aptos" w:cs="Aptos"/>
                <w:szCs w:val="22"/>
              </w:rPr>
              <w:t>TCP/IP and OSI Protocol Suite</w:t>
            </w:r>
          </w:p>
        </w:tc>
        <w:tc>
          <w:tcPr>
            <w:tcW w:w="1182"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3BB90634" w14:textId="3A4752AC"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2A6BE639" w14:textId="7FA99CB0"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14F0C116" w14:textId="0099505D"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64122C1C" w14:textId="3AC172DF"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0C52B5A5" w14:textId="142FAE93" w:rsidR="0B9D0E76" w:rsidRDefault="0B9D0E76" w:rsidP="0B9D0E76">
            <w:pPr>
              <w:rPr>
                <w:rFonts w:hint="eastAsia"/>
              </w:rPr>
            </w:pPr>
            <w:r w:rsidRPr="0B9D0E76">
              <w:rPr>
                <w:rFonts w:ascii="Aptos" w:eastAsia="Aptos" w:hAnsi="Aptos" w:cs="Aptos"/>
                <w:szCs w:val="22"/>
              </w:rPr>
              <w:t xml:space="preserve"> </w:t>
            </w:r>
          </w:p>
        </w:tc>
      </w:tr>
      <w:tr w:rsidR="0B9D0E76" w14:paraId="4076794F" w14:textId="77777777" w:rsidTr="007A00E7">
        <w:trPr>
          <w:trHeight w:val="270"/>
        </w:trPr>
        <w:tc>
          <w:tcPr>
            <w:tcW w:w="3313" w:type="dxa"/>
            <w:tcBorders>
              <w:top w:val="single" w:sz="8" w:space="0" w:color="auto"/>
              <w:left w:val="single" w:sz="8" w:space="0" w:color="auto"/>
              <w:bottom w:val="single" w:sz="4" w:space="0" w:color="auto"/>
              <w:right w:val="single" w:sz="8" w:space="0" w:color="auto"/>
            </w:tcBorders>
            <w:tcMar>
              <w:left w:w="108" w:type="dxa"/>
              <w:right w:w="108" w:type="dxa"/>
            </w:tcMar>
            <w:vAlign w:val="center"/>
          </w:tcPr>
          <w:p w14:paraId="1035DFB5" w14:textId="26FECC7D" w:rsidR="0B9D0E76" w:rsidRPr="00E93463" w:rsidRDefault="0B9D0E76" w:rsidP="0B9D0E76">
            <w:pPr>
              <w:rPr>
                <w:rFonts w:hint="eastAsia"/>
                <w:szCs w:val="22"/>
              </w:rPr>
            </w:pPr>
            <w:r w:rsidRPr="00E93463">
              <w:rPr>
                <w:rFonts w:ascii="Aptos" w:eastAsia="Aptos" w:hAnsi="Aptos" w:cs="Aptos"/>
                <w:szCs w:val="22"/>
              </w:rPr>
              <w:t>IPsec</w:t>
            </w:r>
          </w:p>
        </w:tc>
        <w:tc>
          <w:tcPr>
            <w:tcW w:w="1182" w:type="dxa"/>
            <w:tcBorders>
              <w:top w:val="single" w:sz="8" w:space="0" w:color="auto"/>
              <w:left w:val="single" w:sz="8" w:space="0" w:color="auto"/>
              <w:bottom w:val="single" w:sz="4" w:space="0" w:color="auto"/>
              <w:right w:val="single" w:sz="8" w:space="0" w:color="auto"/>
            </w:tcBorders>
            <w:shd w:val="clear" w:color="auto" w:fill="FFFF00"/>
            <w:tcMar>
              <w:left w:w="108" w:type="dxa"/>
              <w:right w:w="108" w:type="dxa"/>
            </w:tcMar>
          </w:tcPr>
          <w:p w14:paraId="58783190" w14:textId="321464D0"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4" w:space="0" w:color="auto"/>
              <w:right w:val="single" w:sz="8" w:space="0" w:color="auto"/>
            </w:tcBorders>
            <w:shd w:val="clear" w:color="auto" w:fill="FFFF00"/>
            <w:tcMar>
              <w:left w:w="108" w:type="dxa"/>
              <w:right w:w="108" w:type="dxa"/>
            </w:tcMar>
          </w:tcPr>
          <w:p w14:paraId="6F1F64A5" w14:textId="0DBC68EF"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4" w:space="0" w:color="auto"/>
              <w:right w:val="single" w:sz="8" w:space="0" w:color="auto"/>
            </w:tcBorders>
            <w:shd w:val="clear" w:color="auto" w:fill="FFFF00"/>
            <w:tcMar>
              <w:left w:w="108" w:type="dxa"/>
              <w:right w:w="108" w:type="dxa"/>
            </w:tcMar>
          </w:tcPr>
          <w:p w14:paraId="4C43D45F" w14:textId="6AFA01EE"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4" w:space="0" w:color="auto"/>
              <w:right w:val="single" w:sz="8" w:space="0" w:color="auto"/>
            </w:tcBorders>
            <w:shd w:val="clear" w:color="auto" w:fill="FFFF00"/>
            <w:tcMar>
              <w:left w:w="108" w:type="dxa"/>
              <w:right w:w="108" w:type="dxa"/>
            </w:tcMar>
          </w:tcPr>
          <w:p w14:paraId="5C3F247A" w14:textId="67C878F7"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603B80DC" w14:textId="761E44BA" w:rsidR="0B9D0E76" w:rsidRDefault="0B9D0E76" w:rsidP="0B9D0E76">
            <w:pPr>
              <w:rPr>
                <w:rFonts w:hint="eastAsia"/>
              </w:rPr>
            </w:pPr>
            <w:r w:rsidRPr="0B9D0E76">
              <w:rPr>
                <w:rFonts w:ascii="Aptos" w:eastAsia="Aptos" w:hAnsi="Aptos" w:cs="Aptos"/>
                <w:szCs w:val="22"/>
              </w:rPr>
              <w:t xml:space="preserve"> </w:t>
            </w:r>
          </w:p>
        </w:tc>
      </w:tr>
      <w:tr w:rsidR="006E79F7" w14:paraId="23069689" w14:textId="77777777" w:rsidTr="007A00E7">
        <w:trPr>
          <w:trHeight w:val="27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8480D23" w14:textId="3BAF1291" w:rsidR="006E79F7" w:rsidRPr="00E93463" w:rsidRDefault="006E79F7" w:rsidP="0B9D0E76">
            <w:pPr>
              <w:rPr>
                <w:rFonts w:ascii="Aptos" w:eastAsia="Aptos" w:hAnsi="Aptos" w:cs="Aptos"/>
                <w:szCs w:val="22"/>
              </w:rPr>
            </w:pPr>
            <w:r w:rsidRPr="00E93463">
              <w:rPr>
                <w:rFonts w:ascii="Aptos" w:eastAsia="Aptos" w:hAnsi="Aptos" w:cs="Aptos"/>
                <w:szCs w:val="22"/>
              </w:rPr>
              <w:t xml:space="preserve">Advanced Encryption </w:t>
            </w:r>
            <w:r w:rsidR="000A17DA" w:rsidRPr="00E93463">
              <w:rPr>
                <w:rFonts w:ascii="Aptos" w:eastAsia="Aptos" w:hAnsi="Aptos" w:cs="Aptos"/>
                <w:szCs w:val="22"/>
              </w:rPr>
              <w:t>Protocols</w:t>
            </w:r>
          </w:p>
        </w:tc>
        <w:tc>
          <w:tcPr>
            <w:tcW w:w="1182" w:type="dxa"/>
            <w:tcBorders>
              <w:top w:val="single" w:sz="4" w:space="0" w:color="auto"/>
              <w:left w:val="single" w:sz="4" w:space="0" w:color="auto"/>
              <w:bottom w:val="single" w:sz="4" w:space="0" w:color="auto"/>
              <w:right w:val="single" w:sz="4" w:space="0" w:color="auto"/>
            </w:tcBorders>
            <w:shd w:val="clear" w:color="auto" w:fill="FFC000"/>
            <w:tcMar>
              <w:left w:w="108" w:type="dxa"/>
              <w:right w:w="108" w:type="dxa"/>
            </w:tcMar>
          </w:tcPr>
          <w:p w14:paraId="4F2CBF6C" w14:textId="77777777" w:rsidR="006E79F7" w:rsidRPr="0B9D0E76" w:rsidRDefault="006E79F7" w:rsidP="0B9D0E76">
            <w:pPr>
              <w:rPr>
                <w:rFonts w:ascii="Aptos" w:eastAsia="Aptos" w:hAnsi="Aptos" w:cs="Aptos"/>
                <w:szCs w:val="22"/>
              </w:rPr>
            </w:pPr>
          </w:p>
        </w:tc>
        <w:tc>
          <w:tcPr>
            <w:tcW w:w="1165" w:type="dxa"/>
            <w:tcBorders>
              <w:top w:val="single" w:sz="4" w:space="0" w:color="auto"/>
              <w:left w:val="single" w:sz="4" w:space="0" w:color="auto"/>
              <w:bottom w:val="single" w:sz="4" w:space="0" w:color="auto"/>
              <w:right w:val="single" w:sz="4" w:space="0" w:color="auto"/>
            </w:tcBorders>
            <w:shd w:val="clear" w:color="auto" w:fill="FFC000"/>
            <w:tcMar>
              <w:left w:w="108" w:type="dxa"/>
              <w:right w:w="108" w:type="dxa"/>
            </w:tcMar>
          </w:tcPr>
          <w:p w14:paraId="02B8658F" w14:textId="77777777" w:rsidR="006E79F7" w:rsidRPr="0B9D0E76" w:rsidRDefault="006E79F7" w:rsidP="0B9D0E76">
            <w:pPr>
              <w:rPr>
                <w:rFonts w:ascii="Aptos" w:eastAsia="Aptos" w:hAnsi="Aptos" w:cs="Aptos"/>
                <w:szCs w:val="22"/>
              </w:rPr>
            </w:pPr>
          </w:p>
        </w:tc>
        <w:tc>
          <w:tcPr>
            <w:tcW w:w="1085"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771CD1D3" w14:textId="77777777" w:rsidR="006E79F7" w:rsidRPr="0B9D0E76" w:rsidRDefault="006E79F7" w:rsidP="0B9D0E76">
            <w:pPr>
              <w:rPr>
                <w:rFonts w:ascii="Aptos" w:eastAsia="Aptos" w:hAnsi="Aptos" w:cs="Aptos"/>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27AA724F" w14:textId="77777777" w:rsidR="006E79F7" w:rsidRPr="0B9D0E76" w:rsidRDefault="006E79F7" w:rsidP="0B9D0E76">
            <w:pPr>
              <w:rPr>
                <w:rFonts w:ascii="Aptos" w:eastAsia="Aptos" w:hAnsi="Aptos" w:cs="Aptos"/>
                <w:szCs w:val="22"/>
              </w:rPr>
            </w:pPr>
          </w:p>
        </w:tc>
        <w:tc>
          <w:tcPr>
            <w:tcW w:w="1191" w:type="dxa"/>
            <w:tcBorders>
              <w:top w:val="single" w:sz="8" w:space="0" w:color="auto"/>
              <w:left w:val="single" w:sz="4" w:space="0" w:color="auto"/>
              <w:bottom w:val="single" w:sz="8" w:space="0" w:color="auto"/>
              <w:right w:val="single" w:sz="8" w:space="0" w:color="auto"/>
            </w:tcBorders>
            <w:shd w:val="clear" w:color="auto" w:fill="FFC000"/>
            <w:tcMar>
              <w:left w:w="108" w:type="dxa"/>
              <w:right w:w="108" w:type="dxa"/>
            </w:tcMar>
          </w:tcPr>
          <w:p w14:paraId="50F00542" w14:textId="77777777" w:rsidR="006E79F7" w:rsidRPr="0B9D0E76" w:rsidRDefault="006E79F7" w:rsidP="0B9D0E76">
            <w:pPr>
              <w:rPr>
                <w:rFonts w:ascii="Aptos" w:eastAsia="Aptos" w:hAnsi="Aptos" w:cs="Aptos"/>
                <w:szCs w:val="22"/>
              </w:rPr>
            </w:pPr>
          </w:p>
        </w:tc>
      </w:tr>
      <w:tr w:rsidR="004C000F" w14:paraId="6DF5AD6D" w14:textId="77777777" w:rsidTr="007A00E7">
        <w:trPr>
          <w:trHeight w:val="27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3141450" w14:textId="47519F8B" w:rsidR="004C000F" w:rsidRPr="00E93463" w:rsidRDefault="00B11976" w:rsidP="0B9D0E76">
            <w:pPr>
              <w:rPr>
                <w:rFonts w:ascii="Aptos" w:eastAsia="Aptos" w:hAnsi="Aptos" w:cs="Aptos"/>
                <w:szCs w:val="22"/>
              </w:rPr>
            </w:pPr>
            <w:r w:rsidRPr="00E93463">
              <w:rPr>
                <w:rFonts w:ascii="Aptos" w:eastAsia="Aptos" w:hAnsi="Aptos" w:cs="Aptos"/>
                <w:szCs w:val="22"/>
              </w:rPr>
              <w:t xml:space="preserve">Software Defined Networking </w:t>
            </w:r>
          </w:p>
        </w:tc>
        <w:tc>
          <w:tcPr>
            <w:tcW w:w="1182" w:type="dxa"/>
            <w:tcBorders>
              <w:top w:val="single" w:sz="4" w:space="0" w:color="auto"/>
              <w:left w:val="single" w:sz="4" w:space="0" w:color="auto"/>
              <w:bottom w:val="single" w:sz="4" w:space="0" w:color="auto"/>
              <w:right w:val="single" w:sz="4" w:space="0" w:color="auto"/>
            </w:tcBorders>
            <w:shd w:val="clear" w:color="auto" w:fill="FFC000"/>
            <w:tcMar>
              <w:left w:w="108" w:type="dxa"/>
              <w:right w:w="108" w:type="dxa"/>
            </w:tcMar>
          </w:tcPr>
          <w:p w14:paraId="345BF836" w14:textId="77777777" w:rsidR="004C000F" w:rsidRPr="0B9D0E76" w:rsidRDefault="004C000F" w:rsidP="0B9D0E76">
            <w:pPr>
              <w:rPr>
                <w:rFonts w:ascii="Aptos" w:eastAsia="Aptos" w:hAnsi="Aptos" w:cs="Aptos"/>
                <w:szCs w:val="22"/>
              </w:rPr>
            </w:pPr>
          </w:p>
        </w:tc>
        <w:tc>
          <w:tcPr>
            <w:tcW w:w="1165" w:type="dxa"/>
            <w:tcBorders>
              <w:top w:val="single" w:sz="4" w:space="0" w:color="auto"/>
              <w:left w:val="single" w:sz="4" w:space="0" w:color="auto"/>
              <w:bottom w:val="single" w:sz="4" w:space="0" w:color="auto"/>
              <w:right w:val="single" w:sz="4" w:space="0" w:color="auto"/>
            </w:tcBorders>
            <w:shd w:val="clear" w:color="auto" w:fill="FFC000"/>
            <w:tcMar>
              <w:left w:w="108" w:type="dxa"/>
              <w:right w:w="108" w:type="dxa"/>
            </w:tcMar>
          </w:tcPr>
          <w:p w14:paraId="474DFD78" w14:textId="77777777" w:rsidR="004C000F" w:rsidRPr="0B9D0E76" w:rsidRDefault="004C000F" w:rsidP="0B9D0E76">
            <w:pPr>
              <w:rPr>
                <w:rFonts w:ascii="Aptos" w:eastAsia="Aptos" w:hAnsi="Aptos" w:cs="Aptos"/>
                <w:szCs w:val="22"/>
              </w:rPr>
            </w:pPr>
          </w:p>
        </w:tc>
        <w:tc>
          <w:tcPr>
            <w:tcW w:w="1085" w:type="dxa"/>
            <w:tcBorders>
              <w:top w:val="single" w:sz="4" w:space="0" w:color="auto"/>
              <w:left w:val="single" w:sz="4" w:space="0" w:color="auto"/>
              <w:bottom w:val="single" w:sz="4" w:space="0" w:color="auto"/>
              <w:right w:val="single" w:sz="4" w:space="0" w:color="auto"/>
            </w:tcBorders>
            <w:shd w:val="clear" w:color="auto" w:fill="FFC000"/>
            <w:tcMar>
              <w:left w:w="108" w:type="dxa"/>
              <w:right w:w="108" w:type="dxa"/>
            </w:tcMar>
          </w:tcPr>
          <w:p w14:paraId="1601CAE0" w14:textId="77777777" w:rsidR="004C000F" w:rsidRPr="0B9D0E76" w:rsidRDefault="004C000F" w:rsidP="0B9D0E76">
            <w:pPr>
              <w:rPr>
                <w:rFonts w:ascii="Aptos" w:eastAsia="Aptos" w:hAnsi="Aptos" w:cs="Aptos"/>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FFC000"/>
            <w:tcMar>
              <w:left w:w="108" w:type="dxa"/>
              <w:right w:w="108" w:type="dxa"/>
            </w:tcMar>
          </w:tcPr>
          <w:p w14:paraId="5DD0A487" w14:textId="77777777" w:rsidR="004C000F" w:rsidRPr="0B9D0E76" w:rsidRDefault="004C000F" w:rsidP="0B9D0E76">
            <w:pPr>
              <w:rPr>
                <w:rFonts w:ascii="Aptos" w:eastAsia="Aptos" w:hAnsi="Aptos" w:cs="Aptos"/>
                <w:szCs w:val="22"/>
              </w:rPr>
            </w:pPr>
          </w:p>
        </w:tc>
        <w:tc>
          <w:tcPr>
            <w:tcW w:w="1191" w:type="dxa"/>
            <w:tcBorders>
              <w:top w:val="single" w:sz="8" w:space="0" w:color="auto"/>
              <w:left w:val="single" w:sz="4" w:space="0" w:color="auto"/>
              <w:bottom w:val="single" w:sz="8" w:space="0" w:color="auto"/>
              <w:right w:val="single" w:sz="8" w:space="0" w:color="auto"/>
            </w:tcBorders>
            <w:shd w:val="clear" w:color="auto" w:fill="FFC000"/>
            <w:tcMar>
              <w:left w:w="108" w:type="dxa"/>
              <w:right w:w="108" w:type="dxa"/>
            </w:tcMar>
          </w:tcPr>
          <w:p w14:paraId="2844AEE1" w14:textId="77777777" w:rsidR="004C000F" w:rsidRPr="0B9D0E76" w:rsidRDefault="004C000F" w:rsidP="0B9D0E76">
            <w:pPr>
              <w:rPr>
                <w:rFonts w:ascii="Aptos" w:eastAsia="Aptos" w:hAnsi="Aptos" w:cs="Aptos"/>
                <w:szCs w:val="22"/>
              </w:rPr>
            </w:pPr>
          </w:p>
        </w:tc>
      </w:tr>
      <w:tr w:rsidR="000C3199" w14:paraId="05719A91" w14:textId="77777777" w:rsidTr="007A00E7">
        <w:trPr>
          <w:trHeight w:val="495"/>
        </w:trPr>
        <w:tc>
          <w:tcPr>
            <w:tcW w:w="9106" w:type="dxa"/>
            <w:gridSpan w:val="6"/>
            <w:tcBorders>
              <w:top w:val="single" w:sz="4" w:space="0" w:color="auto"/>
              <w:left w:val="single" w:sz="4" w:space="0" w:color="auto"/>
              <w:bottom w:val="single" w:sz="4" w:space="0" w:color="auto"/>
              <w:right w:val="single" w:sz="4" w:space="0" w:color="auto"/>
            </w:tcBorders>
            <w:shd w:val="clear" w:color="auto" w:fill="A5C9EB" w:themeFill="text2" w:themeFillTint="40"/>
            <w:tcMar>
              <w:left w:w="108" w:type="dxa"/>
              <w:right w:w="108" w:type="dxa"/>
            </w:tcMar>
            <w:vAlign w:val="center"/>
          </w:tcPr>
          <w:p w14:paraId="73990CA0" w14:textId="30A06241" w:rsidR="000C3199" w:rsidRPr="000C3199" w:rsidRDefault="000C3199" w:rsidP="00F04FB7">
            <w:pPr>
              <w:jc w:val="center"/>
              <w:rPr>
                <w:rFonts w:hint="eastAsia"/>
                <w:b/>
                <w:bCs/>
              </w:rPr>
            </w:pPr>
            <w:r w:rsidRPr="000C3199">
              <w:rPr>
                <w:b/>
                <w:bCs/>
              </w:rPr>
              <w:t>OPERATING SYSTEM KNOWLEDGE</w:t>
            </w:r>
          </w:p>
        </w:tc>
      </w:tr>
      <w:tr w:rsidR="0B9D0E76" w14:paraId="4AD0EE20" w14:textId="77777777" w:rsidTr="007A00E7">
        <w:trPr>
          <w:trHeight w:val="27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712F5CFA" w14:textId="124562A6" w:rsidR="0B9D0E76" w:rsidRPr="00E93463" w:rsidRDefault="00A54A29" w:rsidP="0B9D0E76">
            <w:pPr>
              <w:rPr>
                <w:rFonts w:hint="eastAsia"/>
                <w:szCs w:val="22"/>
              </w:rPr>
            </w:pPr>
            <w:r w:rsidRPr="00E93463">
              <w:rPr>
                <w:rFonts w:ascii="Aptos" w:eastAsia="Aptos" w:hAnsi="Aptos" w:cs="Aptos"/>
                <w:szCs w:val="22"/>
              </w:rPr>
              <w:t>Linux/</w:t>
            </w:r>
            <w:r w:rsidR="0B9D0E76" w:rsidRPr="00E93463">
              <w:rPr>
                <w:rFonts w:ascii="Aptos" w:eastAsia="Aptos" w:hAnsi="Aptos" w:cs="Aptos"/>
                <w:szCs w:val="22"/>
              </w:rPr>
              <w:t>Ubuntu 22.04</w:t>
            </w:r>
          </w:p>
        </w:tc>
        <w:tc>
          <w:tcPr>
            <w:tcW w:w="1182"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63A05359" w14:textId="2AC7C74D"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3BA49128" w14:textId="4262F365"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58ECAA68" w14:textId="043F5D26"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29AFD9B3" w14:textId="4B909DD4" w:rsidR="0B9D0E76" w:rsidRDefault="0B9D0E76" w:rsidP="0B9D0E76">
            <w:pPr>
              <w:rPr>
                <w:rFonts w:hint="eastAsia"/>
              </w:rPr>
            </w:pPr>
            <w:r w:rsidRPr="0B9D0E76">
              <w:rPr>
                <w:rFonts w:ascii="Aptos" w:eastAsia="Aptos" w:hAnsi="Aptos" w:cs="Aptos"/>
                <w:szCs w:val="22"/>
              </w:rPr>
              <w:t xml:space="preserve"> </w:t>
            </w:r>
          </w:p>
        </w:tc>
        <w:tc>
          <w:tcPr>
            <w:tcW w:w="1191" w:type="dxa"/>
            <w:tcBorders>
              <w:top w:val="nil"/>
              <w:left w:val="single" w:sz="4" w:space="0" w:color="auto"/>
              <w:bottom w:val="single" w:sz="8" w:space="0" w:color="auto"/>
              <w:right w:val="single" w:sz="8" w:space="0" w:color="auto"/>
            </w:tcBorders>
            <w:shd w:val="clear" w:color="auto" w:fill="FFFF00"/>
            <w:tcMar>
              <w:left w:w="108" w:type="dxa"/>
              <w:right w:w="108" w:type="dxa"/>
            </w:tcMar>
          </w:tcPr>
          <w:p w14:paraId="769DAE1F" w14:textId="3A58A2B3" w:rsidR="0B9D0E76" w:rsidRDefault="0B9D0E76" w:rsidP="0B9D0E76">
            <w:pPr>
              <w:rPr>
                <w:rFonts w:hint="eastAsia"/>
              </w:rPr>
            </w:pPr>
            <w:r w:rsidRPr="0B9D0E76">
              <w:rPr>
                <w:rFonts w:ascii="Aptos" w:eastAsia="Aptos" w:hAnsi="Aptos" w:cs="Aptos"/>
                <w:szCs w:val="22"/>
              </w:rPr>
              <w:t xml:space="preserve"> </w:t>
            </w:r>
          </w:p>
        </w:tc>
      </w:tr>
      <w:tr w:rsidR="0B9D0E76" w14:paraId="490BC30D" w14:textId="77777777" w:rsidTr="007A00E7">
        <w:trPr>
          <w:trHeight w:val="27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1823270" w14:textId="6ACB4C06" w:rsidR="0B9D0E76" w:rsidRPr="00E93463" w:rsidRDefault="0B9D0E76" w:rsidP="0B9D0E76">
            <w:pPr>
              <w:rPr>
                <w:rFonts w:hint="eastAsia"/>
                <w:szCs w:val="22"/>
              </w:rPr>
            </w:pPr>
            <w:r w:rsidRPr="00E93463">
              <w:rPr>
                <w:rFonts w:ascii="Aptos" w:eastAsia="Aptos" w:hAnsi="Aptos" w:cs="Aptos"/>
                <w:szCs w:val="22"/>
              </w:rPr>
              <w:t>Windows</w:t>
            </w:r>
            <w:r w:rsidR="009B2531" w:rsidRPr="00E93463">
              <w:rPr>
                <w:rFonts w:ascii="Aptos" w:eastAsia="Aptos" w:hAnsi="Aptos" w:cs="Aptos"/>
                <w:szCs w:val="22"/>
              </w:rPr>
              <w:t>/OSX</w:t>
            </w:r>
          </w:p>
        </w:tc>
        <w:tc>
          <w:tcPr>
            <w:tcW w:w="1182"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4044D2CF" w14:textId="20FDCDA0"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5C6C7BCA" w14:textId="066A16D9"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795D9147" w14:textId="0207DB34"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0D328DDA" w14:textId="584738A8"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4" w:space="0" w:color="auto"/>
              <w:bottom w:val="single" w:sz="8" w:space="0" w:color="auto"/>
              <w:right w:val="single" w:sz="8" w:space="0" w:color="auto"/>
            </w:tcBorders>
            <w:shd w:val="clear" w:color="auto" w:fill="92D050"/>
            <w:tcMar>
              <w:left w:w="108" w:type="dxa"/>
              <w:right w:w="108" w:type="dxa"/>
            </w:tcMar>
          </w:tcPr>
          <w:p w14:paraId="32C7FE38" w14:textId="0326648C" w:rsidR="0B9D0E76" w:rsidRDefault="0B9D0E76" w:rsidP="0B9D0E76">
            <w:pPr>
              <w:rPr>
                <w:rFonts w:hint="eastAsia"/>
              </w:rPr>
            </w:pPr>
            <w:r w:rsidRPr="0B9D0E76">
              <w:rPr>
                <w:rFonts w:ascii="Aptos" w:eastAsia="Aptos" w:hAnsi="Aptos" w:cs="Aptos"/>
                <w:szCs w:val="22"/>
              </w:rPr>
              <w:t xml:space="preserve"> </w:t>
            </w:r>
          </w:p>
        </w:tc>
      </w:tr>
      <w:tr w:rsidR="0B9D0E76" w14:paraId="613890C6" w14:textId="77777777" w:rsidTr="007A00E7">
        <w:trPr>
          <w:trHeight w:val="27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ADE2F2D" w14:textId="10F50B2C" w:rsidR="0B9D0E76" w:rsidRPr="000C3199" w:rsidRDefault="0B9D0E76" w:rsidP="0B9D0E76">
            <w:pPr>
              <w:rPr>
                <w:rFonts w:ascii="Aptos" w:eastAsia="Aptos" w:hAnsi="Aptos" w:cs="Aptos" w:hint="eastAsia"/>
                <w:szCs w:val="22"/>
              </w:rPr>
            </w:pPr>
            <w:r w:rsidRPr="00E93463">
              <w:rPr>
                <w:rFonts w:ascii="Aptos" w:eastAsia="Aptos" w:hAnsi="Aptos" w:cs="Aptos"/>
                <w:szCs w:val="22"/>
              </w:rPr>
              <w:t>Hypervisors</w:t>
            </w:r>
          </w:p>
        </w:tc>
        <w:tc>
          <w:tcPr>
            <w:tcW w:w="1182"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4A85AA97" w14:textId="43D4B92B"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7CC4A982" w14:textId="0764B402"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738530F9" w14:textId="382B14CB"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13852A6A" w14:textId="1F8DE447"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4" w:space="0" w:color="auto"/>
              <w:bottom w:val="single" w:sz="8" w:space="0" w:color="auto"/>
              <w:right w:val="single" w:sz="8" w:space="0" w:color="auto"/>
            </w:tcBorders>
            <w:shd w:val="clear" w:color="auto" w:fill="FFFF00"/>
            <w:tcMar>
              <w:left w:w="108" w:type="dxa"/>
              <w:right w:w="108" w:type="dxa"/>
            </w:tcMar>
          </w:tcPr>
          <w:p w14:paraId="667774C5" w14:textId="2F0596D8" w:rsidR="0B9D0E76" w:rsidRDefault="0B9D0E76" w:rsidP="0B9D0E76">
            <w:pPr>
              <w:rPr>
                <w:rFonts w:hint="eastAsia"/>
              </w:rPr>
            </w:pPr>
            <w:r w:rsidRPr="0B9D0E76">
              <w:rPr>
                <w:rFonts w:ascii="Aptos" w:eastAsia="Aptos" w:hAnsi="Aptos" w:cs="Aptos"/>
                <w:szCs w:val="22"/>
              </w:rPr>
              <w:t xml:space="preserve"> </w:t>
            </w:r>
          </w:p>
        </w:tc>
      </w:tr>
      <w:tr w:rsidR="0B9D0E76" w14:paraId="5B4E8BE7" w14:textId="77777777" w:rsidTr="007A00E7">
        <w:trPr>
          <w:trHeight w:val="27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7CD4087" w14:textId="352EB87E" w:rsidR="0B9D0E76" w:rsidRPr="000C3199" w:rsidRDefault="0B9D0E76" w:rsidP="0B9D0E76">
            <w:pPr>
              <w:rPr>
                <w:rFonts w:ascii="Aptos" w:eastAsia="Aptos" w:hAnsi="Aptos" w:cs="Aptos" w:hint="eastAsia"/>
                <w:szCs w:val="22"/>
              </w:rPr>
            </w:pPr>
            <w:r w:rsidRPr="00E93463">
              <w:rPr>
                <w:rFonts w:ascii="Aptos" w:eastAsia="Aptos" w:hAnsi="Aptos" w:cs="Aptos"/>
                <w:szCs w:val="22"/>
              </w:rPr>
              <w:t>Virtual Machines</w:t>
            </w:r>
          </w:p>
        </w:tc>
        <w:tc>
          <w:tcPr>
            <w:tcW w:w="1182"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687C76D9" w14:textId="5278C408"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15317891" w14:textId="32EA73CE"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09206214" w14:textId="3CBA9F49"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20819063" w14:textId="1A5117C4"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4" w:space="0" w:color="auto"/>
              <w:bottom w:val="single" w:sz="8" w:space="0" w:color="auto"/>
              <w:right w:val="single" w:sz="8" w:space="0" w:color="auto"/>
            </w:tcBorders>
            <w:shd w:val="clear" w:color="auto" w:fill="FFFF00"/>
            <w:tcMar>
              <w:left w:w="108" w:type="dxa"/>
              <w:right w:w="108" w:type="dxa"/>
            </w:tcMar>
          </w:tcPr>
          <w:p w14:paraId="5EC1537A" w14:textId="4C11211A" w:rsidR="0B9D0E76" w:rsidRDefault="0B9D0E76" w:rsidP="0B9D0E76">
            <w:pPr>
              <w:rPr>
                <w:rFonts w:hint="eastAsia"/>
              </w:rPr>
            </w:pPr>
            <w:r w:rsidRPr="0B9D0E76">
              <w:rPr>
                <w:rFonts w:ascii="Aptos" w:eastAsia="Aptos" w:hAnsi="Aptos" w:cs="Aptos"/>
                <w:szCs w:val="22"/>
              </w:rPr>
              <w:t xml:space="preserve"> </w:t>
            </w:r>
          </w:p>
        </w:tc>
      </w:tr>
      <w:tr w:rsidR="0B9D0E76" w14:paraId="5D5164CE" w14:textId="77777777" w:rsidTr="007A00E7">
        <w:trPr>
          <w:trHeight w:val="27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0030A6C" w14:textId="68151A65" w:rsidR="0B9D0E76" w:rsidRPr="00E93463" w:rsidRDefault="0B9D0E76" w:rsidP="0B9D0E76">
            <w:pPr>
              <w:rPr>
                <w:rFonts w:hint="eastAsia"/>
                <w:szCs w:val="22"/>
              </w:rPr>
            </w:pPr>
            <w:r w:rsidRPr="00E93463">
              <w:rPr>
                <w:rFonts w:ascii="Aptos" w:eastAsia="Aptos" w:hAnsi="Aptos" w:cs="Aptos"/>
                <w:szCs w:val="22"/>
              </w:rPr>
              <w:t>Containerization technologies</w:t>
            </w:r>
          </w:p>
        </w:tc>
        <w:tc>
          <w:tcPr>
            <w:tcW w:w="1182" w:type="dxa"/>
            <w:tcBorders>
              <w:top w:val="single" w:sz="4" w:space="0" w:color="auto"/>
              <w:left w:val="single" w:sz="4" w:space="0" w:color="auto"/>
              <w:bottom w:val="single" w:sz="4" w:space="0" w:color="auto"/>
              <w:right w:val="single" w:sz="4" w:space="0" w:color="auto"/>
            </w:tcBorders>
            <w:shd w:val="clear" w:color="auto" w:fill="FFC000"/>
            <w:tcMar>
              <w:left w:w="108" w:type="dxa"/>
              <w:right w:w="108" w:type="dxa"/>
            </w:tcMar>
          </w:tcPr>
          <w:p w14:paraId="7AC26FE8" w14:textId="08BC8484"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49AC0193" w14:textId="56841659"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4" w:space="0" w:color="auto"/>
              <w:left w:val="single" w:sz="4" w:space="0" w:color="auto"/>
              <w:bottom w:val="single" w:sz="4" w:space="0" w:color="auto"/>
              <w:right w:val="single" w:sz="4" w:space="0" w:color="auto"/>
            </w:tcBorders>
            <w:shd w:val="clear" w:color="auto" w:fill="FFC000"/>
            <w:tcMar>
              <w:left w:w="108" w:type="dxa"/>
              <w:right w:w="108" w:type="dxa"/>
            </w:tcMar>
          </w:tcPr>
          <w:p w14:paraId="0696835E" w14:textId="2BE7C750"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48DC4FFF" w14:textId="13FF960D"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4" w:space="0" w:color="auto"/>
              <w:bottom w:val="single" w:sz="8" w:space="0" w:color="auto"/>
              <w:right w:val="single" w:sz="8" w:space="0" w:color="auto"/>
            </w:tcBorders>
            <w:shd w:val="clear" w:color="auto" w:fill="FFC000"/>
            <w:tcMar>
              <w:left w:w="108" w:type="dxa"/>
              <w:right w:w="108" w:type="dxa"/>
            </w:tcMar>
          </w:tcPr>
          <w:p w14:paraId="4A771C10" w14:textId="00520430" w:rsidR="0B9D0E76" w:rsidRDefault="0B9D0E76" w:rsidP="0B9D0E76">
            <w:pPr>
              <w:rPr>
                <w:rFonts w:hint="eastAsia"/>
              </w:rPr>
            </w:pPr>
            <w:r w:rsidRPr="0B9D0E76">
              <w:rPr>
                <w:rFonts w:ascii="Aptos" w:eastAsia="Aptos" w:hAnsi="Aptos" w:cs="Aptos"/>
                <w:szCs w:val="22"/>
              </w:rPr>
              <w:t xml:space="preserve"> </w:t>
            </w:r>
          </w:p>
        </w:tc>
      </w:tr>
      <w:tr w:rsidR="0B9D0E76" w14:paraId="27804243" w14:textId="77777777" w:rsidTr="007A00E7">
        <w:trPr>
          <w:trHeight w:val="27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6FFE9B32" w14:textId="54FD599C" w:rsidR="0B9D0E76" w:rsidRPr="00E93463" w:rsidRDefault="0B9D0E76" w:rsidP="0B9D0E76">
            <w:pPr>
              <w:rPr>
                <w:rFonts w:hint="eastAsia"/>
                <w:szCs w:val="22"/>
              </w:rPr>
            </w:pPr>
            <w:r w:rsidRPr="00E93463">
              <w:rPr>
                <w:rFonts w:ascii="Aptos" w:eastAsia="Aptos" w:hAnsi="Aptos" w:cs="Aptos"/>
                <w:szCs w:val="22"/>
              </w:rPr>
              <w:t>Dual boot configuration</w:t>
            </w:r>
          </w:p>
        </w:tc>
        <w:tc>
          <w:tcPr>
            <w:tcW w:w="1182" w:type="dxa"/>
            <w:tcBorders>
              <w:top w:val="single" w:sz="4" w:space="0" w:color="auto"/>
              <w:left w:val="single" w:sz="4" w:space="0" w:color="auto"/>
              <w:bottom w:val="single" w:sz="4" w:space="0" w:color="auto"/>
              <w:right w:val="single" w:sz="4" w:space="0" w:color="auto"/>
            </w:tcBorders>
            <w:shd w:val="clear" w:color="auto" w:fill="FF0000"/>
            <w:tcMar>
              <w:left w:w="108" w:type="dxa"/>
              <w:right w:w="108" w:type="dxa"/>
            </w:tcMar>
          </w:tcPr>
          <w:p w14:paraId="157484A1" w14:textId="3F234B65"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03914D89" w14:textId="6B5B4B70"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25E6B9BF" w14:textId="4D7CDE60"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2CFED2D4" w14:textId="2050978C"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4" w:space="0" w:color="auto"/>
              <w:bottom w:val="single" w:sz="8" w:space="0" w:color="auto"/>
              <w:right w:val="single" w:sz="8" w:space="0" w:color="auto"/>
            </w:tcBorders>
            <w:shd w:val="clear" w:color="auto" w:fill="FFC000"/>
            <w:tcMar>
              <w:left w:w="108" w:type="dxa"/>
              <w:right w:w="108" w:type="dxa"/>
            </w:tcMar>
          </w:tcPr>
          <w:p w14:paraId="02501D94" w14:textId="4195A4D5" w:rsidR="0B9D0E76" w:rsidRDefault="0B9D0E76" w:rsidP="0B9D0E76">
            <w:pPr>
              <w:rPr>
                <w:rFonts w:hint="eastAsia"/>
              </w:rPr>
            </w:pPr>
            <w:r w:rsidRPr="0B9D0E76">
              <w:rPr>
                <w:rFonts w:ascii="Aptos" w:eastAsia="Aptos" w:hAnsi="Aptos" w:cs="Aptos"/>
                <w:szCs w:val="22"/>
              </w:rPr>
              <w:t xml:space="preserve"> </w:t>
            </w:r>
          </w:p>
        </w:tc>
      </w:tr>
      <w:tr w:rsidR="00087F76" w14:paraId="24659A5F" w14:textId="77777777" w:rsidTr="00A110EB">
        <w:trPr>
          <w:trHeight w:val="30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9A4D0F9" w14:textId="0867A1F9" w:rsidR="00087F76" w:rsidRPr="00E93463" w:rsidRDefault="00DE2479" w:rsidP="0B9D0E76">
            <w:pPr>
              <w:rPr>
                <w:rFonts w:hint="eastAsia"/>
                <w:szCs w:val="22"/>
              </w:rPr>
            </w:pPr>
            <w:r w:rsidRPr="00E93463">
              <w:rPr>
                <w:szCs w:val="22"/>
              </w:rPr>
              <w:t>IDE familiarity</w:t>
            </w:r>
          </w:p>
        </w:tc>
        <w:tc>
          <w:tcPr>
            <w:tcW w:w="1182"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52F1BCB1" w14:textId="77777777" w:rsidR="00087F76" w:rsidRPr="0B9D0E76" w:rsidRDefault="00087F76" w:rsidP="0B9D0E76">
            <w:pPr>
              <w:rPr>
                <w:rFonts w:ascii="Aptos" w:eastAsia="Aptos" w:hAnsi="Aptos" w:cs="Aptos"/>
                <w:szCs w:val="22"/>
              </w:rPr>
            </w:pPr>
          </w:p>
        </w:tc>
        <w:tc>
          <w:tcPr>
            <w:tcW w:w="1165"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1EE0C325" w14:textId="77777777" w:rsidR="00087F76" w:rsidRPr="0B9D0E76" w:rsidRDefault="00087F76" w:rsidP="0B9D0E76">
            <w:pPr>
              <w:rPr>
                <w:rFonts w:ascii="Aptos" w:eastAsia="Aptos" w:hAnsi="Aptos" w:cs="Aptos"/>
                <w:szCs w:val="22"/>
              </w:rPr>
            </w:pPr>
          </w:p>
        </w:tc>
        <w:tc>
          <w:tcPr>
            <w:tcW w:w="1085"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2FAB2B0C" w14:textId="77777777" w:rsidR="00087F76" w:rsidRPr="0B9D0E76" w:rsidRDefault="00087F76" w:rsidP="0B9D0E76">
            <w:pPr>
              <w:rPr>
                <w:rFonts w:ascii="Aptos" w:eastAsia="Aptos" w:hAnsi="Aptos" w:cs="Aptos"/>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549F4592" w14:textId="77777777" w:rsidR="00087F76" w:rsidRPr="0B9D0E76" w:rsidRDefault="00087F76" w:rsidP="0B9D0E76">
            <w:pPr>
              <w:rPr>
                <w:rFonts w:ascii="Aptos" w:eastAsia="Aptos" w:hAnsi="Aptos" w:cs="Aptos"/>
                <w:szCs w:val="22"/>
              </w:rPr>
            </w:pPr>
          </w:p>
        </w:tc>
        <w:tc>
          <w:tcPr>
            <w:tcW w:w="1191" w:type="dxa"/>
            <w:tcBorders>
              <w:top w:val="single" w:sz="8" w:space="0" w:color="auto"/>
              <w:left w:val="single" w:sz="4" w:space="0" w:color="auto"/>
              <w:bottom w:val="single" w:sz="8" w:space="0" w:color="auto"/>
              <w:right w:val="single" w:sz="8" w:space="0" w:color="auto"/>
            </w:tcBorders>
            <w:shd w:val="clear" w:color="auto" w:fill="FFFF00"/>
            <w:tcMar>
              <w:left w:w="108" w:type="dxa"/>
              <w:right w:w="108" w:type="dxa"/>
            </w:tcMar>
          </w:tcPr>
          <w:p w14:paraId="7D3CE68D" w14:textId="77777777" w:rsidR="00087F76" w:rsidRPr="0B9D0E76" w:rsidRDefault="00087F76" w:rsidP="0B9D0E76">
            <w:pPr>
              <w:rPr>
                <w:rFonts w:ascii="Aptos" w:eastAsia="Aptos" w:hAnsi="Aptos" w:cs="Aptos"/>
                <w:szCs w:val="22"/>
              </w:rPr>
            </w:pPr>
          </w:p>
        </w:tc>
      </w:tr>
      <w:tr w:rsidR="00DE2479" w14:paraId="31477B05" w14:textId="77777777" w:rsidTr="007A00E7">
        <w:trPr>
          <w:trHeight w:val="27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75CDA9E6" w14:textId="5FF13CD3" w:rsidR="00DE2479" w:rsidRPr="00E93463" w:rsidRDefault="00154D07" w:rsidP="0B9D0E76">
            <w:pPr>
              <w:rPr>
                <w:rFonts w:ascii="Aptos" w:eastAsia="Aptos" w:hAnsi="Aptos" w:cs="Aptos"/>
                <w:szCs w:val="22"/>
              </w:rPr>
            </w:pPr>
            <w:r w:rsidRPr="00E93463">
              <w:rPr>
                <w:rFonts w:ascii="Aptos" w:eastAsia="Aptos" w:hAnsi="Aptos" w:cs="Aptos"/>
                <w:szCs w:val="22"/>
              </w:rPr>
              <w:t>Shell scripting</w:t>
            </w:r>
          </w:p>
        </w:tc>
        <w:tc>
          <w:tcPr>
            <w:tcW w:w="1182"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6DFBE0CD" w14:textId="77777777" w:rsidR="00DE2479" w:rsidRPr="0B9D0E76" w:rsidRDefault="00DE2479" w:rsidP="0B9D0E76">
            <w:pPr>
              <w:rPr>
                <w:rFonts w:ascii="Aptos" w:eastAsia="Aptos" w:hAnsi="Aptos" w:cs="Aptos"/>
                <w:szCs w:val="22"/>
              </w:rPr>
            </w:pPr>
          </w:p>
        </w:tc>
        <w:tc>
          <w:tcPr>
            <w:tcW w:w="1165" w:type="dxa"/>
            <w:tcBorders>
              <w:top w:val="single" w:sz="4" w:space="0" w:color="auto"/>
              <w:left w:val="single" w:sz="4" w:space="0" w:color="auto"/>
              <w:bottom w:val="single" w:sz="4" w:space="0" w:color="auto"/>
              <w:right w:val="single" w:sz="4" w:space="0" w:color="auto"/>
            </w:tcBorders>
            <w:shd w:val="clear" w:color="auto" w:fill="FFC000"/>
            <w:tcMar>
              <w:left w:w="108" w:type="dxa"/>
              <w:right w:w="108" w:type="dxa"/>
            </w:tcMar>
          </w:tcPr>
          <w:p w14:paraId="72EC093D" w14:textId="77777777" w:rsidR="00DE2479" w:rsidRPr="0B9D0E76" w:rsidRDefault="00DE2479" w:rsidP="0B9D0E76">
            <w:pPr>
              <w:rPr>
                <w:rFonts w:ascii="Aptos" w:eastAsia="Aptos" w:hAnsi="Aptos" w:cs="Aptos"/>
                <w:szCs w:val="22"/>
              </w:rPr>
            </w:pPr>
          </w:p>
        </w:tc>
        <w:tc>
          <w:tcPr>
            <w:tcW w:w="1085"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642B513C" w14:textId="77777777" w:rsidR="00DE2479" w:rsidRPr="0B9D0E76" w:rsidRDefault="00DE2479" w:rsidP="0B9D0E76">
            <w:pPr>
              <w:rPr>
                <w:rFonts w:ascii="Aptos" w:eastAsia="Aptos" w:hAnsi="Aptos" w:cs="Aptos"/>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6CD8502C" w14:textId="77777777" w:rsidR="00DE2479" w:rsidRPr="0B9D0E76" w:rsidRDefault="00DE2479" w:rsidP="0B9D0E76">
            <w:pPr>
              <w:rPr>
                <w:rFonts w:ascii="Aptos" w:eastAsia="Aptos" w:hAnsi="Aptos" w:cs="Aptos"/>
                <w:szCs w:val="22"/>
              </w:rPr>
            </w:pPr>
          </w:p>
        </w:tc>
        <w:tc>
          <w:tcPr>
            <w:tcW w:w="1191" w:type="dxa"/>
            <w:tcBorders>
              <w:top w:val="single" w:sz="8" w:space="0" w:color="auto"/>
              <w:left w:val="single" w:sz="4" w:space="0" w:color="auto"/>
              <w:bottom w:val="single" w:sz="8" w:space="0" w:color="auto"/>
              <w:right w:val="single" w:sz="8" w:space="0" w:color="auto"/>
            </w:tcBorders>
            <w:shd w:val="clear" w:color="auto" w:fill="FFFF00"/>
            <w:tcMar>
              <w:left w:w="108" w:type="dxa"/>
              <w:right w:w="108" w:type="dxa"/>
            </w:tcMar>
          </w:tcPr>
          <w:p w14:paraId="41889EF9" w14:textId="77777777" w:rsidR="00DE2479" w:rsidRPr="0B9D0E76" w:rsidRDefault="00DE2479" w:rsidP="0B9D0E76">
            <w:pPr>
              <w:rPr>
                <w:rFonts w:ascii="Aptos" w:eastAsia="Aptos" w:hAnsi="Aptos" w:cs="Aptos"/>
                <w:szCs w:val="22"/>
              </w:rPr>
            </w:pPr>
          </w:p>
        </w:tc>
      </w:tr>
      <w:tr w:rsidR="0003715C" w14:paraId="4CAF62E1" w14:textId="77777777" w:rsidTr="00A110EB">
        <w:trPr>
          <w:trHeight w:val="27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78EEF827" w14:textId="522313D8" w:rsidR="0003715C" w:rsidRPr="00E93463" w:rsidRDefault="0003715C" w:rsidP="0B9D0E76">
            <w:pPr>
              <w:rPr>
                <w:rFonts w:ascii="Aptos" w:eastAsia="Aptos" w:hAnsi="Aptos" w:cs="Aptos"/>
                <w:szCs w:val="22"/>
              </w:rPr>
            </w:pPr>
            <w:r w:rsidRPr="00E93463">
              <w:rPr>
                <w:rFonts w:ascii="Aptos" w:eastAsia="Aptos" w:hAnsi="Aptos" w:cs="Aptos"/>
                <w:szCs w:val="22"/>
              </w:rPr>
              <w:t xml:space="preserve">Automation </w:t>
            </w:r>
            <w:r w:rsidR="009A5B5B" w:rsidRPr="00E93463">
              <w:rPr>
                <w:rFonts w:ascii="Aptos" w:eastAsia="Aptos" w:hAnsi="Aptos" w:cs="Aptos"/>
                <w:szCs w:val="22"/>
              </w:rPr>
              <w:t>Tools</w:t>
            </w:r>
          </w:p>
        </w:tc>
        <w:tc>
          <w:tcPr>
            <w:tcW w:w="1182" w:type="dxa"/>
            <w:tcBorders>
              <w:top w:val="single" w:sz="4" w:space="0" w:color="auto"/>
              <w:left w:val="single" w:sz="4" w:space="0" w:color="auto"/>
              <w:bottom w:val="single" w:sz="4" w:space="0" w:color="auto"/>
              <w:right w:val="single" w:sz="4" w:space="0" w:color="auto"/>
            </w:tcBorders>
            <w:shd w:val="clear" w:color="auto" w:fill="FFC000"/>
            <w:tcMar>
              <w:left w:w="108" w:type="dxa"/>
              <w:right w:w="108" w:type="dxa"/>
            </w:tcMar>
          </w:tcPr>
          <w:p w14:paraId="02B2F997" w14:textId="77777777" w:rsidR="0003715C" w:rsidRPr="0B9D0E76" w:rsidRDefault="0003715C" w:rsidP="0B9D0E76">
            <w:pPr>
              <w:rPr>
                <w:rFonts w:ascii="Aptos" w:eastAsia="Aptos" w:hAnsi="Aptos" w:cs="Aptos"/>
                <w:szCs w:val="22"/>
              </w:rPr>
            </w:pPr>
          </w:p>
        </w:tc>
        <w:tc>
          <w:tcPr>
            <w:tcW w:w="1165"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271DCE47" w14:textId="77777777" w:rsidR="0003715C" w:rsidRPr="0B9D0E76" w:rsidRDefault="0003715C" w:rsidP="0B9D0E76">
            <w:pPr>
              <w:rPr>
                <w:rFonts w:ascii="Aptos" w:eastAsia="Aptos" w:hAnsi="Aptos" w:cs="Aptos"/>
                <w:szCs w:val="22"/>
              </w:rPr>
            </w:pPr>
          </w:p>
        </w:tc>
        <w:tc>
          <w:tcPr>
            <w:tcW w:w="1085"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3D7F4B05" w14:textId="77777777" w:rsidR="0003715C" w:rsidRPr="0B9D0E76" w:rsidRDefault="0003715C" w:rsidP="0B9D0E76">
            <w:pPr>
              <w:rPr>
                <w:rFonts w:ascii="Aptos" w:eastAsia="Aptos" w:hAnsi="Aptos" w:cs="Aptos"/>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576DC566" w14:textId="77777777" w:rsidR="0003715C" w:rsidRPr="0B9D0E76" w:rsidRDefault="0003715C" w:rsidP="0B9D0E76">
            <w:pPr>
              <w:rPr>
                <w:rFonts w:ascii="Aptos" w:eastAsia="Aptos" w:hAnsi="Aptos" w:cs="Aptos"/>
                <w:szCs w:val="22"/>
              </w:rPr>
            </w:pPr>
          </w:p>
        </w:tc>
        <w:tc>
          <w:tcPr>
            <w:tcW w:w="1191" w:type="dxa"/>
            <w:tcBorders>
              <w:top w:val="single" w:sz="8" w:space="0" w:color="auto"/>
              <w:left w:val="single" w:sz="4" w:space="0" w:color="auto"/>
              <w:bottom w:val="single" w:sz="8" w:space="0" w:color="auto"/>
              <w:right w:val="single" w:sz="8" w:space="0" w:color="auto"/>
            </w:tcBorders>
            <w:shd w:val="clear" w:color="auto" w:fill="FFC000"/>
            <w:tcMar>
              <w:left w:w="108" w:type="dxa"/>
              <w:right w:w="108" w:type="dxa"/>
            </w:tcMar>
          </w:tcPr>
          <w:p w14:paraId="293AB7F1" w14:textId="77777777" w:rsidR="0003715C" w:rsidRPr="0B9D0E76" w:rsidRDefault="0003715C" w:rsidP="0B9D0E76">
            <w:pPr>
              <w:rPr>
                <w:rFonts w:ascii="Aptos" w:eastAsia="Aptos" w:hAnsi="Aptos" w:cs="Aptos"/>
                <w:szCs w:val="22"/>
              </w:rPr>
            </w:pPr>
          </w:p>
        </w:tc>
      </w:tr>
      <w:tr w:rsidR="000C3199" w14:paraId="72A64411" w14:textId="77777777" w:rsidTr="007A00E7">
        <w:trPr>
          <w:trHeight w:val="465"/>
        </w:trPr>
        <w:tc>
          <w:tcPr>
            <w:tcW w:w="9106" w:type="dxa"/>
            <w:gridSpan w:val="6"/>
            <w:tcBorders>
              <w:top w:val="single" w:sz="4" w:space="0" w:color="auto"/>
              <w:left w:val="single" w:sz="4" w:space="0" w:color="auto"/>
              <w:bottom w:val="single" w:sz="4" w:space="0" w:color="auto"/>
              <w:right w:val="single" w:sz="4" w:space="0" w:color="auto"/>
            </w:tcBorders>
            <w:shd w:val="clear" w:color="auto" w:fill="A5C9EB" w:themeFill="text2" w:themeFillTint="40"/>
            <w:tcMar>
              <w:left w:w="108" w:type="dxa"/>
              <w:right w:w="108" w:type="dxa"/>
            </w:tcMar>
            <w:vAlign w:val="center"/>
          </w:tcPr>
          <w:p w14:paraId="3A474C19" w14:textId="7C5E0795" w:rsidR="000C3199" w:rsidRPr="000C3199" w:rsidRDefault="000C3199" w:rsidP="00F04FB7">
            <w:pPr>
              <w:jc w:val="center"/>
              <w:rPr>
                <w:rFonts w:hint="eastAsia"/>
                <w:b/>
                <w:bCs/>
              </w:rPr>
            </w:pPr>
            <w:r w:rsidRPr="000C3199">
              <w:rPr>
                <w:b/>
                <w:bCs/>
              </w:rPr>
              <w:t>SOFT SKILLS</w:t>
            </w:r>
          </w:p>
        </w:tc>
      </w:tr>
      <w:tr w:rsidR="0B9D0E76" w14:paraId="303102CA" w14:textId="77777777" w:rsidTr="007A00E7">
        <w:trPr>
          <w:trHeight w:val="270"/>
        </w:trPr>
        <w:tc>
          <w:tcPr>
            <w:tcW w:w="3313" w:type="dxa"/>
            <w:tcBorders>
              <w:top w:val="single" w:sz="4" w:space="0" w:color="auto"/>
              <w:left w:val="single" w:sz="8" w:space="0" w:color="auto"/>
              <w:bottom w:val="single" w:sz="8" w:space="0" w:color="auto"/>
              <w:right w:val="single" w:sz="8" w:space="0" w:color="auto"/>
            </w:tcBorders>
            <w:tcMar>
              <w:left w:w="108" w:type="dxa"/>
              <w:right w:w="108" w:type="dxa"/>
            </w:tcMar>
            <w:vAlign w:val="center"/>
          </w:tcPr>
          <w:p w14:paraId="0DA5C1EF" w14:textId="2BFE8BD5" w:rsidR="0B9D0E76" w:rsidRPr="00E93463" w:rsidRDefault="0B9D0E76" w:rsidP="0B9D0E76">
            <w:pPr>
              <w:rPr>
                <w:rFonts w:hint="eastAsia"/>
                <w:szCs w:val="22"/>
              </w:rPr>
            </w:pPr>
            <w:r w:rsidRPr="00E93463">
              <w:rPr>
                <w:rFonts w:ascii="Aptos" w:eastAsia="Aptos" w:hAnsi="Aptos" w:cs="Aptos"/>
                <w:szCs w:val="22"/>
              </w:rPr>
              <w:t>Comprehensive Documentation</w:t>
            </w:r>
          </w:p>
        </w:tc>
        <w:tc>
          <w:tcPr>
            <w:tcW w:w="1182" w:type="dxa"/>
            <w:tcBorders>
              <w:top w:val="single" w:sz="4" w:space="0" w:color="auto"/>
              <w:left w:val="single" w:sz="8" w:space="0" w:color="auto"/>
              <w:bottom w:val="single" w:sz="8" w:space="0" w:color="auto"/>
              <w:right w:val="single" w:sz="8" w:space="0" w:color="auto"/>
            </w:tcBorders>
            <w:shd w:val="clear" w:color="auto" w:fill="92D050"/>
            <w:tcMar>
              <w:left w:w="108" w:type="dxa"/>
              <w:right w:w="108" w:type="dxa"/>
            </w:tcMar>
          </w:tcPr>
          <w:p w14:paraId="29A28CE9" w14:textId="27F0E7E8"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4" w:space="0" w:color="auto"/>
              <w:left w:val="single" w:sz="8" w:space="0" w:color="auto"/>
              <w:bottom w:val="single" w:sz="8" w:space="0" w:color="auto"/>
              <w:right w:val="single" w:sz="8" w:space="0" w:color="auto"/>
            </w:tcBorders>
            <w:shd w:val="clear" w:color="auto" w:fill="FFFF00"/>
            <w:tcMar>
              <w:left w:w="108" w:type="dxa"/>
              <w:right w:w="108" w:type="dxa"/>
            </w:tcMar>
          </w:tcPr>
          <w:p w14:paraId="2D903042" w14:textId="0FC5CFF9"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4" w:space="0" w:color="auto"/>
              <w:left w:val="single" w:sz="8" w:space="0" w:color="auto"/>
              <w:bottom w:val="single" w:sz="8" w:space="0" w:color="auto"/>
              <w:right w:val="single" w:sz="8" w:space="0" w:color="auto"/>
            </w:tcBorders>
            <w:shd w:val="clear" w:color="auto" w:fill="92D050"/>
            <w:tcMar>
              <w:left w:w="108" w:type="dxa"/>
              <w:right w:w="108" w:type="dxa"/>
            </w:tcMar>
          </w:tcPr>
          <w:p w14:paraId="5B96EDAE" w14:textId="11288A2E"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4" w:space="0" w:color="auto"/>
              <w:left w:val="single" w:sz="8" w:space="0" w:color="auto"/>
              <w:bottom w:val="single" w:sz="8" w:space="0" w:color="auto"/>
              <w:right w:val="single" w:sz="8" w:space="0" w:color="auto"/>
            </w:tcBorders>
            <w:shd w:val="clear" w:color="auto" w:fill="92D050"/>
            <w:tcMar>
              <w:left w:w="108" w:type="dxa"/>
              <w:right w:w="108" w:type="dxa"/>
            </w:tcMar>
          </w:tcPr>
          <w:p w14:paraId="5732BD5E" w14:textId="5AA1EC6A"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4" w:space="0" w:color="auto"/>
              <w:left w:val="single" w:sz="8" w:space="0" w:color="auto"/>
              <w:bottom w:val="single" w:sz="8" w:space="0" w:color="auto"/>
              <w:right w:val="single" w:sz="8" w:space="0" w:color="auto"/>
            </w:tcBorders>
            <w:shd w:val="clear" w:color="auto" w:fill="FFFF00"/>
            <w:tcMar>
              <w:left w:w="108" w:type="dxa"/>
              <w:right w:w="108" w:type="dxa"/>
            </w:tcMar>
          </w:tcPr>
          <w:p w14:paraId="7F3CA8D2" w14:textId="3CA24B62" w:rsidR="0B9D0E76" w:rsidRDefault="0B9D0E76" w:rsidP="0B9D0E76">
            <w:pPr>
              <w:rPr>
                <w:rFonts w:hint="eastAsia"/>
              </w:rPr>
            </w:pPr>
            <w:r w:rsidRPr="0B9D0E76">
              <w:rPr>
                <w:rFonts w:ascii="Aptos" w:eastAsia="Aptos" w:hAnsi="Aptos" w:cs="Aptos"/>
                <w:szCs w:val="22"/>
              </w:rPr>
              <w:t xml:space="preserve"> </w:t>
            </w:r>
          </w:p>
        </w:tc>
      </w:tr>
      <w:tr w:rsidR="0B9D0E76" w14:paraId="7A3ED171"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6DC8A4" w14:textId="67AF0B58" w:rsidR="0B9D0E76" w:rsidRPr="00E93463" w:rsidRDefault="0B9D0E76" w:rsidP="0B9D0E76">
            <w:pPr>
              <w:rPr>
                <w:rFonts w:hint="eastAsia"/>
                <w:szCs w:val="22"/>
              </w:rPr>
            </w:pPr>
            <w:r w:rsidRPr="00E93463">
              <w:rPr>
                <w:rFonts w:ascii="Aptos" w:eastAsia="Aptos" w:hAnsi="Aptos" w:cs="Aptos"/>
                <w:szCs w:val="22"/>
              </w:rPr>
              <w:t>Technical writing skills</w:t>
            </w:r>
          </w:p>
        </w:tc>
        <w:tc>
          <w:tcPr>
            <w:tcW w:w="1182"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4D0CD8AE" w14:textId="183E6E88"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67EA0BF1" w14:textId="15245715"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5FBCA7AA" w14:textId="0F2E1EB3"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1B26A1FB" w14:textId="19EB2F2B"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37E0D7B1" w14:textId="65BB841A" w:rsidR="0B9D0E76" w:rsidRDefault="0B9D0E76" w:rsidP="0B9D0E76">
            <w:pPr>
              <w:rPr>
                <w:rFonts w:hint="eastAsia"/>
              </w:rPr>
            </w:pPr>
            <w:r w:rsidRPr="0B9D0E76">
              <w:rPr>
                <w:rFonts w:ascii="Aptos" w:eastAsia="Aptos" w:hAnsi="Aptos" w:cs="Aptos"/>
                <w:szCs w:val="22"/>
              </w:rPr>
              <w:t xml:space="preserve"> </w:t>
            </w:r>
          </w:p>
        </w:tc>
      </w:tr>
      <w:tr w:rsidR="0B9D0E76" w14:paraId="30129CF4"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0BD655" w14:textId="388F6ACB" w:rsidR="0B9D0E76" w:rsidRPr="00E93463" w:rsidRDefault="0B9D0E76" w:rsidP="0B9D0E76">
            <w:pPr>
              <w:rPr>
                <w:rFonts w:hint="eastAsia"/>
                <w:szCs w:val="22"/>
              </w:rPr>
            </w:pPr>
            <w:r w:rsidRPr="00E93463">
              <w:rPr>
                <w:rFonts w:ascii="Aptos" w:eastAsia="Aptos" w:hAnsi="Aptos" w:cs="Aptos"/>
                <w:szCs w:val="22"/>
              </w:rPr>
              <w:t>Document design/outlining</w:t>
            </w:r>
          </w:p>
        </w:tc>
        <w:tc>
          <w:tcPr>
            <w:tcW w:w="1182"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75D32F1E" w14:textId="37BB4E93"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3FB3637F" w14:textId="738FDAD6"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3A5E66B6" w14:textId="6000347E"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3A401E1D" w14:textId="149237A4"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7C36EB71" w14:textId="77A9E465" w:rsidR="0B9D0E76" w:rsidRDefault="0B9D0E76" w:rsidP="0B9D0E76">
            <w:pPr>
              <w:rPr>
                <w:rFonts w:hint="eastAsia"/>
              </w:rPr>
            </w:pPr>
            <w:r w:rsidRPr="0B9D0E76">
              <w:rPr>
                <w:rFonts w:ascii="Aptos" w:eastAsia="Aptos" w:hAnsi="Aptos" w:cs="Aptos"/>
                <w:szCs w:val="22"/>
              </w:rPr>
              <w:t xml:space="preserve"> </w:t>
            </w:r>
          </w:p>
        </w:tc>
      </w:tr>
      <w:tr w:rsidR="0B9D0E76" w14:paraId="7CE6C06D"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841B56" w14:textId="0F2B459A" w:rsidR="0B9D0E76" w:rsidRPr="00E93463" w:rsidRDefault="0B9D0E76" w:rsidP="0B9D0E76">
            <w:pPr>
              <w:rPr>
                <w:rFonts w:hint="eastAsia"/>
                <w:szCs w:val="22"/>
              </w:rPr>
            </w:pPr>
            <w:r w:rsidRPr="00E93463">
              <w:rPr>
                <w:rFonts w:ascii="Aptos" w:eastAsia="Aptos" w:hAnsi="Aptos" w:cs="Aptos"/>
                <w:szCs w:val="22"/>
              </w:rPr>
              <w:t>Create and modify test plans</w:t>
            </w:r>
          </w:p>
        </w:tc>
        <w:tc>
          <w:tcPr>
            <w:tcW w:w="1182"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2DD46B7D" w14:textId="6B897A46"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2484AA38" w14:textId="322C9815"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2FCF1057" w14:textId="36916990"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2A96C71C" w14:textId="16BCF7EF"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05C12F08" w14:textId="54D52655" w:rsidR="0B9D0E76" w:rsidRDefault="0B9D0E76" w:rsidP="0B9D0E76">
            <w:pPr>
              <w:rPr>
                <w:rFonts w:hint="eastAsia"/>
              </w:rPr>
            </w:pPr>
            <w:r w:rsidRPr="0B9D0E76">
              <w:rPr>
                <w:rFonts w:ascii="Aptos" w:eastAsia="Aptos" w:hAnsi="Aptos" w:cs="Aptos"/>
                <w:szCs w:val="22"/>
              </w:rPr>
              <w:t xml:space="preserve"> </w:t>
            </w:r>
          </w:p>
        </w:tc>
      </w:tr>
      <w:tr w:rsidR="0B9D0E76" w14:paraId="736E7F7F"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C375F6" w14:textId="347FDB82" w:rsidR="0B9D0E76" w:rsidRPr="00E93463" w:rsidRDefault="0B9D0E76" w:rsidP="0B9D0E76">
            <w:pPr>
              <w:rPr>
                <w:rFonts w:hint="eastAsia"/>
                <w:szCs w:val="22"/>
              </w:rPr>
            </w:pPr>
            <w:r w:rsidRPr="00E93463">
              <w:rPr>
                <w:rFonts w:ascii="Aptos" w:eastAsia="Aptos" w:hAnsi="Aptos" w:cs="Aptos"/>
                <w:szCs w:val="22"/>
              </w:rPr>
              <w:t>Collaboration/teamwork</w:t>
            </w:r>
          </w:p>
        </w:tc>
        <w:tc>
          <w:tcPr>
            <w:tcW w:w="1182"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1046BB0E" w14:textId="3E2041EC"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2A39478E" w14:textId="68C17BA6"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520E05D9" w14:textId="6D2F89A0"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32394089" w14:textId="7C0D642D"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34F72E9D" w14:textId="4788F397" w:rsidR="0B9D0E76" w:rsidRDefault="0B9D0E76" w:rsidP="0B9D0E76">
            <w:pPr>
              <w:rPr>
                <w:rFonts w:hint="eastAsia"/>
              </w:rPr>
            </w:pPr>
            <w:r w:rsidRPr="0B9D0E76">
              <w:rPr>
                <w:rFonts w:ascii="Aptos" w:eastAsia="Aptos" w:hAnsi="Aptos" w:cs="Aptos"/>
                <w:szCs w:val="22"/>
              </w:rPr>
              <w:t xml:space="preserve"> </w:t>
            </w:r>
          </w:p>
        </w:tc>
      </w:tr>
      <w:tr w:rsidR="0B9D0E76" w14:paraId="611508DD"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D24769" w14:textId="44DC589F" w:rsidR="0B9D0E76" w:rsidRPr="00E93463" w:rsidRDefault="0B9D0E76" w:rsidP="0B9D0E76">
            <w:pPr>
              <w:rPr>
                <w:rFonts w:hint="eastAsia"/>
                <w:szCs w:val="22"/>
              </w:rPr>
            </w:pPr>
            <w:r w:rsidRPr="00E93463">
              <w:rPr>
                <w:rFonts w:ascii="Aptos" w:eastAsia="Aptos" w:hAnsi="Aptos" w:cs="Aptos"/>
                <w:szCs w:val="22"/>
              </w:rPr>
              <w:t>Knowledge of IT</w:t>
            </w:r>
            <w:r w:rsidR="008E6299" w:rsidRPr="00E93463">
              <w:rPr>
                <w:rFonts w:ascii="Aptos" w:eastAsia="Aptos" w:hAnsi="Aptos" w:cs="Aptos"/>
                <w:szCs w:val="22"/>
              </w:rPr>
              <w:t>PM</w:t>
            </w:r>
            <w:r w:rsidRPr="00E93463">
              <w:rPr>
                <w:rFonts w:ascii="Aptos" w:eastAsia="Aptos" w:hAnsi="Aptos" w:cs="Aptos"/>
                <w:szCs w:val="22"/>
              </w:rPr>
              <w:t xml:space="preserve"> principles</w:t>
            </w:r>
          </w:p>
        </w:tc>
        <w:tc>
          <w:tcPr>
            <w:tcW w:w="1182"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466B8064" w14:textId="6F3DA802" w:rsidR="0B9D0E76" w:rsidRDefault="0B9D0E76" w:rsidP="0B9D0E76">
            <w:pPr>
              <w:rPr>
                <w:rFonts w:hint="eastAsia"/>
              </w:rPr>
            </w:pPr>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7D3E89B8" w14:textId="52F602A8" w:rsidR="0B9D0E76" w:rsidRDefault="0B9D0E76" w:rsidP="0B9D0E76">
            <w:pPr>
              <w:rPr>
                <w:rFonts w:hint="eastAsia"/>
              </w:rPr>
            </w:pPr>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62BDD6A5" w14:textId="225F4156" w:rsidR="0B9D0E76" w:rsidRDefault="0B9D0E76" w:rsidP="0B9D0E76">
            <w:pPr>
              <w:rPr>
                <w:rFonts w:hint="eastAsia"/>
              </w:rPr>
            </w:pPr>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21BC30A1" w14:textId="4B81800D" w:rsidR="0B9D0E76" w:rsidRDefault="0B9D0E76" w:rsidP="0B9D0E76">
            <w:pPr>
              <w:rPr>
                <w:rFonts w:hint="eastAsia"/>
              </w:rPr>
            </w:pPr>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6D576126" w14:textId="633D255F" w:rsidR="0B9D0E76" w:rsidRDefault="0B9D0E76" w:rsidP="0B9D0E76">
            <w:pPr>
              <w:rPr>
                <w:rFonts w:ascii="Aptos" w:eastAsia="Aptos" w:hAnsi="Aptos" w:cs="Aptos"/>
                <w:szCs w:val="22"/>
              </w:rPr>
            </w:pPr>
          </w:p>
        </w:tc>
      </w:tr>
    </w:tbl>
    <w:p w14:paraId="4839D550" w14:textId="5B9E33CD" w:rsidR="5208C11C" w:rsidRPr="004A7AEC" w:rsidRDefault="5208C11C">
      <w:pPr>
        <w:rPr>
          <w:rFonts w:hint="eastAsia"/>
        </w:rPr>
      </w:pPr>
    </w:p>
    <w:p w14:paraId="5289AEB3" w14:textId="3314E711" w:rsidR="005266E1" w:rsidRDefault="005266E1" w:rsidP="5BFDD527"/>
    <w:p w14:paraId="2F04E65D" w14:textId="77777777" w:rsidR="004D494E" w:rsidRDefault="004D494E" w:rsidP="5BFDD527"/>
    <w:p w14:paraId="3F45031C" w14:textId="77777777" w:rsidR="00694F86" w:rsidRDefault="00694F86" w:rsidP="5BFDD527"/>
    <w:p w14:paraId="2681A21B" w14:textId="77777777" w:rsidR="00694F86" w:rsidRDefault="00694F86" w:rsidP="5BFDD527"/>
    <w:p w14:paraId="4083B6A8" w14:textId="77777777" w:rsidR="00694F86" w:rsidRDefault="00694F86" w:rsidP="5BFDD527"/>
    <w:p w14:paraId="59655D92" w14:textId="0356ABAE" w:rsidR="5E7ED3D9" w:rsidRDefault="5E7ED3D9" w:rsidP="5BFDD527">
      <w:pPr>
        <w:rPr>
          <w:rFonts w:hint="eastAsia"/>
        </w:rPr>
      </w:pPr>
      <w:r>
        <w:t xml:space="preserve">It was crucial for our team to compile a comprehensive skills list and for each member to transparently indicate </w:t>
      </w:r>
      <w:r w:rsidR="00C33B0E">
        <w:t xml:space="preserve">their </w:t>
      </w:r>
      <w:r>
        <w:t>proficiency levels for several reasons</w:t>
      </w:r>
      <w:r w:rsidR="00C33B0E">
        <w:t xml:space="preserve"> (</w:t>
      </w:r>
      <w:r>
        <w:t>particularly within the context of our project</w:t>
      </w:r>
      <w:r w:rsidR="00C33B0E">
        <w:t>)</w:t>
      </w:r>
      <w:r>
        <w:t>. Firstly, this process allows us to assess our collective strengths and weaknesses, facilitating better resource allocation and task delegation as we navigate the complexities of implementing a 5G Indoor Testbed with O-RAN and SDRs. For instance, by knowing that one team member has advanced knowledge in Docker containerization while another excels in 5G networking protocols, we can allocate tasks accordingly to leverage</w:t>
      </w:r>
      <w:r w:rsidR="00C33B0E">
        <w:t xml:space="preserve"> their</w:t>
      </w:r>
      <w:r>
        <w:t xml:space="preserve"> individual expertise </w:t>
      </w:r>
      <w:r w:rsidR="00C33B0E">
        <w:t xml:space="preserve">more </w:t>
      </w:r>
      <w:r>
        <w:t>effectively. Moreover, having a detailed skills inventory enables us to identify potential knowledge gaps and develop tailored training plans for each team member, ensuring that everyone has the necessary capabilities to contribute effectively to the project's success.</w:t>
      </w:r>
    </w:p>
    <w:p w14:paraId="22786745" w14:textId="54F177B1" w:rsidR="005266E1" w:rsidRDefault="005266E1" w:rsidP="58B08A63">
      <w:pPr>
        <w:pStyle w:val="Heading2"/>
      </w:pPr>
    </w:p>
    <w:p w14:paraId="0ECE0AAD" w14:textId="15601244" w:rsidR="16DA0AB8" w:rsidRDefault="16DA0AB8" w:rsidP="58B08A63">
      <w:pPr>
        <w:pStyle w:val="Heading2"/>
        <w:rPr>
          <w:rFonts w:hint="eastAsia"/>
        </w:rPr>
      </w:pPr>
      <w:bookmarkStart w:id="34" w:name="_Toc163194151"/>
      <w:r>
        <w:t>Training Plan</w:t>
      </w:r>
      <w:bookmarkEnd w:id="34"/>
    </w:p>
    <w:p w14:paraId="5403FC8A" w14:textId="5F7F83A1" w:rsidR="4EDCECAA" w:rsidRDefault="16150BD7" w:rsidP="009B7CE5">
      <w:pPr>
        <w:rPr>
          <w:rFonts w:hint="eastAsia"/>
        </w:rPr>
      </w:pPr>
      <w:r>
        <w:t xml:space="preserve">In developing our training plan, we understand that it may not be highly detailed or exhaustive due to </w:t>
      </w:r>
      <w:r w:rsidR="002E279B">
        <w:t xml:space="preserve">only having </w:t>
      </w:r>
      <w:r>
        <w:t xml:space="preserve">the broad strokes of what we need to learn. However, we recognize the necessity of </w:t>
      </w:r>
      <w:r w:rsidR="002E279B">
        <w:t>identifying and</w:t>
      </w:r>
      <w:r>
        <w:t xml:space="preserve"> acquiring specific skills essential for our project's success. This includes a comprehensive understanding of 5G technologies, O-RAN architecture, and Software Defined Radios (SDRs), which form the backbone of our project. Additionally, proficiency in containerization technologies such as Docker and knowledge of virtualization and virtual machine (VM) management are crucial for setting up our testbed environment efficiently</w:t>
      </w:r>
      <w:r w:rsidR="00907BDB">
        <w:t xml:space="preserve"> and repeatedly</w:t>
      </w:r>
      <w:r>
        <w:t xml:space="preserve">. By focusing on these key areas, we </w:t>
      </w:r>
      <w:r w:rsidR="00907BDB">
        <w:t xml:space="preserve">will </w:t>
      </w:r>
      <w:r>
        <w:t>ensure that our team is equipped with the necessary expertise to tackle the project's challenges effectively. Through targeted learning and practical application</w:t>
      </w:r>
      <w:r w:rsidR="00907BDB">
        <w:t xml:space="preserve"> of the skills mentioned above</w:t>
      </w:r>
      <w:r>
        <w:t xml:space="preserve">, we aim to build a strong </w:t>
      </w:r>
      <w:r w:rsidR="00907BDB">
        <w:t xml:space="preserve">knowledge </w:t>
      </w:r>
      <w:r>
        <w:t>foundation, enabling us to navigate the complexities of our project with confidence.</w:t>
      </w:r>
      <w:r w:rsidR="170806A3">
        <w:t xml:space="preserve"> </w:t>
      </w:r>
    </w:p>
    <w:p w14:paraId="7AE91C2A" w14:textId="0592231D" w:rsidR="4EDCECAA" w:rsidRDefault="26716BC5" w:rsidP="009B7CE5">
      <w:pPr>
        <w:rPr>
          <w:rFonts w:hint="eastAsia"/>
        </w:rPr>
      </w:pPr>
      <w:r>
        <w:t xml:space="preserve">We have already initiated knowledge-sharing efforts within our team and are committed to continuing this practice throughout the project. By facilitating knowledge transfer and sharing resources through various means such as documentation, crash courses, related articles, videos, and workshops, we ensure that everyone has access to relevant information and learning materials. This proactive approach to information sharing is crucial, especially for a project as technical as ours, where staying updated on the latest developments and acquiring new skills </w:t>
      </w:r>
      <w:r w:rsidR="00150F19">
        <w:t>will be</w:t>
      </w:r>
      <w:r>
        <w:t xml:space="preserve"> essential for success.</w:t>
      </w:r>
    </w:p>
    <w:p w14:paraId="6FF3BE80" w14:textId="7FD59376" w:rsidR="4EDCECAA" w:rsidRDefault="4EDCECAA" w:rsidP="4EDCECAA">
      <w:pPr>
        <w:rPr>
          <w:rFonts w:hint="eastAsia"/>
        </w:rPr>
      </w:pPr>
    </w:p>
    <w:p w14:paraId="57C67906" w14:textId="77777777" w:rsidR="00010495" w:rsidRDefault="00010495">
      <w:pPr>
        <w:rPr>
          <w:rFonts w:ascii="Aptos" w:eastAsiaTheme="majorEastAsia" w:hAnsi="Aptos" w:cstheme="majorBidi"/>
          <w:b/>
          <w:color w:val="4C94D8" w:themeColor="text2" w:themeTint="80"/>
          <w:sz w:val="40"/>
          <w:szCs w:val="40"/>
        </w:rPr>
      </w:pPr>
      <w:r>
        <w:br w:type="page"/>
      </w:r>
    </w:p>
    <w:p w14:paraId="23284A85" w14:textId="2D481035" w:rsidR="5208C11C" w:rsidRDefault="49B0C5F8" w:rsidP="005217F5">
      <w:pPr>
        <w:pStyle w:val="Heading1"/>
      </w:pPr>
      <w:bookmarkStart w:id="35" w:name="_Toc163194152"/>
      <w:r w:rsidRPr="00B71D8C">
        <w:t>Team Role</w:t>
      </w:r>
      <w:r w:rsidR="005217F5" w:rsidRPr="00B71D8C">
        <w:t>s</w:t>
      </w:r>
      <w:bookmarkEnd w:id="35"/>
    </w:p>
    <w:p w14:paraId="72DEA507" w14:textId="77777777" w:rsidR="00DD358A" w:rsidRPr="00DD358A" w:rsidRDefault="00DD358A" w:rsidP="00DD358A">
      <w:pPr>
        <w:rPr>
          <w:rFonts w:hint="eastAsia"/>
        </w:rPr>
      </w:pPr>
    </w:p>
    <w:tbl>
      <w:tblPr>
        <w:tblStyle w:val="TableGrid"/>
        <w:tblW w:w="0" w:type="auto"/>
        <w:tblLook w:val="04A0" w:firstRow="1" w:lastRow="0" w:firstColumn="1" w:lastColumn="0" w:noHBand="0" w:noVBand="1"/>
      </w:tblPr>
      <w:tblGrid>
        <w:gridCol w:w="2298"/>
        <w:gridCol w:w="5418"/>
        <w:gridCol w:w="1634"/>
      </w:tblGrid>
      <w:tr w:rsidR="00B36E17" w:rsidRPr="00B71D8C" w14:paraId="45A76617" w14:textId="77777777" w:rsidTr="00F2777A">
        <w:trPr>
          <w:trHeight w:val="70"/>
        </w:trPr>
        <w:tc>
          <w:tcPr>
            <w:tcW w:w="2298" w:type="dxa"/>
            <w:shd w:val="clear" w:color="auto" w:fill="A5C9EB" w:themeFill="text2" w:themeFillTint="40"/>
          </w:tcPr>
          <w:p w14:paraId="40F67E80" w14:textId="77777777" w:rsidR="00B36E17" w:rsidRPr="00E15DC2" w:rsidRDefault="00B36E17">
            <w:pPr>
              <w:rPr>
                <w:rFonts w:hint="eastAsia"/>
                <w:b/>
                <w:bCs/>
              </w:rPr>
            </w:pPr>
            <w:r w:rsidRPr="00E15DC2">
              <w:rPr>
                <w:b/>
                <w:bCs/>
              </w:rPr>
              <w:t>Role</w:t>
            </w:r>
          </w:p>
        </w:tc>
        <w:tc>
          <w:tcPr>
            <w:tcW w:w="5418" w:type="dxa"/>
            <w:shd w:val="clear" w:color="auto" w:fill="A5C9EB" w:themeFill="text2" w:themeFillTint="40"/>
          </w:tcPr>
          <w:p w14:paraId="4B5FD3E2" w14:textId="77777777" w:rsidR="00B36E17" w:rsidRPr="00E15DC2" w:rsidRDefault="00B36E17">
            <w:pPr>
              <w:rPr>
                <w:rFonts w:hint="eastAsia"/>
                <w:b/>
                <w:bCs/>
              </w:rPr>
            </w:pPr>
            <w:r w:rsidRPr="00E15DC2">
              <w:rPr>
                <w:b/>
                <w:bCs/>
              </w:rPr>
              <w:t>Responsibilities</w:t>
            </w:r>
          </w:p>
        </w:tc>
        <w:tc>
          <w:tcPr>
            <w:tcW w:w="1634" w:type="dxa"/>
            <w:shd w:val="clear" w:color="auto" w:fill="A5C9EB" w:themeFill="text2" w:themeFillTint="40"/>
          </w:tcPr>
          <w:p w14:paraId="365067B5" w14:textId="77777777" w:rsidR="00B36E17" w:rsidRPr="00E15DC2" w:rsidRDefault="00B36E17">
            <w:pPr>
              <w:rPr>
                <w:rFonts w:hint="eastAsia"/>
                <w:b/>
                <w:bCs/>
              </w:rPr>
            </w:pPr>
            <w:r w:rsidRPr="00E15DC2">
              <w:rPr>
                <w:b/>
                <w:bCs/>
              </w:rPr>
              <w:t>Team Member</w:t>
            </w:r>
          </w:p>
        </w:tc>
      </w:tr>
      <w:tr w:rsidR="00E15DC2" w:rsidRPr="00B71D8C" w14:paraId="66CAA5B2" w14:textId="77777777" w:rsidTr="00F2777A">
        <w:trPr>
          <w:trHeight w:val="70"/>
        </w:trPr>
        <w:tc>
          <w:tcPr>
            <w:tcW w:w="2298" w:type="dxa"/>
          </w:tcPr>
          <w:p w14:paraId="6D2B468F" w14:textId="5B1D8630" w:rsidR="00E15DC2" w:rsidRPr="00B71D8C" w:rsidRDefault="00E15DC2" w:rsidP="00E15DC2">
            <w:r>
              <w:t>Team Leader</w:t>
            </w:r>
          </w:p>
        </w:tc>
        <w:tc>
          <w:tcPr>
            <w:tcW w:w="5418" w:type="dxa"/>
          </w:tcPr>
          <w:p w14:paraId="303EDB54" w14:textId="16B1C6FE" w:rsidR="00E15DC2" w:rsidRPr="00B71D8C" w:rsidRDefault="00E15DC2" w:rsidP="00E15DC2">
            <w:r>
              <w:t>Leads decision making, role assignment and task delegation</w:t>
            </w:r>
          </w:p>
        </w:tc>
        <w:tc>
          <w:tcPr>
            <w:tcW w:w="1634" w:type="dxa"/>
          </w:tcPr>
          <w:p w14:paraId="7670F742" w14:textId="3D2BB2CC" w:rsidR="00E15DC2" w:rsidRPr="00B71D8C" w:rsidRDefault="00E15DC2" w:rsidP="00E15DC2">
            <w:r>
              <w:t xml:space="preserve">Will </w:t>
            </w:r>
          </w:p>
        </w:tc>
      </w:tr>
      <w:tr w:rsidR="00E15DC2" w:rsidRPr="00B71D8C" w14:paraId="7B076A2B" w14:textId="77777777" w:rsidTr="00F2777A">
        <w:tc>
          <w:tcPr>
            <w:tcW w:w="2298" w:type="dxa"/>
          </w:tcPr>
          <w:p w14:paraId="42046A4E" w14:textId="77777777" w:rsidR="00E15DC2" w:rsidRPr="00B71D8C" w:rsidRDefault="00E15DC2" w:rsidP="00E15DC2">
            <w:pPr>
              <w:rPr>
                <w:rFonts w:hint="eastAsia"/>
              </w:rPr>
            </w:pPr>
            <w:r w:rsidRPr="00B71D8C">
              <w:t>Client/Mentor Touchpoint</w:t>
            </w:r>
          </w:p>
        </w:tc>
        <w:tc>
          <w:tcPr>
            <w:tcW w:w="5418" w:type="dxa"/>
          </w:tcPr>
          <w:p w14:paraId="3E6F0608" w14:textId="6D8076D5" w:rsidR="00E15DC2" w:rsidRPr="00B71D8C" w:rsidRDefault="00E15DC2" w:rsidP="00E15DC2">
            <w:pPr>
              <w:rPr>
                <w:rFonts w:hint="eastAsia"/>
              </w:rPr>
            </w:pPr>
            <w:r w:rsidRPr="00B71D8C">
              <w:t>Communicating and coordinating meetings and equipment handover between the team and client/mentor</w:t>
            </w:r>
            <w:r>
              <w:t>/stakeholders</w:t>
            </w:r>
          </w:p>
        </w:tc>
        <w:tc>
          <w:tcPr>
            <w:tcW w:w="1634" w:type="dxa"/>
          </w:tcPr>
          <w:p w14:paraId="444736A0" w14:textId="2180AFAE" w:rsidR="00E15DC2" w:rsidRPr="00B71D8C" w:rsidRDefault="00E15DC2" w:rsidP="00E15DC2">
            <w:pPr>
              <w:rPr>
                <w:rFonts w:hint="eastAsia"/>
              </w:rPr>
            </w:pPr>
            <w:r>
              <w:t>Chris</w:t>
            </w:r>
            <w:r w:rsidR="00821283">
              <w:t>/Edward</w:t>
            </w:r>
          </w:p>
        </w:tc>
      </w:tr>
      <w:tr w:rsidR="00E15DC2" w:rsidRPr="00B71D8C" w14:paraId="1DD80FE9" w14:textId="77777777" w:rsidTr="00F2777A">
        <w:tc>
          <w:tcPr>
            <w:tcW w:w="2298" w:type="dxa"/>
          </w:tcPr>
          <w:p w14:paraId="6680EFDA" w14:textId="1FA4D4FC" w:rsidR="00E15DC2" w:rsidRPr="00B71D8C" w:rsidRDefault="00E15DC2" w:rsidP="00E15DC2">
            <w:pPr>
              <w:rPr>
                <w:rFonts w:hint="eastAsia"/>
              </w:rPr>
            </w:pPr>
            <w:r w:rsidRPr="00B71D8C">
              <w:t>SDR Engineer</w:t>
            </w:r>
            <w:r>
              <w:t>ing</w:t>
            </w:r>
          </w:p>
        </w:tc>
        <w:tc>
          <w:tcPr>
            <w:tcW w:w="5418" w:type="dxa"/>
          </w:tcPr>
          <w:p w14:paraId="7B7E5E53" w14:textId="718440F8" w:rsidR="00E15DC2" w:rsidRPr="00B71D8C" w:rsidRDefault="00E15DC2" w:rsidP="00E15DC2">
            <w:pPr>
              <w:rPr>
                <w:rFonts w:hint="eastAsia"/>
              </w:rPr>
            </w:pPr>
            <w:r w:rsidRPr="00B71D8C">
              <w:t xml:space="preserve">Configuring and operating the </w:t>
            </w:r>
            <w:r>
              <w:t xml:space="preserve">physical </w:t>
            </w:r>
            <w:r w:rsidRPr="00B71D8C">
              <w:t xml:space="preserve">USRP B-205mini </w:t>
            </w:r>
            <w:r>
              <w:t>unit</w:t>
            </w:r>
            <w:r w:rsidRPr="00B71D8C">
              <w:t xml:space="preserve"> and the accompanying </w:t>
            </w:r>
            <w:proofErr w:type="spellStart"/>
            <w:r w:rsidRPr="00B71D8C">
              <w:t>srsRAN</w:t>
            </w:r>
            <w:proofErr w:type="spellEnd"/>
            <w:r w:rsidRPr="00B71D8C">
              <w:t xml:space="preserve"> </w:t>
            </w:r>
            <w:r>
              <w:t xml:space="preserve">control </w:t>
            </w:r>
            <w:r w:rsidRPr="00B71D8C">
              <w:t>software</w:t>
            </w:r>
          </w:p>
        </w:tc>
        <w:tc>
          <w:tcPr>
            <w:tcW w:w="1634" w:type="dxa"/>
          </w:tcPr>
          <w:p w14:paraId="39F59814" w14:textId="3ED38B86" w:rsidR="00E15DC2" w:rsidRPr="00B71D8C" w:rsidRDefault="00E15DC2" w:rsidP="00E15DC2">
            <w:pPr>
              <w:rPr>
                <w:rFonts w:hint="eastAsia"/>
              </w:rPr>
            </w:pPr>
            <w:r>
              <w:t>Sam</w:t>
            </w:r>
            <w:r w:rsidR="00821283">
              <w:t>/Chris</w:t>
            </w:r>
          </w:p>
        </w:tc>
      </w:tr>
      <w:tr w:rsidR="00E15DC2" w:rsidRPr="00B71D8C" w14:paraId="3B6EACD6" w14:textId="77777777" w:rsidTr="00F2777A">
        <w:tc>
          <w:tcPr>
            <w:tcW w:w="2298" w:type="dxa"/>
          </w:tcPr>
          <w:p w14:paraId="04E70C8E" w14:textId="76FD53A2" w:rsidR="00E15DC2" w:rsidRPr="00B71D8C" w:rsidRDefault="00E15DC2" w:rsidP="00E15DC2">
            <w:pPr>
              <w:rPr>
                <w:rFonts w:hint="eastAsia"/>
              </w:rPr>
            </w:pPr>
            <w:r>
              <w:t>Container</w:t>
            </w:r>
            <w:r w:rsidRPr="00B71D8C">
              <w:t xml:space="preserve"> Engineer</w:t>
            </w:r>
            <w:r>
              <w:t>ing</w:t>
            </w:r>
          </w:p>
        </w:tc>
        <w:tc>
          <w:tcPr>
            <w:tcW w:w="5418" w:type="dxa"/>
          </w:tcPr>
          <w:p w14:paraId="2ED94BD3" w14:textId="21F3128A" w:rsidR="00E15DC2" w:rsidRPr="00B71D8C" w:rsidRDefault="00E15DC2" w:rsidP="00E15DC2">
            <w:pPr>
              <w:rPr>
                <w:rFonts w:hint="eastAsia"/>
              </w:rPr>
            </w:pPr>
            <w:r>
              <w:t xml:space="preserve">Container setup and automation for </w:t>
            </w:r>
            <w:r w:rsidR="00157276">
              <w:t xml:space="preserve">the testbed. </w:t>
            </w:r>
            <w:proofErr w:type="spellStart"/>
            <w:r w:rsidR="00157276">
              <w:t>Dockerfiles</w:t>
            </w:r>
            <w:proofErr w:type="spellEnd"/>
            <w:r w:rsidR="00157276">
              <w:t xml:space="preserve">, Ansible playbooks </w:t>
            </w:r>
            <w:r w:rsidR="00934C36">
              <w:t xml:space="preserve">and Kubernetes testing. </w:t>
            </w:r>
            <w:r w:rsidR="00494EDD">
              <w:t>Hardware compatibility and OS</w:t>
            </w:r>
            <w:r w:rsidR="00596B3C">
              <w:t xml:space="preserve"> imaging</w:t>
            </w:r>
            <w:r w:rsidR="00494EDD">
              <w:t>.</w:t>
            </w:r>
          </w:p>
        </w:tc>
        <w:tc>
          <w:tcPr>
            <w:tcW w:w="1634" w:type="dxa"/>
          </w:tcPr>
          <w:p w14:paraId="613EA5E2" w14:textId="39A9DD62" w:rsidR="00E15DC2" w:rsidRPr="00B71D8C" w:rsidRDefault="00E15DC2" w:rsidP="00E15DC2">
            <w:pPr>
              <w:rPr>
                <w:rFonts w:hint="eastAsia"/>
              </w:rPr>
            </w:pPr>
            <w:r>
              <w:t>Edward</w:t>
            </w:r>
            <w:r w:rsidR="00156143">
              <w:t>/Sam</w:t>
            </w:r>
          </w:p>
        </w:tc>
      </w:tr>
      <w:tr w:rsidR="00E15DC2" w:rsidRPr="00B71D8C" w14:paraId="20B7F6F1" w14:textId="77777777" w:rsidTr="00F2777A">
        <w:tc>
          <w:tcPr>
            <w:tcW w:w="2298" w:type="dxa"/>
          </w:tcPr>
          <w:p w14:paraId="060F21B8" w14:textId="1132CF80" w:rsidR="00E15DC2" w:rsidRPr="00B71D8C" w:rsidRDefault="00E15DC2" w:rsidP="00E15DC2">
            <w:r>
              <w:t>Network Engineering</w:t>
            </w:r>
          </w:p>
        </w:tc>
        <w:tc>
          <w:tcPr>
            <w:tcW w:w="5418" w:type="dxa"/>
          </w:tcPr>
          <w:p w14:paraId="0D8D3AA2" w14:textId="490AAB40" w:rsidR="00E15DC2" w:rsidRPr="00B71D8C" w:rsidRDefault="00E15DC2" w:rsidP="00E15DC2">
            <w:r w:rsidRPr="00B71D8C">
              <w:t>Configuring and setting up network, troubleshooting 5G testbed network infrastructure</w:t>
            </w:r>
            <w:r>
              <w:t>,</w:t>
            </w:r>
            <w:r w:rsidR="00693429">
              <w:t xml:space="preserve"> logging </w:t>
            </w:r>
            <w:r w:rsidR="00AB59FE">
              <w:t xml:space="preserve">faults and </w:t>
            </w:r>
            <w:r w:rsidR="00F2777A">
              <w:t xml:space="preserve">network </w:t>
            </w:r>
            <w:r w:rsidR="00B213EE">
              <w:t xml:space="preserve">performance testing. </w:t>
            </w:r>
          </w:p>
        </w:tc>
        <w:tc>
          <w:tcPr>
            <w:tcW w:w="1634" w:type="dxa"/>
          </w:tcPr>
          <w:p w14:paraId="7E0F0176" w14:textId="2C98C600" w:rsidR="00E15DC2" w:rsidRDefault="00B213EE" w:rsidP="00E15DC2">
            <w:r>
              <w:t>Kat</w:t>
            </w:r>
            <w:r w:rsidR="00156143">
              <w:t>/Sam</w:t>
            </w:r>
          </w:p>
        </w:tc>
      </w:tr>
      <w:tr w:rsidR="00E15DC2" w:rsidRPr="00B71D8C" w14:paraId="32F0F1A4" w14:textId="77777777" w:rsidTr="00F2777A">
        <w:tc>
          <w:tcPr>
            <w:tcW w:w="2298" w:type="dxa"/>
          </w:tcPr>
          <w:p w14:paraId="1FE97080" w14:textId="5E0E018E" w:rsidR="00E15DC2" w:rsidRPr="00B71D8C" w:rsidRDefault="00E15DC2" w:rsidP="00E15DC2">
            <w:pPr>
              <w:rPr>
                <w:rFonts w:hint="eastAsia"/>
              </w:rPr>
            </w:pPr>
            <w:r w:rsidRPr="00B71D8C">
              <w:t xml:space="preserve">Documentation </w:t>
            </w:r>
            <w:r w:rsidR="002E1034">
              <w:t>(</w:t>
            </w:r>
            <w:r w:rsidRPr="00B71D8C">
              <w:t>Specialis</w:t>
            </w:r>
            <w:r w:rsidR="002E1034">
              <w:t>ed)</w:t>
            </w:r>
          </w:p>
        </w:tc>
        <w:tc>
          <w:tcPr>
            <w:tcW w:w="5418" w:type="dxa"/>
          </w:tcPr>
          <w:p w14:paraId="598DA169" w14:textId="77777777" w:rsidR="00E15DC2" w:rsidRPr="00B71D8C" w:rsidRDefault="00E15DC2" w:rsidP="00E15DC2">
            <w:pPr>
              <w:rPr>
                <w:rFonts w:hint="eastAsia"/>
              </w:rPr>
            </w:pPr>
            <w:r w:rsidRPr="00B71D8C">
              <w:t>Documenting the setup process, including all configuration, diagnosing and debugging issues</w:t>
            </w:r>
          </w:p>
        </w:tc>
        <w:tc>
          <w:tcPr>
            <w:tcW w:w="1634" w:type="dxa"/>
          </w:tcPr>
          <w:p w14:paraId="0919481F" w14:textId="74004F1D" w:rsidR="00E15DC2" w:rsidRDefault="00821283" w:rsidP="00E15DC2">
            <w:pPr>
              <w:rPr>
                <w:rFonts w:hint="eastAsia"/>
              </w:rPr>
            </w:pPr>
            <w:r>
              <w:t>Will/</w:t>
            </w:r>
            <w:r w:rsidR="00E15DC2">
              <w:t xml:space="preserve">Kat </w:t>
            </w:r>
          </w:p>
          <w:p w14:paraId="29761ADA" w14:textId="77777777" w:rsidR="00E15DC2" w:rsidRPr="00B71D8C" w:rsidRDefault="00E15DC2" w:rsidP="00E15DC2">
            <w:pPr>
              <w:rPr>
                <w:rFonts w:hint="eastAsia"/>
              </w:rPr>
            </w:pPr>
          </w:p>
        </w:tc>
      </w:tr>
      <w:tr w:rsidR="00E15DC2" w:rsidRPr="00B71D8C" w14:paraId="70B844A6" w14:textId="77777777" w:rsidTr="00F2777A">
        <w:tc>
          <w:tcPr>
            <w:tcW w:w="2298" w:type="dxa"/>
          </w:tcPr>
          <w:p w14:paraId="2E4F095C" w14:textId="4802F2D8" w:rsidR="00E15DC2" w:rsidRPr="00B71D8C" w:rsidRDefault="002E1034" w:rsidP="00E15DC2">
            <w:pPr>
              <w:rPr>
                <w:rFonts w:hint="eastAsia"/>
              </w:rPr>
            </w:pPr>
            <w:r w:rsidRPr="00B71D8C">
              <w:t xml:space="preserve">Documentation </w:t>
            </w:r>
            <w:r>
              <w:t>(Deliverables)</w:t>
            </w:r>
          </w:p>
        </w:tc>
        <w:tc>
          <w:tcPr>
            <w:tcW w:w="5418" w:type="dxa"/>
          </w:tcPr>
          <w:p w14:paraId="2926C9FE" w14:textId="03416B0C" w:rsidR="00E15DC2" w:rsidRPr="00B71D8C" w:rsidRDefault="002E1034" w:rsidP="00E15DC2">
            <w:pPr>
              <w:rPr>
                <w:rFonts w:hint="eastAsia"/>
              </w:rPr>
            </w:pPr>
            <w:r>
              <w:t xml:space="preserve">Document preparation for proposal, </w:t>
            </w:r>
            <w:r w:rsidR="00764D55">
              <w:t xml:space="preserve">pitch decks, meeting </w:t>
            </w:r>
            <w:r w:rsidR="00163930">
              <w:t xml:space="preserve">minutes, </w:t>
            </w:r>
            <w:r w:rsidR="00FD62C2">
              <w:t>client deliverables</w:t>
            </w:r>
          </w:p>
        </w:tc>
        <w:tc>
          <w:tcPr>
            <w:tcW w:w="1634" w:type="dxa"/>
          </w:tcPr>
          <w:p w14:paraId="501FD842" w14:textId="2543364D" w:rsidR="00E15DC2" w:rsidRDefault="00F2777A" w:rsidP="00E15DC2">
            <w:pPr>
              <w:rPr>
                <w:rFonts w:hint="eastAsia"/>
              </w:rPr>
            </w:pPr>
            <w:r>
              <w:t xml:space="preserve">All </w:t>
            </w:r>
          </w:p>
        </w:tc>
      </w:tr>
    </w:tbl>
    <w:p w14:paraId="39B1930E" w14:textId="77777777" w:rsidR="005217F5" w:rsidRPr="00B71D8C" w:rsidRDefault="005217F5" w:rsidP="005217F5">
      <w:pPr>
        <w:rPr>
          <w:rFonts w:hint="eastAsia"/>
        </w:rPr>
      </w:pPr>
    </w:p>
    <w:p w14:paraId="2FEA3AA4" w14:textId="4F626550" w:rsidR="00E036F9" w:rsidRPr="00E036F9" w:rsidRDefault="1BD02623" w:rsidP="00E036F9">
      <w:pPr>
        <w:pStyle w:val="Heading1"/>
      </w:pPr>
      <w:bookmarkStart w:id="36" w:name="_Toc163194153"/>
      <w:r w:rsidRPr="00B71D8C">
        <w:t>Team Schedule for Part 1</w:t>
      </w:r>
      <w:bookmarkEnd w:id="36"/>
    </w:p>
    <w:p w14:paraId="346BF9AF" w14:textId="77777777" w:rsidR="005B2B31" w:rsidRDefault="005B2B31" w:rsidP="00010495">
      <w:pPr>
        <w:rPr>
          <w:rFonts w:eastAsia="Times New Roman" w:cs="Times New Roman"/>
          <w:color w:val="000000" w:themeColor="text1"/>
        </w:rPr>
      </w:pPr>
    </w:p>
    <w:p w14:paraId="0DF56E0D" w14:textId="2DFBCCBD" w:rsidR="000750D2" w:rsidRPr="00010495" w:rsidRDefault="000750D2" w:rsidP="00010495">
      <w:pPr>
        <w:rPr>
          <w:rFonts w:eastAsia="Times New Roman" w:cs="Times New Roman"/>
          <w:color w:val="000000" w:themeColor="text1"/>
        </w:rPr>
      </w:pPr>
      <w:r w:rsidRPr="0017296B">
        <w:rPr>
          <w:rFonts w:eastAsia="Times New Roman" w:cs="Times New Roman"/>
          <w:color w:val="000000" w:themeColor="text1"/>
        </w:rPr>
        <w:t xml:space="preserve">Sprint 1: Weeks 1 – </w:t>
      </w:r>
      <w:proofErr w:type="gramStart"/>
      <w:r w:rsidRPr="0017296B">
        <w:rPr>
          <w:rFonts w:eastAsia="Times New Roman" w:cs="Times New Roman"/>
          <w:color w:val="000000" w:themeColor="text1"/>
        </w:rPr>
        <w:t xml:space="preserve">4 </w:t>
      </w:r>
      <w:r w:rsidR="009351F9">
        <w:rPr>
          <w:rFonts w:eastAsia="Times New Roman" w:cs="Times New Roman"/>
          <w:color w:val="000000" w:themeColor="text1"/>
        </w:rPr>
        <w:t>:</w:t>
      </w:r>
      <w:proofErr w:type="gramEnd"/>
      <w:r w:rsidR="009351F9">
        <w:rPr>
          <w:rFonts w:eastAsia="Times New Roman" w:cs="Times New Roman"/>
          <w:color w:val="000000" w:themeColor="text1"/>
        </w:rPr>
        <w:tab/>
      </w:r>
      <w:r w:rsidRPr="00010495">
        <w:rPr>
          <w:rFonts w:eastAsia="Times New Roman" w:cs="Times New Roman"/>
          <w:color w:val="000000" w:themeColor="text1"/>
        </w:rPr>
        <w:t>Upskil</w:t>
      </w:r>
      <w:r w:rsidR="000A5D09" w:rsidRPr="00010495">
        <w:rPr>
          <w:rFonts w:eastAsia="Times New Roman" w:cs="Times New Roman"/>
          <w:color w:val="000000" w:themeColor="text1"/>
        </w:rPr>
        <w:t>ling and research</w:t>
      </w:r>
    </w:p>
    <w:p w14:paraId="1524E931" w14:textId="4A9FDAB1" w:rsidR="000A5D09" w:rsidRPr="009351F9" w:rsidRDefault="000A5D09" w:rsidP="009351F9">
      <w:pPr>
        <w:rPr>
          <w:rFonts w:eastAsia="Times New Roman" w:cs="Times New Roman"/>
          <w:color w:val="000000" w:themeColor="text1"/>
        </w:rPr>
      </w:pPr>
      <w:r w:rsidRPr="0017296B">
        <w:rPr>
          <w:rFonts w:eastAsia="Times New Roman" w:cs="Times New Roman"/>
          <w:color w:val="000000" w:themeColor="text1"/>
        </w:rPr>
        <w:t xml:space="preserve">Sprint 2: Weeks 5 – </w:t>
      </w:r>
      <w:r w:rsidR="002D5D86" w:rsidRPr="0017296B">
        <w:rPr>
          <w:rFonts w:eastAsia="Times New Roman" w:cs="Times New Roman"/>
          <w:color w:val="000000" w:themeColor="text1"/>
        </w:rPr>
        <w:t>6</w:t>
      </w:r>
      <w:r w:rsidR="009351F9">
        <w:rPr>
          <w:rFonts w:eastAsia="Times New Roman" w:cs="Times New Roman"/>
          <w:color w:val="000000" w:themeColor="text1"/>
        </w:rPr>
        <w:t>:</w:t>
      </w:r>
      <w:r w:rsidR="009351F9">
        <w:rPr>
          <w:rFonts w:eastAsia="Times New Roman" w:cs="Times New Roman"/>
          <w:color w:val="000000" w:themeColor="text1"/>
        </w:rPr>
        <w:tab/>
      </w:r>
      <w:r w:rsidRPr="009351F9">
        <w:rPr>
          <w:rFonts w:eastAsia="Times New Roman" w:cs="Times New Roman"/>
          <w:color w:val="000000" w:themeColor="text1"/>
        </w:rPr>
        <w:t xml:space="preserve">Startup; </w:t>
      </w:r>
      <w:r w:rsidR="00CA702A" w:rsidRPr="009351F9">
        <w:rPr>
          <w:rFonts w:eastAsia="Times New Roman" w:cs="Times New Roman"/>
          <w:color w:val="000000" w:themeColor="text1"/>
        </w:rPr>
        <w:t>initial configuration</w:t>
      </w:r>
    </w:p>
    <w:p w14:paraId="561C8DA2" w14:textId="6DBB8A8E" w:rsidR="00454250" w:rsidRPr="009351F9" w:rsidRDefault="002D5D86" w:rsidP="009351F9">
      <w:pPr>
        <w:rPr>
          <w:rFonts w:eastAsia="Times New Roman" w:cs="Times New Roman"/>
          <w:color w:val="000000" w:themeColor="text1"/>
        </w:rPr>
      </w:pPr>
      <w:r w:rsidRPr="0017296B">
        <w:rPr>
          <w:rFonts w:eastAsia="Times New Roman" w:cs="Times New Roman"/>
          <w:color w:val="000000" w:themeColor="text1"/>
        </w:rPr>
        <w:t xml:space="preserve">Sprint 3: Weeks </w:t>
      </w:r>
      <w:r w:rsidR="00454250" w:rsidRPr="0017296B">
        <w:rPr>
          <w:rFonts w:eastAsia="Times New Roman" w:cs="Times New Roman"/>
          <w:color w:val="000000" w:themeColor="text1"/>
        </w:rPr>
        <w:t>7 – 8</w:t>
      </w:r>
      <w:r w:rsidR="009351F9">
        <w:rPr>
          <w:rFonts w:eastAsia="Times New Roman" w:cs="Times New Roman"/>
          <w:color w:val="000000" w:themeColor="text1"/>
        </w:rPr>
        <w:t>:</w:t>
      </w:r>
      <w:r w:rsidR="009351F9">
        <w:rPr>
          <w:rFonts w:eastAsia="Times New Roman" w:cs="Times New Roman"/>
          <w:color w:val="000000" w:themeColor="text1"/>
        </w:rPr>
        <w:tab/>
      </w:r>
      <w:r w:rsidR="00451895" w:rsidRPr="009351F9">
        <w:rPr>
          <w:rFonts w:eastAsia="Times New Roman" w:cs="Times New Roman"/>
          <w:color w:val="000000" w:themeColor="text1"/>
        </w:rPr>
        <w:t>System &amp; Architecture Design</w:t>
      </w:r>
    </w:p>
    <w:p w14:paraId="4522E603" w14:textId="152D7ABC" w:rsidR="00BE38BD" w:rsidRPr="00327E07" w:rsidRDefault="00BE38BD" w:rsidP="00BE38BD">
      <w:pPr>
        <w:rPr>
          <w:rFonts w:eastAsia="Times New Roman" w:cs="Times New Roman"/>
          <w:b/>
          <w:bCs/>
          <w:color w:val="000000" w:themeColor="text1"/>
        </w:rPr>
      </w:pPr>
      <w:r w:rsidRPr="00327E07">
        <w:rPr>
          <w:rFonts w:eastAsia="Times New Roman" w:cs="Times New Roman"/>
          <w:b/>
          <w:bCs/>
          <w:color w:val="000000" w:themeColor="text1"/>
        </w:rPr>
        <w:t xml:space="preserve">Mid-semester Break </w:t>
      </w:r>
    </w:p>
    <w:p w14:paraId="24C6A9A4" w14:textId="3BAA6695" w:rsidR="00DB3C5B" w:rsidRPr="009351F9" w:rsidRDefault="00F558A5" w:rsidP="009351F9">
      <w:pPr>
        <w:rPr>
          <w:rFonts w:eastAsia="Times New Roman" w:cs="Times New Roman"/>
          <w:color w:val="000000" w:themeColor="text1"/>
        </w:rPr>
      </w:pPr>
      <w:r w:rsidRPr="0017296B">
        <w:rPr>
          <w:rFonts w:eastAsia="Times New Roman" w:cs="Times New Roman"/>
          <w:color w:val="000000" w:themeColor="text1"/>
        </w:rPr>
        <w:t xml:space="preserve">Sprint </w:t>
      </w:r>
      <w:r w:rsidR="00451895" w:rsidRPr="0017296B">
        <w:rPr>
          <w:rFonts w:eastAsia="Times New Roman" w:cs="Times New Roman"/>
          <w:color w:val="000000" w:themeColor="text1"/>
        </w:rPr>
        <w:t>4</w:t>
      </w:r>
      <w:r w:rsidRPr="0017296B">
        <w:rPr>
          <w:rFonts w:eastAsia="Times New Roman" w:cs="Times New Roman"/>
          <w:color w:val="000000" w:themeColor="text1"/>
        </w:rPr>
        <w:t xml:space="preserve">: Weeks 9 – </w:t>
      </w:r>
      <w:r w:rsidR="006A5646" w:rsidRPr="0017296B">
        <w:rPr>
          <w:rFonts w:eastAsia="Times New Roman" w:cs="Times New Roman"/>
          <w:color w:val="000000" w:themeColor="text1"/>
        </w:rPr>
        <w:t>10</w:t>
      </w:r>
      <w:r w:rsidR="009351F9">
        <w:rPr>
          <w:rFonts w:eastAsia="Times New Roman" w:cs="Times New Roman"/>
          <w:color w:val="000000" w:themeColor="text1"/>
        </w:rPr>
        <w:t>:</w:t>
      </w:r>
      <w:r w:rsidR="009351F9">
        <w:tab/>
      </w:r>
      <w:r w:rsidR="42EA5524" w:rsidRPr="4933BC63">
        <w:rPr>
          <w:rFonts w:eastAsia="Times New Roman" w:cs="Times New Roman"/>
          <w:color w:val="000000" w:themeColor="text1"/>
        </w:rPr>
        <w:t xml:space="preserve"> </w:t>
      </w:r>
      <w:r w:rsidR="00451895" w:rsidRPr="009351F9">
        <w:rPr>
          <w:rFonts w:eastAsia="Times New Roman" w:cs="Times New Roman"/>
          <w:color w:val="000000" w:themeColor="text1"/>
        </w:rPr>
        <w:t>Hardware Configuration</w:t>
      </w:r>
    </w:p>
    <w:p w14:paraId="586FBAF3" w14:textId="1CD98A43" w:rsidR="00767595" w:rsidRDefault="006A5646" w:rsidP="009351F9">
      <w:pPr>
        <w:rPr>
          <w:rFonts w:eastAsia="Times New Roman" w:cs="Times New Roman"/>
          <w:color w:val="000000" w:themeColor="text1"/>
        </w:rPr>
      </w:pPr>
      <w:r w:rsidRPr="0017296B">
        <w:rPr>
          <w:rFonts w:eastAsia="Times New Roman" w:cs="Times New Roman"/>
          <w:color w:val="000000" w:themeColor="text1"/>
        </w:rPr>
        <w:t xml:space="preserve">Sprint </w:t>
      </w:r>
      <w:r w:rsidR="00451895" w:rsidRPr="0017296B">
        <w:rPr>
          <w:rFonts w:eastAsia="Times New Roman" w:cs="Times New Roman"/>
          <w:color w:val="000000" w:themeColor="text1"/>
        </w:rPr>
        <w:t>5</w:t>
      </w:r>
      <w:r w:rsidRPr="0017296B">
        <w:rPr>
          <w:rFonts w:eastAsia="Times New Roman" w:cs="Times New Roman"/>
          <w:color w:val="000000" w:themeColor="text1"/>
        </w:rPr>
        <w:t xml:space="preserve">: Weeks </w:t>
      </w:r>
      <w:r w:rsidR="00F4299A" w:rsidRPr="0017296B">
        <w:rPr>
          <w:rFonts w:eastAsia="Times New Roman" w:cs="Times New Roman"/>
          <w:color w:val="000000" w:themeColor="text1"/>
        </w:rPr>
        <w:t>11-</w:t>
      </w:r>
      <w:r w:rsidR="00451895" w:rsidRPr="0017296B">
        <w:rPr>
          <w:rFonts w:eastAsia="Times New Roman" w:cs="Times New Roman"/>
          <w:color w:val="000000" w:themeColor="text1"/>
        </w:rPr>
        <w:t xml:space="preserve"> </w:t>
      </w:r>
      <w:proofErr w:type="gramStart"/>
      <w:r w:rsidR="00451895" w:rsidRPr="0017296B">
        <w:rPr>
          <w:rFonts w:eastAsia="Times New Roman" w:cs="Times New Roman"/>
          <w:color w:val="000000" w:themeColor="text1"/>
        </w:rPr>
        <w:t>1</w:t>
      </w:r>
      <w:r w:rsidR="00F4299A" w:rsidRPr="0017296B">
        <w:rPr>
          <w:rFonts w:eastAsia="Times New Roman" w:cs="Times New Roman"/>
          <w:color w:val="000000" w:themeColor="text1"/>
        </w:rPr>
        <w:t xml:space="preserve">2 </w:t>
      </w:r>
      <w:r w:rsidR="009351F9">
        <w:rPr>
          <w:rFonts w:eastAsia="Times New Roman" w:cs="Times New Roman"/>
          <w:color w:val="000000" w:themeColor="text1"/>
        </w:rPr>
        <w:t>:</w:t>
      </w:r>
      <w:proofErr w:type="gramEnd"/>
      <w:r w:rsidR="68E6FF64" w:rsidRPr="4933BC63">
        <w:rPr>
          <w:rFonts w:eastAsia="Times New Roman" w:cs="Times New Roman"/>
          <w:color w:val="000000" w:themeColor="text1"/>
        </w:rPr>
        <w:t xml:space="preserve"> </w:t>
      </w:r>
      <w:r w:rsidR="00451895" w:rsidRPr="009351F9">
        <w:rPr>
          <w:rFonts w:eastAsia="Times New Roman" w:cs="Times New Roman"/>
          <w:color w:val="000000" w:themeColor="text1"/>
        </w:rPr>
        <w:t>Planning of Documentation &amp; User Guide</w:t>
      </w:r>
    </w:p>
    <w:p w14:paraId="6A589DE6" w14:textId="77777777" w:rsidR="001E3BC7" w:rsidRDefault="001E3BC7" w:rsidP="009351F9">
      <w:pPr>
        <w:rPr>
          <w:rFonts w:eastAsia="Times New Roman" w:cs="Times New Roman"/>
          <w:color w:val="000000" w:themeColor="text1"/>
        </w:rPr>
      </w:pPr>
    </w:p>
    <w:p w14:paraId="1479D5EF" w14:textId="77777777" w:rsidR="001E3BC7" w:rsidRDefault="001E3BC7" w:rsidP="009351F9">
      <w:pPr>
        <w:rPr>
          <w:rFonts w:eastAsia="Times New Roman" w:cs="Times New Roman"/>
          <w:color w:val="000000" w:themeColor="text1"/>
        </w:rPr>
      </w:pPr>
    </w:p>
    <w:p w14:paraId="2E33F696" w14:textId="77777777" w:rsidR="00DD358A" w:rsidRDefault="00DD358A" w:rsidP="009351F9">
      <w:pPr>
        <w:rPr>
          <w:rFonts w:eastAsia="Times New Roman" w:cs="Times New Roman"/>
          <w:color w:val="000000" w:themeColor="text1"/>
        </w:rPr>
      </w:pPr>
    </w:p>
    <w:p w14:paraId="61AEE59C" w14:textId="77777777" w:rsidR="00DD358A" w:rsidRPr="009351F9" w:rsidRDefault="00DD358A" w:rsidP="009351F9">
      <w:pPr>
        <w:rPr>
          <w:rFonts w:eastAsia="Times New Roman" w:cs="Times New Roman"/>
          <w:color w:val="000000" w:themeColor="text1"/>
        </w:rPr>
      </w:pPr>
    </w:p>
    <w:tbl>
      <w:tblPr>
        <w:tblStyle w:val="TableGrid"/>
        <w:tblW w:w="0" w:type="auto"/>
        <w:tblLayout w:type="fixed"/>
        <w:tblLook w:val="04A0" w:firstRow="1" w:lastRow="0" w:firstColumn="1" w:lastColumn="0" w:noHBand="0" w:noVBand="1"/>
      </w:tblPr>
      <w:tblGrid>
        <w:gridCol w:w="878"/>
        <w:gridCol w:w="961"/>
        <w:gridCol w:w="1842"/>
        <w:gridCol w:w="2835"/>
        <w:gridCol w:w="2834"/>
      </w:tblGrid>
      <w:tr w:rsidR="008B5E89" w:rsidRPr="004A7AEC" w14:paraId="324DCDB1" w14:textId="0E70411A" w:rsidTr="00E036F9">
        <w:tc>
          <w:tcPr>
            <w:tcW w:w="878" w:type="dxa"/>
            <w:shd w:val="clear" w:color="auto" w:fill="A5C9EB" w:themeFill="text2" w:themeFillTint="40"/>
          </w:tcPr>
          <w:p w14:paraId="570F76BD" w14:textId="5A69C0F1"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t xml:space="preserve">Sprint </w:t>
            </w:r>
            <w:r w:rsidR="0064206F" w:rsidRPr="004A7AEC">
              <w:rPr>
                <w:rFonts w:eastAsia="Times New Roman" w:cs="Times New Roman"/>
                <w:b/>
                <w:bCs/>
                <w:color w:val="000000" w:themeColor="text1"/>
              </w:rPr>
              <w:t xml:space="preserve"> </w:t>
            </w:r>
          </w:p>
        </w:tc>
        <w:tc>
          <w:tcPr>
            <w:tcW w:w="961" w:type="dxa"/>
            <w:shd w:val="clear" w:color="auto" w:fill="A5C9EB" w:themeFill="text2" w:themeFillTint="40"/>
          </w:tcPr>
          <w:p w14:paraId="7F95E2DD" w14:textId="35D344D2" w:rsidR="008B5E89" w:rsidRPr="004A7AEC" w:rsidRDefault="00D84CCB" w:rsidP="00451895">
            <w:pPr>
              <w:rPr>
                <w:rFonts w:eastAsia="Times New Roman" w:cs="Times New Roman"/>
                <w:b/>
                <w:bCs/>
                <w:color w:val="000000" w:themeColor="text1"/>
              </w:rPr>
            </w:pPr>
            <w:r>
              <w:rPr>
                <w:rFonts w:eastAsia="Times New Roman" w:cs="Times New Roman"/>
                <w:b/>
                <w:bCs/>
                <w:color w:val="000000" w:themeColor="text1"/>
              </w:rPr>
              <w:t>Weeks</w:t>
            </w:r>
          </w:p>
        </w:tc>
        <w:tc>
          <w:tcPr>
            <w:tcW w:w="1842" w:type="dxa"/>
            <w:shd w:val="clear" w:color="auto" w:fill="A5C9EB" w:themeFill="text2" w:themeFillTint="40"/>
          </w:tcPr>
          <w:p w14:paraId="074B0E66" w14:textId="51388011"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t>Name</w:t>
            </w:r>
          </w:p>
        </w:tc>
        <w:tc>
          <w:tcPr>
            <w:tcW w:w="2835" w:type="dxa"/>
            <w:shd w:val="clear" w:color="auto" w:fill="A5C9EB" w:themeFill="text2" w:themeFillTint="40"/>
          </w:tcPr>
          <w:p w14:paraId="65741B72" w14:textId="1F61AC4F"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t>Description</w:t>
            </w:r>
          </w:p>
        </w:tc>
        <w:tc>
          <w:tcPr>
            <w:tcW w:w="2834" w:type="dxa"/>
            <w:shd w:val="clear" w:color="auto" w:fill="A5C9EB" w:themeFill="text2" w:themeFillTint="40"/>
          </w:tcPr>
          <w:p w14:paraId="037E419D" w14:textId="2C1FEA9C" w:rsidR="008B5E89" w:rsidRPr="004A7AEC" w:rsidRDefault="0064206F" w:rsidP="00451895">
            <w:pPr>
              <w:rPr>
                <w:rFonts w:eastAsia="Times New Roman" w:cs="Times New Roman"/>
                <w:b/>
                <w:bCs/>
                <w:color w:val="000000" w:themeColor="text1"/>
              </w:rPr>
            </w:pPr>
            <w:r w:rsidRPr="004A7AEC">
              <w:rPr>
                <w:rFonts w:eastAsia="Times New Roman" w:cs="Times New Roman"/>
                <w:b/>
                <w:bCs/>
                <w:color w:val="000000" w:themeColor="text1"/>
              </w:rPr>
              <w:t>Relevant Milestones</w:t>
            </w:r>
          </w:p>
        </w:tc>
      </w:tr>
      <w:tr w:rsidR="008B5E89" w:rsidRPr="004A7AEC" w14:paraId="4F68F6A6" w14:textId="05C988D8" w:rsidTr="00E036F9">
        <w:trPr>
          <w:trHeight w:val="427"/>
        </w:trPr>
        <w:tc>
          <w:tcPr>
            <w:tcW w:w="878" w:type="dxa"/>
          </w:tcPr>
          <w:p w14:paraId="6DD8BAA4" w14:textId="3EF63A92"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t>1</w:t>
            </w:r>
          </w:p>
        </w:tc>
        <w:tc>
          <w:tcPr>
            <w:tcW w:w="961" w:type="dxa"/>
          </w:tcPr>
          <w:p w14:paraId="255D5E78" w14:textId="23366DC1"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 xml:space="preserve">1 – 4 </w:t>
            </w:r>
          </w:p>
        </w:tc>
        <w:tc>
          <w:tcPr>
            <w:tcW w:w="1842" w:type="dxa"/>
          </w:tcPr>
          <w:p w14:paraId="2E7D2063" w14:textId="614AFAAD"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Upskilling</w:t>
            </w:r>
          </w:p>
        </w:tc>
        <w:tc>
          <w:tcPr>
            <w:tcW w:w="2835" w:type="dxa"/>
          </w:tcPr>
          <w:p w14:paraId="115044B8" w14:textId="264A7D2F"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 xml:space="preserve">This period will be dedicated to upskilling and researching. This includes familiarising </w:t>
            </w:r>
            <w:proofErr w:type="gramStart"/>
            <w:r w:rsidRPr="004A7AEC">
              <w:rPr>
                <w:rFonts w:eastAsia="Times New Roman" w:cs="Times New Roman"/>
                <w:color w:val="000000" w:themeColor="text1"/>
              </w:rPr>
              <w:t>ourselves</w:t>
            </w:r>
            <w:proofErr w:type="gramEnd"/>
            <w:r w:rsidRPr="004A7AEC">
              <w:rPr>
                <w:rFonts w:eastAsia="Times New Roman" w:cs="Times New Roman"/>
                <w:color w:val="000000" w:themeColor="text1"/>
              </w:rPr>
              <w:t xml:space="preserve"> with </w:t>
            </w:r>
            <w:proofErr w:type="spellStart"/>
            <w:r w:rsidRPr="004A7AEC">
              <w:rPr>
                <w:rFonts w:eastAsia="Times New Roman" w:cs="Times New Roman"/>
                <w:color w:val="000000" w:themeColor="text1"/>
              </w:rPr>
              <w:t>srsRAN</w:t>
            </w:r>
            <w:proofErr w:type="spellEnd"/>
            <w:r w:rsidRPr="004A7AEC">
              <w:rPr>
                <w:rFonts w:eastAsia="Times New Roman" w:cs="Times New Roman"/>
                <w:color w:val="000000" w:themeColor="text1"/>
              </w:rPr>
              <w:t xml:space="preserve">, the O-RAN architecture, and any relevant operating systems and hardware which will be used in the project. </w:t>
            </w:r>
          </w:p>
        </w:tc>
        <w:tc>
          <w:tcPr>
            <w:tcW w:w="2834" w:type="dxa"/>
          </w:tcPr>
          <w:p w14:paraId="1F9385EF" w14:textId="7D41A970" w:rsidR="008B5E89" w:rsidRPr="004A7AEC" w:rsidRDefault="00DB4B5A" w:rsidP="00ED59ED">
            <w:pPr>
              <w:rPr>
                <w:rFonts w:eastAsia="Times New Roman" w:cs="Times New Roman"/>
                <w:color w:val="000000" w:themeColor="text1"/>
              </w:rPr>
            </w:pPr>
            <w:r w:rsidRPr="004A7AEC">
              <w:rPr>
                <w:rFonts w:eastAsia="Times New Roman" w:cs="Times New Roman"/>
                <w:color w:val="000000" w:themeColor="text1"/>
              </w:rPr>
              <w:t xml:space="preserve">Kick-off meetings: mentor/team, client/team, and </w:t>
            </w:r>
            <w:r w:rsidR="00ED59ED" w:rsidRPr="004A7AEC">
              <w:rPr>
                <w:rFonts w:eastAsia="Times New Roman" w:cs="Times New Roman"/>
                <w:color w:val="000000" w:themeColor="text1"/>
              </w:rPr>
              <w:t>team only</w:t>
            </w:r>
            <w:r w:rsidRPr="004A7AEC">
              <w:rPr>
                <w:rFonts w:eastAsia="Times New Roman" w:cs="Times New Roman"/>
                <w:color w:val="000000" w:themeColor="text1"/>
              </w:rPr>
              <w:t xml:space="preserve"> </w:t>
            </w:r>
          </w:p>
        </w:tc>
      </w:tr>
      <w:tr w:rsidR="008B5E89" w:rsidRPr="004A7AEC" w14:paraId="103670A4" w14:textId="157BCDD9" w:rsidTr="00E036F9">
        <w:tc>
          <w:tcPr>
            <w:tcW w:w="878" w:type="dxa"/>
          </w:tcPr>
          <w:p w14:paraId="08CB13CD" w14:textId="147FB743"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t>2</w:t>
            </w:r>
          </w:p>
        </w:tc>
        <w:tc>
          <w:tcPr>
            <w:tcW w:w="961" w:type="dxa"/>
          </w:tcPr>
          <w:p w14:paraId="198A1995" w14:textId="69AAAA11"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5 - 6</w:t>
            </w:r>
          </w:p>
        </w:tc>
        <w:tc>
          <w:tcPr>
            <w:tcW w:w="1842" w:type="dxa"/>
          </w:tcPr>
          <w:p w14:paraId="71C35C9D" w14:textId="63EDAE70"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Startup &amp; Initial Configuration</w:t>
            </w:r>
          </w:p>
        </w:tc>
        <w:tc>
          <w:tcPr>
            <w:tcW w:w="2835" w:type="dxa"/>
          </w:tcPr>
          <w:p w14:paraId="6EC4D543" w14:textId="68EB5A8E"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 xml:space="preserve">This sprint will see the initial configuration of all hardware components of the 5G testbed. </w:t>
            </w:r>
            <w:r w:rsidRPr="004A7AEC">
              <w:rPr>
                <w:rFonts w:eastAsia="Times New Roman" w:cs="Times New Roman"/>
                <w:color w:val="000000" w:themeColor="text1"/>
              </w:rPr>
              <w:br/>
            </w:r>
          </w:p>
        </w:tc>
        <w:tc>
          <w:tcPr>
            <w:tcW w:w="2834" w:type="dxa"/>
          </w:tcPr>
          <w:p w14:paraId="76F4F780" w14:textId="77777777" w:rsidR="001E3BC7" w:rsidRDefault="008B5E89" w:rsidP="00451895">
            <w:pPr>
              <w:rPr>
                <w:rFonts w:eastAsia="Times New Roman" w:cs="Times New Roman"/>
                <w:color w:val="000000" w:themeColor="text1"/>
              </w:rPr>
            </w:pPr>
            <w:r w:rsidRPr="004A7AEC">
              <w:rPr>
                <w:rFonts w:eastAsia="Times New Roman" w:cs="Times New Roman"/>
                <w:color w:val="000000" w:themeColor="text1"/>
              </w:rPr>
              <w:t xml:space="preserve">Installation of </w:t>
            </w:r>
            <w:proofErr w:type="spellStart"/>
            <w:r w:rsidRPr="004A7AEC">
              <w:rPr>
                <w:rFonts w:eastAsia="Times New Roman" w:cs="Times New Roman"/>
                <w:color w:val="000000" w:themeColor="text1"/>
              </w:rPr>
              <w:t>srsRAN</w:t>
            </w:r>
            <w:proofErr w:type="spellEnd"/>
            <w:r w:rsidRPr="004A7AEC">
              <w:rPr>
                <w:rFonts w:eastAsia="Times New Roman" w:cs="Times New Roman"/>
                <w:color w:val="000000" w:themeColor="text1"/>
              </w:rPr>
              <w:t xml:space="preserve"> software on properly configured systems.</w:t>
            </w:r>
          </w:p>
          <w:p w14:paraId="4994B62E" w14:textId="5318BC19" w:rsidR="008B5E89" w:rsidRPr="004A7AEC" w:rsidRDefault="004108D1" w:rsidP="00451895">
            <w:pPr>
              <w:rPr>
                <w:rFonts w:eastAsia="Times New Roman" w:cs="Times New Roman"/>
                <w:color w:val="000000" w:themeColor="text1"/>
              </w:rPr>
            </w:pPr>
            <w:r w:rsidRPr="004A7AEC">
              <w:rPr>
                <w:rFonts w:eastAsia="Times New Roman" w:cs="Times New Roman"/>
                <w:color w:val="000000" w:themeColor="text1"/>
              </w:rPr>
              <w:t xml:space="preserve">Basic configuration of the </w:t>
            </w:r>
            <w:r w:rsidR="00AE0ECD" w:rsidRPr="004A7AEC">
              <w:rPr>
                <w:rFonts w:eastAsia="Times New Roman" w:cs="Times New Roman"/>
                <w:color w:val="000000" w:themeColor="text1"/>
              </w:rPr>
              <w:t xml:space="preserve">SDR module for compatibility with </w:t>
            </w:r>
            <w:proofErr w:type="spellStart"/>
            <w:r w:rsidR="00AE0ECD" w:rsidRPr="004A7AEC">
              <w:rPr>
                <w:rFonts w:eastAsia="Times New Roman" w:cs="Times New Roman"/>
                <w:color w:val="000000" w:themeColor="text1"/>
              </w:rPr>
              <w:t>srsRAN</w:t>
            </w:r>
            <w:proofErr w:type="spellEnd"/>
            <w:r w:rsidR="00AE0ECD" w:rsidRPr="004A7AEC">
              <w:rPr>
                <w:rFonts w:eastAsia="Times New Roman" w:cs="Times New Roman"/>
                <w:color w:val="000000" w:themeColor="text1"/>
              </w:rPr>
              <w:t>.</w:t>
            </w:r>
          </w:p>
        </w:tc>
      </w:tr>
      <w:tr w:rsidR="008B5E89" w:rsidRPr="004A7AEC" w14:paraId="46EC8D8C" w14:textId="1F17C753" w:rsidTr="00E036F9">
        <w:tc>
          <w:tcPr>
            <w:tcW w:w="878" w:type="dxa"/>
          </w:tcPr>
          <w:p w14:paraId="138BFC74" w14:textId="3049FD8B"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t>3</w:t>
            </w:r>
          </w:p>
        </w:tc>
        <w:tc>
          <w:tcPr>
            <w:tcW w:w="961" w:type="dxa"/>
          </w:tcPr>
          <w:p w14:paraId="15F41DDB" w14:textId="34FD2120"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7 - 8</w:t>
            </w:r>
          </w:p>
        </w:tc>
        <w:tc>
          <w:tcPr>
            <w:tcW w:w="1842" w:type="dxa"/>
          </w:tcPr>
          <w:p w14:paraId="7C609C71" w14:textId="4516B161"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System &amp; Architecture Design</w:t>
            </w:r>
          </w:p>
        </w:tc>
        <w:tc>
          <w:tcPr>
            <w:tcW w:w="2835" w:type="dxa"/>
          </w:tcPr>
          <w:p w14:paraId="215EA4FF" w14:textId="2FB87560" w:rsidR="008B5E89" w:rsidRPr="004A7AEC" w:rsidRDefault="00BC1B2C" w:rsidP="00451895">
            <w:pPr>
              <w:rPr>
                <w:rFonts w:eastAsia="Times New Roman" w:cs="Times New Roman"/>
                <w:color w:val="000000" w:themeColor="text1"/>
              </w:rPr>
            </w:pPr>
            <w:r w:rsidRPr="004A7AEC">
              <w:rPr>
                <w:rFonts w:eastAsia="Times New Roman" w:cs="Times New Roman"/>
                <w:color w:val="000000" w:themeColor="text1"/>
              </w:rPr>
              <w:t xml:space="preserve">Within this sprint, the project focus will shift </w:t>
            </w:r>
            <w:r w:rsidR="00ED6033" w:rsidRPr="004A7AEC">
              <w:rPr>
                <w:rFonts w:eastAsia="Times New Roman" w:cs="Times New Roman"/>
                <w:color w:val="000000" w:themeColor="text1"/>
              </w:rPr>
              <w:t xml:space="preserve">to the design of the system architecture </w:t>
            </w:r>
            <w:r w:rsidR="00704C35" w:rsidRPr="004A7AEC">
              <w:rPr>
                <w:rFonts w:eastAsia="Times New Roman" w:cs="Times New Roman"/>
                <w:color w:val="000000" w:themeColor="text1"/>
              </w:rPr>
              <w:t>before its implementation.</w:t>
            </w:r>
          </w:p>
        </w:tc>
        <w:tc>
          <w:tcPr>
            <w:tcW w:w="2834" w:type="dxa"/>
          </w:tcPr>
          <w:p w14:paraId="6E46882D" w14:textId="45691B34" w:rsidR="008B5E89" w:rsidRPr="004A7AEC" w:rsidRDefault="00DB4B5A" w:rsidP="00637A18">
            <w:pPr>
              <w:rPr>
                <w:rFonts w:eastAsia="Times New Roman" w:cs="Times New Roman"/>
                <w:color w:val="000000" w:themeColor="text1"/>
              </w:rPr>
            </w:pPr>
            <w:r w:rsidRPr="004A7AEC">
              <w:rPr>
                <w:rFonts w:eastAsia="Times New Roman" w:cs="Times New Roman"/>
                <w:color w:val="000000" w:themeColor="text1"/>
              </w:rPr>
              <w:t>Creation of s</w:t>
            </w:r>
            <w:r w:rsidR="00637A18" w:rsidRPr="004A7AEC">
              <w:rPr>
                <w:rFonts w:eastAsia="Times New Roman" w:cs="Times New Roman"/>
                <w:color w:val="000000" w:themeColor="text1"/>
              </w:rPr>
              <w:t xml:space="preserve">ystem architecture which will reflect the configuration of the </w:t>
            </w:r>
            <w:r w:rsidR="00D07A0B" w:rsidRPr="004A7AEC">
              <w:rPr>
                <w:rFonts w:eastAsia="Times New Roman" w:cs="Times New Roman"/>
                <w:color w:val="000000" w:themeColor="text1"/>
              </w:rPr>
              <w:t xml:space="preserve">network testbed and </w:t>
            </w:r>
            <w:r w:rsidR="00237C5B" w:rsidRPr="004A7AEC">
              <w:rPr>
                <w:rFonts w:eastAsia="Times New Roman" w:cs="Times New Roman"/>
                <w:color w:val="000000" w:themeColor="text1"/>
              </w:rPr>
              <w:t>be included in documentation/deliverables.</w:t>
            </w:r>
          </w:p>
        </w:tc>
      </w:tr>
      <w:tr w:rsidR="008B5E89" w:rsidRPr="004A7AEC" w14:paraId="0DB51D43" w14:textId="2357E1C3" w:rsidTr="00E036F9">
        <w:tc>
          <w:tcPr>
            <w:tcW w:w="878" w:type="dxa"/>
          </w:tcPr>
          <w:p w14:paraId="7BFF1590" w14:textId="129FA5E4"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t>4</w:t>
            </w:r>
          </w:p>
        </w:tc>
        <w:tc>
          <w:tcPr>
            <w:tcW w:w="961" w:type="dxa"/>
          </w:tcPr>
          <w:p w14:paraId="4FC2F206" w14:textId="6F302047"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9 – 10</w:t>
            </w:r>
          </w:p>
        </w:tc>
        <w:tc>
          <w:tcPr>
            <w:tcW w:w="1842" w:type="dxa"/>
          </w:tcPr>
          <w:p w14:paraId="03EB3020" w14:textId="65C75999"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Hardware Configuration</w:t>
            </w:r>
          </w:p>
        </w:tc>
        <w:tc>
          <w:tcPr>
            <w:tcW w:w="2835" w:type="dxa"/>
          </w:tcPr>
          <w:p w14:paraId="70A1E402" w14:textId="5C396095" w:rsidR="008B5E89" w:rsidRPr="004A7AEC" w:rsidRDefault="009178A5" w:rsidP="00451895">
            <w:pPr>
              <w:rPr>
                <w:rFonts w:eastAsia="Times New Roman" w:cs="Times New Roman"/>
                <w:color w:val="000000" w:themeColor="text1"/>
              </w:rPr>
            </w:pPr>
            <w:r w:rsidRPr="004A7AEC">
              <w:rPr>
                <w:rFonts w:eastAsia="Times New Roman" w:cs="Times New Roman"/>
                <w:color w:val="000000" w:themeColor="text1"/>
              </w:rPr>
              <w:t xml:space="preserve">This sprint will </w:t>
            </w:r>
            <w:r w:rsidR="001E3BC7">
              <w:rPr>
                <w:rFonts w:eastAsia="Times New Roman" w:cs="Times New Roman"/>
                <w:color w:val="000000" w:themeColor="text1"/>
              </w:rPr>
              <w:t>focus</w:t>
            </w:r>
            <w:r w:rsidR="00CB7186" w:rsidRPr="004A7AEC">
              <w:rPr>
                <w:rFonts w:eastAsia="Times New Roman" w:cs="Times New Roman"/>
                <w:color w:val="000000" w:themeColor="text1"/>
              </w:rPr>
              <w:t xml:space="preserve"> on the configuration and optimisation of the hardware components. </w:t>
            </w:r>
            <w:r w:rsidR="00C453C0" w:rsidRPr="004A7AEC">
              <w:rPr>
                <w:rFonts w:eastAsia="Times New Roman" w:cs="Times New Roman"/>
                <w:color w:val="000000" w:themeColor="text1"/>
              </w:rPr>
              <w:t xml:space="preserve">It will involve </w:t>
            </w:r>
            <w:r w:rsidR="00F82C3B" w:rsidRPr="004A7AEC">
              <w:rPr>
                <w:rFonts w:eastAsia="Times New Roman" w:cs="Times New Roman"/>
                <w:color w:val="000000" w:themeColor="text1"/>
              </w:rPr>
              <w:t xml:space="preserve">enhancing performance of the </w:t>
            </w:r>
            <w:r w:rsidR="00E95B10" w:rsidRPr="004A7AEC">
              <w:rPr>
                <w:rFonts w:eastAsia="Times New Roman" w:cs="Times New Roman"/>
                <w:color w:val="000000" w:themeColor="text1"/>
              </w:rPr>
              <w:t xml:space="preserve">SDR module and </w:t>
            </w:r>
            <w:proofErr w:type="spellStart"/>
            <w:r w:rsidR="00E95B10" w:rsidRPr="004A7AEC">
              <w:rPr>
                <w:rFonts w:eastAsia="Times New Roman" w:cs="Times New Roman"/>
                <w:color w:val="000000" w:themeColor="text1"/>
              </w:rPr>
              <w:t>srsRAN</w:t>
            </w:r>
            <w:proofErr w:type="spellEnd"/>
            <w:r w:rsidR="00E95B10" w:rsidRPr="004A7AEC">
              <w:rPr>
                <w:rFonts w:eastAsia="Times New Roman" w:cs="Times New Roman"/>
                <w:color w:val="000000" w:themeColor="text1"/>
              </w:rPr>
              <w:t xml:space="preserve"> software and </w:t>
            </w:r>
            <w:r w:rsidR="00995C71" w:rsidRPr="004A7AEC">
              <w:rPr>
                <w:rFonts w:eastAsia="Times New Roman" w:cs="Times New Roman"/>
                <w:color w:val="000000" w:themeColor="text1"/>
              </w:rPr>
              <w:t>fine-tuning</w:t>
            </w:r>
            <w:r w:rsidR="008E4C1E" w:rsidRPr="004A7AEC">
              <w:rPr>
                <w:rFonts w:eastAsia="Times New Roman" w:cs="Times New Roman"/>
                <w:color w:val="000000" w:themeColor="text1"/>
              </w:rPr>
              <w:t xml:space="preserve"> radio frequency parameters</w:t>
            </w:r>
            <w:r w:rsidR="00EA400B" w:rsidRPr="004A7AEC">
              <w:rPr>
                <w:rFonts w:eastAsia="Times New Roman" w:cs="Times New Roman"/>
                <w:color w:val="000000" w:themeColor="text1"/>
              </w:rPr>
              <w:t>.</w:t>
            </w:r>
          </w:p>
        </w:tc>
        <w:tc>
          <w:tcPr>
            <w:tcW w:w="2834" w:type="dxa"/>
          </w:tcPr>
          <w:p w14:paraId="5A7A8DAE" w14:textId="423B9EAA" w:rsidR="008B5E89" w:rsidRPr="004A7AEC" w:rsidRDefault="00CD32B5" w:rsidP="00BC1B2C">
            <w:pPr>
              <w:rPr>
                <w:rFonts w:eastAsia="Times New Roman" w:cs="Times New Roman"/>
                <w:color w:val="000000" w:themeColor="text1"/>
              </w:rPr>
            </w:pPr>
            <w:r w:rsidRPr="004A7AEC">
              <w:rPr>
                <w:rFonts w:eastAsia="Times New Roman" w:cs="Times New Roman"/>
                <w:color w:val="000000" w:themeColor="text1"/>
              </w:rPr>
              <w:t xml:space="preserve">Verification of communication between the </w:t>
            </w:r>
            <w:r w:rsidR="00BC1B2C" w:rsidRPr="004A7AEC">
              <w:rPr>
                <w:rFonts w:eastAsia="Times New Roman" w:cs="Times New Roman"/>
                <w:color w:val="000000" w:themeColor="text1"/>
              </w:rPr>
              <w:t xml:space="preserve">SDR module and the </w:t>
            </w:r>
            <w:proofErr w:type="spellStart"/>
            <w:r w:rsidR="00BC1B2C" w:rsidRPr="004A7AEC">
              <w:rPr>
                <w:rFonts w:eastAsia="Times New Roman" w:cs="Times New Roman"/>
                <w:color w:val="000000" w:themeColor="text1"/>
              </w:rPr>
              <w:t>srsRAN</w:t>
            </w:r>
            <w:proofErr w:type="spellEnd"/>
            <w:r w:rsidR="00BC1B2C" w:rsidRPr="004A7AEC">
              <w:rPr>
                <w:rFonts w:eastAsia="Times New Roman" w:cs="Times New Roman"/>
                <w:color w:val="000000" w:themeColor="text1"/>
              </w:rPr>
              <w:t xml:space="preserve"> controller.</w:t>
            </w:r>
          </w:p>
          <w:p w14:paraId="1F522D50" w14:textId="0BB7D836" w:rsidR="00EA400B" w:rsidRPr="004A7AEC" w:rsidRDefault="000C60F6" w:rsidP="00BC1B2C">
            <w:pPr>
              <w:rPr>
                <w:rFonts w:eastAsia="Times New Roman" w:cs="Times New Roman"/>
                <w:color w:val="000000" w:themeColor="text1"/>
              </w:rPr>
            </w:pPr>
            <w:r w:rsidRPr="004A7AEC">
              <w:rPr>
                <w:rFonts w:eastAsia="Times New Roman" w:cs="Times New Roman"/>
                <w:color w:val="000000" w:themeColor="text1"/>
              </w:rPr>
              <w:t>Comprehensive configuration of the USRP SDR module</w:t>
            </w:r>
          </w:p>
          <w:p w14:paraId="7D7CB201" w14:textId="716422BE" w:rsidR="00995C71" w:rsidRPr="004A7AEC" w:rsidRDefault="00995C71" w:rsidP="00BC1B2C">
            <w:pPr>
              <w:rPr>
                <w:rFonts w:eastAsia="Times New Roman" w:cs="Times New Roman"/>
                <w:color w:val="000000" w:themeColor="text1"/>
              </w:rPr>
            </w:pPr>
          </w:p>
        </w:tc>
      </w:tr>
      <w:tr w:rsidR="008B5E89" w:rsidRPr="004A7AEC" w14:paraId="5395E2A3" w14:textId="0640E973" w:rsidTr="00E036F9">
        <w:trPr>
          <w:trHeight w:val="853"/>
        </w:trPr>
        <w:tc>
          <w:tcPr>
            <w:tcW w:w="878" w:type="dxa"/>
          </w:tcPr>
          <w:p w14:paraId="7B4F2D4E" w14:textId="38245F7B"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t>5</w:t>
            </w:r>
          </w:p>
        </w:tc>
        <w:tc>
          <w:tcPr>
            <w:tcW w:w="961" w:type="dxa"/>
          </w:tcPr>
          <w:p w14:paraId="2789FEFA" w14:textId="6FA46F02"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 xml:space="preserve">11 – </w:t>
            </w:r>
            <w:r w:rsidR="00953BB4">
              <w:rPr>
                <w:rFonts w:eastAsia="Times New Roman" w:cs="Times New Roman"/>
                <w:color w:val="000000" w:themeColor="text1"/>
              </w:rPr>
              <w:t>1</w:t>
            </w:r>
            <w:r w:rsidR="00022851">
              <w:rPr>
                <w:rFonts w:eastAsia="Times New Roman" w:cs="Times New Roman"/>
                <w:color w:val="000000" w:themeColor="text1"/>
              </w:rPr>
              <w:t>2</w:t>
            </w:r>
          </w:p>
        </w:tc>
        <w:tc>
          <w:tcPr>
            <w:tcW w:w="1842" w:type="dxa"/>
          </w:tcPr>
          <w:p w14:paraId="74077730" w14:textId="5183B863"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Planning of Documentation &amp; User Guide</w:t>
            </w:r>
          </w:p>
        </w:tc>
        <w:tc>
          <w:tcPr>
            <w:tcW w:w="2835" w:type="dxa"/>
          </w:tcPr>
          <w:p w14:paraId="5D745962" w14:textId="02E3E1C3" w:rsidR="008B5E89" w:rsidRPr="004A7AEC" w:rsidRDefault="000C60F6" w:rsidP="00451895">
            <w:pPr>
              <w:rPr>
                <w:rFonts w:eastAsia="Times New Roman" w:cs="Times New Roman"/>
                <w:color w:val="000000" w:themeColor="text1"/>
              </w:rPr>
            </w:pPr>
            <w:r w:rsidRPr="004A7AEC">
              <w:rPr>
                <w:rFonts w:eastAsia="Times New Roman" w:cs="Times New Roman"/>
                <w:color w:val="000000" w:themeColor="text1"/>
              </w:rPr>
              <w:t xml:space="preserve">This phase </w:t>
            </w:r>
            <w:r w:rsidR="001E3BC7">
              <w:rPr>
                <w:rFonts w:eastAsia="Times New Roman" w:cs="Times New Roman"/>
                <w:color w:val="000000" w:themeColor="text1"/>
              </w:rPr>
              <w:t>involves</w:t>
            </w:r>
            <w:r w:rsidRPr="004A7AEC">
              <w:rPr>
                <w:rFonts w:eastAsia="Times New Roman" w:cs="Times New Roman"/>
                <w:color w:val="000000" w:themeColor="text1"/>
              </w:rPr>
              <w:t xml:space="preserve"> the planning of </w:t>
            </w:r>
            <w:r w:rsidR="00E036F9">
              <w:rPr>
                <w:rFonts w:eastAsia="Times New Roman" w:cs="Times New Roman"/>
                <w:color w:val="000000" w:themeColor="text1"/>
              </w:rPr>
              <w:t>the</w:t>
            </w:r>
            <w:r w:rsidRPr="004A7AEC">
              <w:rPr>
                <w:rFonts w:eastAsia="Times New Roman" w:cs="Times New Roman"/>
                <w:color w:val="000000" w:themeColor="text1"/>
              </w:rPr>
              <w:t xml:space="preserve"> documentation which </w:t>
            </w:r>
            <w:r w:rsidR="00E036F9">
              <w:rPr>
                <w:rFonts w:eastAsia="Times New Roman" w:cs="Times New Roman"/>
                <w:color w:val="000000" w:themeColor="text1"/>
              </w:rPr>
              <w:t>describes</w:t>
            </w:r>
            <w:r w:rsidR="008228FB" w:rsidRPr="004A7AEC">
              <w:rPr>
                <w:rFonts w:eastAsia="Times New Roman" w:cs="Times New Roman"/>
                <w:color w:val="000000" w:themeColor="text1"/>
              </w:rPr>
              <w:t xml:space="preserve"> the </w:t>
            </w:r>
            <w:r w:rsidR="00A133FA" w:rsidRPr="004A7AEC">
              <w:rPr>
                <w:rFonts w:eastAsia="Times New Roman" w:cs="Times New Roman"/>
                <w:color w:val="000000" w:themeColor="text1"/>
              </w:rPr>
              <w:t>configuration of our network and serve as the final deliverable for the project.</w:t>
            </w:r>
          </w:p>
        </w:tc>
        <w:tc>
          <w:tcPr>
            <w:tcW w:w="2834" w:type="dxa"/>
          </w:tcPr>
          <w:p w14:paraId="03488B6A" w14:textId="15AB4F2C" w:rsidR="008B5E89" w:rsidRPr="004A7AEC" w:rsidRDefault="00DB4B5A" w:rsidP="00DB4B5A">
            <w:pPr>
              <w:rPr>
                <w:rFonts w:eastAsia="Times New Roman" w:cs="Times New Roman"/>
                <w:color w:val="000000" w:themeColor="text1"/>
              </w:rPr>
            </w:pPr>
            <w:r w:rsidRPr="004A7AEC">
              <w:rPr>
                <w:rFonts w:eastAsia="Times New Roman" w:cs="Times New Roman"/>
                <w:color w:val="000000" w:themeColor="text1"/>
              </w:rPr>
              <w:t xml:space="preserve">Creation of an easily legible and </w:t>
            </w:r>
            <w:r w:rsidR="001E3BC7">
              <w:rPr>
                <w:rFonts w:eastAsia="Times New Roman" w:cs="Times New Roman"/>
                <w:color w:val="000000" w:themeColor="text1"/>
              </w:rPr>
              <w:t>well-</w:t>
            </w:r>
            <w:r w:rsidR="001E3BC7" w:rsidRPr="004A7AEC">
              <w:rPr>
                <w:rFonts w:eastAsia="Times New Roman" w:cs="Times New Roman"/>
                <w:color w:val="000000" w:themeColor="text1"/>
              </w:rPr>
              <w:t>structured</w:t>
            </w:r>
            <w:r w:rsidRPr="004A7AEC">
              <w:rPr>
                <w:rFonts w:eastAsia="Times New Roman" w:cs="Times New Roman"/>
                <w:color w:val="000000" w:themeColor="text1"/>
              </w:rPr>
              <w:t xml:space="preserve"> outline for the documentation deliverable.</w:t>
            </w:r>
          </w:p>
        </w:tc>
      </w:tr>
    </w:tbl>
    <w:p w14:paraId="130C1454" w14:textId="77777777" w:rsidR="0080721F" w:rsidRDefault="0080721F" w:rsidP="00005003">
      <w:pPr>
        <w:pStyle w:val="Heading1"/>
      </w:pPr>
      <w:bookmarkStart w:id="37" w:name="_Toc163194154"/>
    </w:p>
    <w:p w14:paraId="03520E97" w14:textId="77777777" w:rsidR="0080721F" w:rsidRDefault="0080721F">
      <w:pPr>
        <w:rPr>
          <w:rFonts w:ascii="Aptos" w:eastAsiaTheme="majorEastAsia" w:hAnsi="Aptos" w:cstheme="majorBidi"/>
          <w:b/>
          <w:color w:val="4C94D8" w:themeColor="text2" w:themeTint="80"/>
          <w:sz w:val="40"/>
          <w:szCs w:val="40"/>
        </w:rPr>
      </w:pPr>
      <w:r>
        <w:br w:type="page"/>
      </w:r>
    </w:p>
    <w:p w14:paraId="7D22F10A" w14:textId="7184721F" w:rsidR="55AB7DA5" w:rsidRDefault="55AB7DA5" w:rsidP="00005003">
      <w:pPr>
        <w:pStyle w:val="Heading1"/>
      </w:pPr>
      <w:r w:rsidRPr="00B71D8C">
        <w:t>Project Management Methodology</w:t>
      </w:r>
      <w:r w:rsidR="005B2B31">
        <w:t>/</w:t>
      </w:r>
      <w:r w:rsidRPr="00B71D8C">
        <w:t>Approach</w:t>
      </w:r>
      <w:bookmarkEnd w:id="37"/>
    </w:p>
    <w:p w14:paraId="06A8B47F" w14:textId="77777777" w:rsidR="005B2B31" w:rsidRPr="005B2B31" w:rsidRDefault="005B2B31" w:rsidP="005B2B31">
      <w:pPr>
        <w:rPr>
          <w:rFonts w:hint="eastAsia"/>
        </w:rPr>
      </w:pPr>
    </w:p>
    <w:p w14:paraId="4E86E23F" w14:textId="6A623F72" w:rsidR="05E51B91" w:rsidRDefault="00130150" w:rsidP="05E51B91">
      <w:pPr>
        <w:rPr>
          <w:rFonts w:eastAsia="Times New Roman" w:cs="Times New Roman"/>
        </w:rPr>
      </w:pPr>
      <w:r>
        <w:rPr>
          <w:rFonts w:eastAsia="Times New Roman" w:cs="Times New Roman"/>
        </w:rPr>
        <w:t xml:space="preserve">We have chosen to use the </w:t>
      </w:r>
      <w:proofErr w:type="spellStart"/>
      <w:r w:rsidR="21FD6260" w:rsidRPr="005B2B31">
        <w:rPr>
          <w:rFonts w:eastAsia="Times New Roman" w:cs="Times New Roman"/>
          <w:b/>
          <w:bCs/>
        </w:rPr>
        <w:t>s</w:t>
      </w:r>
      <w:r w:rsidRPr="005B2B31">
        <w:rPr>
          <w:rFonts w:eastAsia="Times New Roman" w:cs="Times New Roman"/>
          <w:b/>
          <w:bCs/>
        </w:rPr>
        <w:t>ecSDLC</w:t>
      </w:r>
      <w:proofErr w:type="spellEnd"/>
      <w:r>
        <w:rPr>
          <w:rFonts w:eastAsia="Times New Roman" w:cs="Times New Roman"/>
        </w:rPr>
        <w:t xml:space="preserve"> project management methodology,</w:t>
      </w:r>
      <w:r w:rsidR="10CF5D71" w:rsidRPr="004A7AEC">
        <w:rPr>
          <w:rFonts w:eastAsia="Times New Roman" w:cs="Times New Roman"/>
        </w:rPr>
        <w:t xml:space="preserve"> with risk management practices</w:t>
      </w:r>
      <w:r>
        <w:rPr>
          <w:rFonts w:eastAsia="Times New Roman" w:cs="Times New Roman"/>
        </w:rPr>
        <w:t xml:space="preserve"> at the forefront</w:t>
      </w:r>
      <w:r w:rsidR="00311DD9">
        <w:rPr>
          <w:rFonts w:eastAsia="Times New Roman" w:cs="Times New Roman"/>
        </w:rPr>
        <w:t xml:space="preserve"> of our decision</w:t>
      </w:r>
      <w:r>
        <w:rPr>
          <w:rFonts w:eastAsia="Times New Roman" w:cs="Times New Roman"/>
        </w:rPr>
        <w:t>.</w:t>
      </w:r>
      <w:r w:rsidR="10CF5D71" w:rsidRPr="004A7AEC">
        <w:rPr>
          <w:rFonts w:eastAsia="Times New Roman" w:cs="Times New Roman"/>
        </w:rPr>
        <w:t xml:space="preserve"> </w:t>
      </w:r>
      <w:r>
        <w:rPr>
          <w:rFonts w:eastAsia="Times New Roman" w:cs="Times New Roman"/>
        </w:rPr>
        <w:t>This method involves</w:t>
      </w:r>
      <w:r w:rsidR="10CF5D71" w:rsidRPr="004A7AEC">
        <w:rPr>
          <w:rFonts w:eastAsia="Times New Roman" w:cs="Times New Roman"/>
        </w:rPr>
        <w:t xml:space="preserve"> identifying specific threats and risks</w:t>
      </w:r>
      <w:r w:rsidR="00311DD9">
        <w:rPr>
          <w:rFonts w:eastAsia="Times New Roman" w:cs="Times New Roman"/>
        </w:rPr>
        <w:t xml:space="preserve"> to the project</w:t>
      </w:r>
      <w:r w:rsidR="10CF5D71" w:rsidRPr="004A7AEC">
        <w:rPr>
          <w:rFonts w:eastAsia="Times New Roman" w:cs="Times New Roman"/>
        </w:rPr>
        <w:t xml:space="preserve">, and the subsequent design and implementation of specific controls to counter threats and </w:t>
      </w:r>
      <w:r w:rsidR="002C71EE">
        <w:rPr>
          <w:rFonts w:eastAsia="Times New Roman" w:cs="Times New Roman"/>
        </w:rPr>
        <w:t>manage potential risks.</w:t>
      </w:r>
      <w:r w:rsidR="2037B326" w:rsidRPr="004A7AEC">
        <w:rPr>
          <w:rFonts w:eastAsia="Times New Roman" w:cs="Times New Roman"/>
        </w:rPr>
        <w:t xml:space="preserve"> SDLC</w:t>
      </w:r>
      <w:r w:rsidR="002C71EE">
        <w:rPr>
          <w:rFonts w:eastAsia="Times New Roman" w:cs="Times New Roman"/>
        </w:rPr>
        <w:t xml:space="preserve"> defines</w:t>
      </w:r>
      <w:r w:rsidR="2037B326" w:rsidRPr="004A7AEC">
        <w:rPr>
          <w:rFonts w:eastAsia="Times New Roman" w:cs="Times New Roman"/>
        </w:rPr>
        <w:t xml:space="preserve"> the general methodology for design and implementation of an information system in an organi</w:t>
      </w:r>
      <w:r w:rsidR="00381F16">
        <w:rPr>
          <w:rFonts w:eastAsia="Times New Roman" w:cs="Times New Roman"/>
        </w:rPr>
        <w:t>s</w:t>
      </w:r>
      <w:r w:rsidR="2037B326" w:rsidRPr="004A7AEC">
        <w:rPr>
          <w:rFonts w:eastAsia="Times New Roman" w:cs="Times New Roman"/>
        </w:rPr>
        <w:t>ation</w:t>
      </w:r>
      <w:r w:rsidR="001D024A">
        <w:rPr>
          <w:rFonts w:eastAsia="Times New Roman" w:cs="Times New Roman"/>
        </w:rPr>
        <w:t xml:space="preserve">. </w:t>
      </w:r>
      <w:r>
        <w:br/>
      </w:r>
      <w:r>
        <w:br/>
      </w:r>
      <w:r w:rsidR="228B0687" w:rsidRPr="233E1365">
        <w:rPr>
          <w:rFonts w:eastAsia="Times New Roman" w:cs="Times New Roman"/>
        </w:rPr>
        <w:t>Our project's role as a proof-of-concept for a research paper underscores the need to ensure the integrity and reliability of our system.</w:t>
      </w:r>
      <w:r w:rsidR="228B0687" w:rsidRPr="351D37E3">
        <w:rPr>
          <w:rFonts w:eastAsia="Times New Roman" w:cs="Times New Roman"/>
        </w:rPr>
        <w:t xml:space="preserve"> </w:t>
      </w:r>
      <w:r w:rsidR="228B0687" w:rsidRPr="6AE6411E">
        <w:rPr>
          <w:rFonts w:eastAsia="Times New Roman" w:cs="Times New Roman"/>
        </w:rPr>
        <w:t>While our project may not involve proprietary information or require non-disclosure agreements (NDAs), prioritizing security measures remains crucial.</w:t>
      </w:r>
      <w:r w:rsidR="228B0687" w:rsidRPr="676A40E5">
        <w:rPr>
          <w:rFonts w:eastAsia="Times New Roman" w:cs="Times New Roman"/>
        </w:rPr>
        <w:t xml:space="preserve"> </w:t>
      </w:r>
    </w:p>
    <w:p w14:paraId="5E238CAE" w14:textId="77777777" w:rsidR="00D7740F" w:rsidRDefault="00D7740F" w:rsidP="3E28B40B">
      <w:pPr>
        <w:pStyle w:val="Heading2"/>
      </w:pPr>
    </w:p>
    <w:p w14:paraId="620C9AE5" w14:textId="0671B52F" w:rsidR="3E28B40B" w:rsidRDefault="0391C7D6" w:rsidP="00D7740F">
      <w:pPr>
        <w:pStyle w:val="Heading2"/>
        <w:rPr>
          <w:rFonts w:eastAsia="Times New Roman" w:cs="Times New Roman"/>
        </w:rPr>
      </w:pPr>
      <w:bookmarkStart w:id="38" w:name="_Toc163194155"/>
      <w:proofErr w:type="spellStart"/>
      <w:r>
        <w:t>secSDLC</w:t>
      </w:r>
      <w:proofErr w:type="spellEnd"/>
      <w:r>
        <w:t xml:space="preserve"> </w:t>
      </w:r>
      <w:r w:rsidR="00261834">
        <w:t>P</w:t>
      </w:r>
      <w:r>
        <w:t xml:space="preserve">roject </w:t>
      </w:r>
      <w:r w:rsidR="00261834">
        <w:t>A</w:t>
      </w:r>
      <w:r>
        <w:t xml:space="preserve">pplication </w:t>
      </w:r>
      <w:r w:rsidR="00261834">
        <w:t>P</w:t>
      </w:r>
      <w:r>
        <w:t>hases</w:t>
      </w:r>
      <w:bookmarkEnd w:id="38"/>
    </w:p>
    <w:p w14:paraId="4CE8BE41" w14:textId="77777777" w:rsidR="00D7740F" w:rsidRPr="00D7740F" w:rsidRDefault="00D7740F" w:rsidP="00D7740F"/>
    <w:p w14:paraId="44C819DE" w14:textId="435CE773" w:rsidR="004B2132" w:rsidRDefault="004B2132" w:rsidP="006417A0">
      <w:pPr>
        <w:pStyle w:val="Heading2"/>
        <w:rPr>
          <w:rFonts w:eastAsia="Times New Roman" w:cs="Times New Roman"/>
        </w:rPr>
      </w:pPr>
      <w:bookmarkStart w:id="39" w:name="_Toc163194156"/>
      <w:r>
        <w:rPr>
          <w:rFonts w:eastAsia="Times New Roman" w:cs="Times New Roman"/>
        </w:rPr>
        <w:t>Initiation</w:t>
      </w:r>
      <w:bookmarkEnd w:id="39"/>
    </w:p>
    <w:p w14:paraId="4DF94F94" w14:textId="57351EF2" w:rsidR="48898938" w:rsidRDefault="4F48BBBF" w:rsidP="780E63CC">
      <w:pPr>
        <w:pStyle w:val="ListParagraph"/>
        <w:numPr>
          <w:ilvl w:val="1"/>
          <w:numId w:val="35"/>
        </w:numPr>
        <w:rPr>
          <w:rFonts w:eastAsia="Times New Roman" w:cs="Times New Roman"/>
        </w:rPr>
      </w:pPr>
      <w:r w:rsidRPr="5B26B3C1">
        <w:rPr>
          <w:rFonts w:eastAsia="Times New Roman" w:cs="Times New Roman"/>
          <w:b/>
        </w:rPr>
        <w:t>A</w:t>
      </w:r>
      <w:r w:rsidR="52894626" w:rsidRPr="5B26B3C1">
        <w:rPr>
          <w:rFonts w:eastAsia="Times New Roman" w:cs="Times New Roman"/>
          <w:b/>
        </w:rPr>
        <w:t>genda</w:t>
      </w:r>
      <w:r w:rsidR="064F8ABB" w:rsidRPr="5B26B3C1">
        <w:rPr>
          <w:rFonts w:eastAsia="Times New Roman" w:cs="Times New Roman"/>
          <w:b/>
        </w:rPr>
        <w:t>(s)</w:t>
      </w:r>
      <w:r w:rsidRPr="4E040413">
        <w:rPr>
          <w:rFonts w:eastAsia="Times New Roman" w:cs="Times New Roman"/>
        </w:rPr>
        <w:t>:</w:t>
      </w:r>
    </w:p>
    <w:p w14:paraId="16033432" w14:textId="7A89BE76" w:rsidR="48898938" w:rsidRDefault="727492DA" w:rsidP="780E63CC">
      <w:pPr>
        <w:pStyle w:val="ListParagraph"/>
        <w:numPr>
          <w:ilvl w:val="1"/>
          <w:numId w:val="35"/>
        </w:numPr>
        <w:rPr>
          <w:rFonts w:eastAsia="Times New Roman" w:cs="Times New Roman"/>
        </w:rPr>
      </w:pPr>
      <w:r w:rsidRPr="12B5DE84">
        <w:rPr>
          <w:rFonts w:eastAsia="Times New Roman" w:cs="Times New Roman"/>
        </w:rPr>
        <w:t>Identifying</w:t>
      </w:r>
      <w:r w:rsidRPr="5E13EEB1">
        <w:rPr>
          <w:rFonts w:eastAsia="Times New Roman" w:cs="Times New Roman"/>
        </w:rPr>
        <w:t xml:space="preserve"> </w:t>
      </w:r>
      <w:r w:rsidRPr="2EE7247C">
        <w:rPr>
          <w:rFonts w:eastAsia="Times New Roman" w:cs="Times New Roman"/>
        </w:rPr>
        <w:t>the s</w:t>
      </w:r>
      <w:r w:rsidR="2475C5B0" w:rsidRPr="2EE7247C">
        <w:rPr>
          <w:rFonts w:eastAsia="Times New Roman" w:cs="Times New Roman"/>
        </w:rPr>
        <w:t>cope</w:t>
      </w:r>
      <w:r w:rsidR="2475C5B0" w:rsidRPr="630D9FBB">
        <w:rPr>
          <w:rFonts w:eastAsia="Times New Roman" w:cs="Times New Roman"/>
        </w:rPr>
        <w:t xml:space="preserve"> of the project and hold kick</w:t>
      </w:r>
      <w:r w:rsidR="2475C5B0" w:rsidRPr="3B8E5F97">
        <w:rPr>
          <w:rFonts w:eastAsia="Times New Roman" w:cs="Times New Roman"/>
        </w:rPr>
        <w:t>-off meetings with stakeholders</w:t>
      </w:r>
      <w:r w:rsidR="2475C5B0" w:rsidRPr="2D79B35E">
        <w:rPr>
          <w:rFonts w:eastAsia="Times New Roman" w:cs="Times New Roman"/>
        </w:rPr>
        <w:t>.</w:t>
      </w:r>
    </w:p>
    <w:p w14:paraId="0CEE5E84" w14:textId="1A0A941A" w:rsidR="009144CB" w:rsidRPr="006417A0" w:rsidRDefault="507725F3" w:rsidP="006417A0">
      <w:pPr>
        <w:pStyle w:val="ListParagraph"/>
        <w:ind w:left="2160"/>
        <w:rPr>
          <w:rFonts w:eastAsia="Times New Roman" w:cs="Times New Roman"/>
        </w:rPr>
      </w:pPr>
      <w:proofErr w:type="spellStart"/>
      <w:r w:rsidRPr="7A90969A">
        <w:rPr>
          <w:rFonts w:eastAsia="Times New Roman" w:cs="Times New Roman"/>
          <w:b/>
        </w:rPr>
        <w:t>s</w:t>
      </w:r>
      <w:r w:rsidR="48898938" w:rsidRPr="7A90969A">
        <w:rPr>
          <w:rFonts w:eastAsia="Times New Roman" w:cs="Times New Roman"/>
          <w:b/>
        </w:rPr>
        <w:t>ecSDLC</w:t>
      </w:r>
      <w:proofErr w:type="spellEnd"/>
      <w:r w:rsidR="48898938" w:rsidRPr="7A90969A">
        <w:rPr>
          <w:rFonts w:eastAsia="Times New Roman" w:cs="Times New Roman"/>
          <w:b/>
        </w:rPr>
        <w:t xml:space="preserve"> Integration:</w:t>
      </w:r>
      <w:r w:rsidR="48898938" w:rsidRPr="5E63FA54">
        <w:rPr>
          <w:rFonts w:eastAsia="Times New Roman" w:cs="Times New Roman"/>
        </w:rPr>
        <w:t xml:space="preserve"> </w:t>
      </w:r>
      <w:r w:rsidR="4975CA0E" w:rsidRPr="02A95782">
        <w:rPr>
          <w:rFonts w:eastAsia="Times New Roman" w:cs="Times New Roman"/>
        </w:rPr>
        <w:t>I</w:t>
      </w:r>
      <w:r w:rsidR="023E4B9E" w:rsidRPr="02A95782">
        <w:rPr>
          <w:rFonts w:eastAsia="Times New Roman" w:cs="Times New Roman"/>
        </w:rPr>
        <w:t>nclude</w:t>
      </w:r>
      <w:r w:rsidR="023E4B9E" w:rsidRPr="187C4851">
        <w:rPr>
          <w:rFonts w:eastAsia="Times New Roman" w:cs="Times New Roman"/>
        </w:rPr>
        <w:t xml:space="preserve"> </w:t>
      </w:r>
      <w:r w:rsidR="5788768D" w:rsidRPr="11AC0532">
        <w:rPr>
          <w:rFonts w:eastAsia="Times New Roman" w:cs="Times New Roman"/>
        </w:rPr>
        <w:t>secu</w:t>
      </w:r>
      <w:r w:rsidR="74A8B40B" w:rsidRPr="11AC0532">
        <w:rPr>
          <w:rFonts w:eastAsia="Times New Roman" w:cs="Times New Roman"/>
        </w:rPr>
        <w:t xml:space="preserve">rity </w:t>
      </w:r>
      <w:r w:rsidR="74A8B40B" w:rsidRPr="76C914A8">
        <w:rPr>
          <w:rFonts w:eastAsia="Times New Roman" w:cs="Times New Roman"/>
        </w:rPr>
        <w:t xml:space="preserve">considerations in </w:t>
      </w:r>
      <w:r w:rsidR="74A8B40B" w:rsidRPr="0E856D71">
        <w:rPr>
          <w:rFonts w:eastAsia="Times New Roman" w:cs="Times New Roman"/>
        </w:rPr>
        <w:t xml:space="preserve">defining project </w:t>
      </w:r>
      <w:r w:rsidR="74A8B40B" w:rsidRPr="115043C6">
        <w:rPr>
          <w:rFonts w:eastAsia="Times New Roman" w:cs="Times New Roman"/>
        </w:rPr>
        <w:t xml:space="preserve">scope and </w:t>
      </w:r>
      <w:r w:rsidR="74A8B40B" w:rsidRPr="14874D10">
        <w:rPr>
          <w:rFonts w:eastAsia="Times New Roman" w:cs="Times New Roman"/>
        </w:rPr>
        <w:t xml:space="preserve">objectives to ensure </w:t>
      </w:r>
      <w:r w:rsidR="74A8B40B" w:rsidRPr="06B797C6">
        <w:rPr>
          <w:rFonts w:eastAsia="Times New Roman" w:cs="Times New Roman"/>
        </w:rPr>
        <w:t xml:space="preserve">that </w:t>
      </w:r>
      <w:r w:rsidR="74A8B40B" w:rsidRPr="5AE6822F">
        <w:rPr>
          <w:rFonts w:eastAsia="Times New Roman" w:cs="Times New Roman"/>
        </w:rPr>
        <w:t xml:space="preserve">security </w:t>
      </w:r>
      <w:r w:rsidR="74A8B40B" w:rsidRPr="553089EB">
        <w:rPr>
          <w:rFonts w:eastAsia="Times New Roman" w:cs="Times New Roman"/>
        </w:rPr>
        <w:t xml:space="preserve">requirements </w:t>
      </w:r>
      <w:r w:rsidR="2E74FEC3" w:rsidRPr="1685CF49">
        <w:rPr>
          <w:rFonts w:eastAsia="Times New Roman" w:cs="Times New Roman"/>
        </w:rPr>
        <w:t xml:space="preserve">are </w:t>
      </w:r>
      <w:r w:rsidR="2E74FEC3" w:rsidRPr="5C9BADBE">
        <w:rPr>
          <w:rFonts w:eastAsia="Times New Roman" w:cs="Times New Roman"/>
        </w:rPr>
        <w:t xml:space="preserve">established from the </w:t>
      </w:r>
      <w:r w:rsidR="2E74FEC3" w:rsidRPr="19BF6944">
        <w:rPr>
          <w:rFonts w:eastAsia="Times New Roman" w:cs="Times New Roman"/>
        </w:rPr>
        <w:t>beginning</w:t>
      </w:r>
      <w:r w:rsidR="2E74FEC3" w:rsidRPr="17A78BDD">
        <w:rPr>
          <w:rFonts w:eastAsia="Times New Roman" w:cs="Times New Roman"/>
        </w:rPr>
        <w:t>.</w:t>
      </w:r>
    </w:p>
    <w:p w14:paraId="57FBE71C" w14:textId="77777777" w:rsidR="0080721F" w:rsidRDefault="0080721F" w:rsidP="006417A0">
      <w:pPr>
        <w:pStyle w:val="Heading2"/>
        <w:rPr>
          <w:rFonts w:eastAsia="Times New Roman" w:cs="Times New Roman"/>
        </w:rPr>
      </w:pPr>
      <w:bookmarkStart w:id="40" w:name="_Toc163194157"/>
    </w:p>
    <w:p w14:paraId="005DB440" w14:textId="6031D545" w:rsidR="00052AB8" w:rsidRPr="003A3342" w:rsidRDefault="00052AB8" w:rsidP="006417A0">
      <w:pPr>
        <w:pStyle w:val="Heading2"/>
        <w:rPr>
          <w:rFonts w:eastAsia="Times New Roman" w:cs="Times New Roman"/>
        </w:rPr>
      </w:pPr>
      <w:r w:rsidRPr="0B066D48">
        <w:rPr>
          <w:rFonts w:eastAsia="Times New Roman" w:cs="Times New Roman"/>
        </w:rPr>
        <w:t>Planning</w:t>
      </w:r>
      <w:r w:rsidR="006E6046">
        <w:rPr>
          <w:rFonts w:eastAsia="Times New Roman" w:cs="Times New Roman"/>
        </w:rPr>
        <w:t>/Analysis</w:t>
      </w:r>
      <w:bookmarkEnd w:id="40"/>
    </w:p>
    <w:p w14:paraId="4BA590D1" w14:textId="44E7402C" w:rsidR="00415E23" w:rsidRDefault="08846666" w:rsidP="00052AB8">
      <w:pPr>
        <w:pStyle w:val="ListParagraph"/>
        <w:numPr>
          <w:ilvl w:val="1"/>
          <w:numId w:val="35"/>
        </w:numPr>
        <w:rPr>
          <w:rFonts w:eastAsia="Times New Roman" w:cs="Times New Roman"/>
        </w:rPr>
      </w:pPr>
      <w:r w:rsidRPr="1012F758">
        <w:rPr>
          <w:rFonts w:eastAsia="Times New Roman" w:cs="Times New Roman"/>
          <w:b/>
        </w:rPr>
        <w:t>Agenda</w:t>
      </w:r>
      <w:r w:rsidR="30053401" w:rsidRPr="1012F758">
        <w:rPr>
          <w:rFonts w:eastAsia="Times New Roman" w:cs="Times New Roman"/>
          <w:b/>
        </w:rPr>
        <w:t>(s)</w:t>
      </w:r>
      <w:r w:rsidRPr="1012F758">
        <w:rPr>
          <w:rFonts w:eastAsia="Times New Roman" w:cs="Times New Roman"/>
          <w:b/>
        </w:rPr>
        <w:t>:</w:t>
      </w:r>
      <w:r w:rsidRPr="64CA3C08">
        <w:rPr>
          <w:rFonts w:eastAsia="Times New Roman" w:cs="Times New Roman"/>
        </w:rPr>
        <w:t xml:space="preserve"> </w:t>
      </w:r>
    </w:p>
    <w:p w14:paraId="04EAA796" w14:textId="1A8B62F7" w:rsidR="00415E23" w:rsidRDefault="00052AB8" w:rsidP="00052AB8">
      <w:pPr>
        <w:pStyle w:val="ListParagraph"/>
        <w:numPr>
          <w:ilvl w:val="1"/>
          <w:numId w:val="35"/>
        </w:numPr>
        <w:rPr>
          <w:rFonts w:eastAsia="Times New Roman" w:cs="Times New Roman"/>
        </w:rPr>
      </w:pPr>
      <w:r w:rsidRPr="4FEB2457">
        <w:rPr>
          <w:rFonts w:eastAsia="Times New Roman" w:cs="Times New Roman"/>
        </w:rPr>
        <w:t>Identifying</w:t>
      </w:r>
      <w:r>
        <w:rPr>
          <w:rFonts w:eastAsia="Times New Roman" w:cs="Times New Roman"/>
        </w:rPr>
        <w:t xml:space="preserve"> requirements and objectives for the 5G network testbed</w:t>
      </w:r>
      <w:r w:rsidR="00BD14AC">
        <w:rPr>
          <w:rFonts w:eastAsia="Times New Roman" w:cs="Times New Roman"/>
        </w:rPr>
        <w:t xml:space="preserve"> based on </w:t>
      </w:r>
      <w:r w:rsidR="00415E23">
        <w:rPr>
          <w:rFonts w:eastAsia="Times New Roman" w:cs="Times New Roman"/>
        </w:rPr>
        <w:t>directives from mentor/client</w:t>
      </w:r>
      <w:r w:rsidR="4F1AE564" w:rsidRPr="6C321C07">
        <w:rPr>
          <w:rFonts w:eastAsia="Times New Roman" w:cs="Times New Roman"/>
        </w:rPr>
        <w:t>.</w:t>
      </w:r>
    </w:p>
    <w:p w14:paraId="56A07C51" w14:textId="4EFBFDC4" w:rsidR="415B0290" w:rsidRDefault="085C6BA6" w:rsidP="415B0290">
      <w:pPr>
        <w:pStyle w:val="ListParagraph"/>
        <w:numPr>
          <w:ilvl w:val="1"/>
          <w:numId w:val="35"/>
        </w:numPr>
        <w:rPr>
          <w:rFonts w:eastAsia="Times New Roman" w:cs="Times New Roman"/>
        </w:rPr>
      </w:pPr>
      <w:r w:rsidRPr="7DA8E8DC">
        <w:rPr>
          <w:rFonts w:eastAsia="Times New Roman" w:cs="Times New Roman"/>
        </w:rPr>
        <w:t xml:space="preserve">Gathering </w:t>
      </w:r>
      <w:r w:rsidRPr="127A1FB6">
        <w:rPr>
          <w:rFonts w:eastAsia="Times New Roman" w:cs="Times New Roman"/>
        </w:rPr>
        <w:t xml:space="preserve">relevant </w:t>
      </w:r>
      <w:r w:rsidRPr="50B8A763">
        <w:rPr>
          <w:rFonts w:eastAsia="Times New Roman" w:cs="Times New Roman"/>
        </w:rPr>
        <w:t>resources</w:t>
      </w:r>
      <w:r w:rsidRPr="127A1FB6">
        <w:rPr>
          <w:rFonts w:eastAsia="Times New Roman" w:cs="Times New Roman"/>
        </w:rPr>
        <w:t xml:space="preserve">, </w:t>
      </w:r>
      <w:r w:rsidRPr="1A2A3A78">
        <w:rPr>
          <w:rFonts w:eastAsia="Times New Roman" w:cs="Times New Roman"/>
        </w:rPr>
        <w:t xml:space="preserve">familiarizing </w:t>
      </w:r>
      <w:r w:rsidRPr="307FDFBD">
        <w:rPr>
          <w:rFonts w:eastAsia="Times New Roman" w:cs="Times New Roman"/>
        </w:rPr>
        <w:t>ourselves with</w:t>
      </w:r>
      <w:r w:rsidRPr="0F255B83">
        <w:rPr>
          <w:rFonts w:eastAsia="Times New Roman" w:cs="Times New Roman"/>
        </w:rPr>
        <w:t xml:space="preserve"> relevant </w:t>
      </w:r>
      <w:r w:rsidRPr="7FA76B15">
        <w:rPr>
          <w:rFonts w:eastAsia="Times New Roman" w:cs="Times New Roman"/>
        </w:rPr>
        <w:t xml:space="preserve">technologies, and </w:t>
      </w:r>
      <w:r w:rsidRPr="40D8051E">
        <w:rPr>
          <w:rFonts w:eastAsia="Times New Roman" w:cs="Times New Roman"/>
        </w:rPr>
        <w:t xml:space="preserve">identifying </w:t>
      </w:r>
      <w:r w:rsidRPr="7B5595A3">
        <w:rPr>
          <w:rFonts w:eastAsia="Times New Roman" w:cs="Times New Roman"/>
        </w:rPr>
        <w:t>risks.</w:t>
      </w:r>
    </w:p>
    <w:p w14:paraId="48C57315" w14:textId="218F231E" w:rsidR="71496737" w:rsidRDefault="135BD083" w:rsidP="71496737">
      <w:pPr>
        <w:pStyle w:val="ListParagraph"/>
        <w:numPr>
          <w:ilvl w:val="1"/>
          <w:numId w:val="35"/>
        </w:numPr>
        <w:rPr>
          <w:rFonts w:eastAsia="Times New Roman" w:cs="Times New Roman"/>
        </w:rPr>
      </w:pPr>
      <w:r w:rsidRPr="7FA9FACB">
        <w:rPr>
          <w:rFonts w:eastAsia="Times New Roman" w:cs="Times New Roman"/>
        </w:rPr>
        <w:t xml:space="preserve">Establish a </w:t>
      </w:r>
      <w:r w:rsidRPr="23D1E60C">
        <w:rPr>
          <w:rFonts w:eastAsia="Times New Roman" w:cs="Times New Roman"/>
        </w:rPr>
        <w:t xml:space="preserve">team </w:t>
      </w:r>
      <w:r w:rsidRPr="3717BE0D">
        <w:rPr>
          <w:rFonts w:eastAsia="Times New Roman" w:cs="Times New Roman"/>
        </w:rPr>
        <w:t>plan.</w:t>
      </w:r>
    </w:p>
    <w:p w14:paraId="5178E9E5" w14:textId="7114B2FC" w:rsidR="3717BE0D" w:rsidRDefault="135BD083" w:rsidP="3717BE0D">
      <w:pPr>
        <w:pStyle w:val="ListParagraph"/>
        <w:numPr>
          <w:ilvl w:val="1"/>
          <w:numId w:val="35"/>
        </w:numPr>
        <w:rPr>
          <w:rFonts w:eastAsia="Times New Roman" w:cs="Times New Roman"/>
        </w:rPr>
      </w:pPr>
      <w:r w:rsidRPr="117254CD">
        <w:rPr>
          <w:rFonts w:eastAsia="Times New Roman" w:cs="Times New Roman"/>
        </w:rPr>
        <w:t xml:space="preserve">Create a comprehensive project </w:t>
      </w:r>
      <w:proofErr w:type="gramStart"/>
      <w:r w:rsidRPr="292EAD95">
        <w:rPr>
          <w:rFonts w:eastAsia="Times New Roman" w:cs="Times New Roman"/>
        </w:rPr>
        <w:t>proposal</w:t>
      </w:r>
      <w:proofErr w:type="gramEnd"/>
    </w:p>
    <w:p w14:paraId="0AABC24E" w14:textId="0729C9A2" w:rsidR="009144CB" w:rsidRPr="006417A0" w:rsidRDefault="1D1E4536" w:rsidP="006417A0">
      <w:pPr>
        <w:pStyle w:val="ListParagraph"/>
        <w:ind w:left="2160"/>
        <w:rPr>
          <w:rFonts w:eastAsia="Times New Roman" w:cs="Times New Roman"/>
        </w:rPr>
      </w:pPr>
      <w:proofErr w:type="spellStart"/>
      <w:r w:rsidRPr="1012F758">
        <w:rPr>
          <w:rFonts w:eastAsia="Times New Roman" w:cs="Times New Roman"/>
          <w:b/>
        </w:rPr>
        <w:t>s</w:t>
      </w:r>
      <w:r w:rsidR="5B4C21F2" w:rsidRPr="1012F758">
        <w:rPr>
          <w:rFonts w:eastAsia="Times New Roman" w:cs="Times New Roman"/>
          <w:b/>
        </w:rPr>
        <w:t>ecSDLC</w:t>
      </w:r>
      <w:proofErr w:type="spellEnd"/>
      <w:r w:rsidR="5B4C21F2" w:rsidRPr="1012F758">
        <w:rPr>
          <w:rFonts w:eastAsia="Times New Roman" w:cs="Times New Roman"/>
          <w:b/>
        </w:rPr>
        <w:t xml:space="preserve"> Integration:</w:t>
      </w:r>
      <w:r w:rsidR="5B4C21F2" w:rsidRPr="4463DF68">
        <w:rPr>
          <w:rFonts w:eastAsia="Times New Roman" w:cs="Times New Roman"/>
        </w:rPr>
        <w:t xml:space="preserve"> </w:t>
      </w:r>
      <w:r w:rsidR="15CF68C2" w:rsidRPr="66F7822B">
        <w:rPr>
          <w:rFonts w:eastAsia="Times New Roman" w:cs="Times New Roman"/>
        </w:rPr>
        <w:t xml:space="preserve">Risk </w:t>
      </w:r>
      <w:r w:rsidR="15CF68C2" w:rsidRPr="03E2760B">
        <w:rPr>
          <w:rFonts w:eastAsia="Times New Roman" w:cs="Times New Roman"/>
        </w:rPr>
        <w:t>assessment</w:t>
      </w:r>
      <w:r w:rsidR="15CF68C2" w:rsidRPr="641350A8">
        <w:rPr>
          <w:rFonts w:eastAsia="Times New Roman" w:cs="Times New Roman"/>
        </w:rPr>
        <w:t xml:space="preserve">, </w:t>
      </w:r>
      <w:r w:rsidR="15CF68C2" w:rsidRPr="1537ACAB">
        <w:rPr>
          <w:rFonts w:eastAsia="Times New Roman" w:cs="Times New Roman"/>
        </w:rPr>
        <w:t xml:space="preserve">identifying </w:t>
      </w:r>
      <w:r w:rsidR="15CF68C2" w:rsidRPr="3D02D42A">
        <w:rPr>
          <w:rFonts w:eastAsia="Times New Roman" w:cs="Times New Roman"/>
        </w:rPr>
        <w:t xml:space="preserve">potential </w:t>
      </w:r>
      <w:r w:rsidR="15CF68C2" w:rsidRPr="15EFC6FB">
        <w:rPr>
          <w:rFonts w:eastAsia="Times New Roman" w:cs="Times New Roman"/>
        </w:rPr>
        <w:t>security</w:t>
      </w:r>
      <w:r w:rsidR="006E6046">
        <w:rPr>
          <w:rFonts w:eastAsia="Times New Roman" w:cs="Times New Roman"/>
        </w:rPr>
        <w:t xml:space="preserve"> </w:t>
      </w:r>
      <w:r w:rsidR="15CF68C2" w:rsidRPr="091A923F">
        <w:rPr>
          <w:rFonts w:eastAsia="Times New Roman" w:cs="Times New Roman"/>
        </w:rPr>
        <w:t>threats</w:t>
      </w:r>
      <w:r w:rsidR="006E6046" w:rsidRPr="091A923F">
        <w:rPr>
          <w:rFonts w:eastAsia="Times New Roman" w:cs="Times New Roman"/>
        </w:rPr>
        <w:t xml:space="preserve"> </w:t>
      </w:r>
      <w:r w:rsidR="006E6046">
        <w:rPr>
          <w:rFonts w:eastAsia="Times New Roman" w:cs="Times New Roman"/>
        </w:rPr>
        <w:t>and vulnerabilities</w:t>
      </w:r>
      <w:r w:rsidR="7C9693B4" w:rsidRPr="37513BA1">
        <w:rPr>
          <w:rFonts w:eastAsia="Times New Roman" w:cs="Times New Roman"/>
        </w:rPr>
        <w:t>.</w:t>
      </w:r>
      <w:r w:rsidR="7C9693B4" w:rsidRPr="0890A461">
        <w:rPr>
          <w:rFonts w:eastAsia="Times New Roman" w:cs="Times New Roman"/>
        </w:rPr>
        <w:t xml:space="preserve"> </w:t>
      </w:r>
      <w:r w:rsidR="0046102D">
        <w:rPr>
          <w:rFonts w:eastAsia="Times New Roman" w:cs="Times New Roman"/>
        </w:rPr>
        <w:t>D</w:t>
      </w:r>
      <w:r w:rsidR="7C9693B4" w:rsidRPr="1C2263BD">
        <w:rPr>
          <w:rFonts w:eastAsia="Times New Roman" w:cs="Times New Roman"/>
        </w:rPr>
        <w:t xml:space="preserve">efining security procedures and tools </w:t>
      </w:r>
      <w:r w:rsidR="7C9693B4" w:rsidRPr="714E5F65">
        <w:rPr>
          <w:rFonts w:eastAsia="Times New Roman" w:cs="Times New Roman"/>
        </w:rPr>
        <w:t>necessary</w:t>
      </w:r>
      <w:r w:rsidR="7C9693B4" w:rsidRPr="1A76B94B">
        <w:rPr>
          <w:rFonts w:eastAsia="Times New Roman" w:cs="Times New Roman"/>
        </w:rPr>
        <w:t xml:space="preserve"> for the</w:t>
      </w:r>
      <w:r w:rsidR="7C9693B4" w:rsidRPr="04B1F250">
        <w:rPr>
          <w:rFonts w:eastAsia="Times New Roman" w:cs="Times New Roman"/>
        </w:rPr>
        <w:t xml:space="preserve"> </w:t>
      </w:r>
      <w:r w:rsidR="7C9693B4" w:rsidRPr="0F05A761">
        <w:rPr>
          <w:rFonts w:eastAsia="Times New Roman" w:cs="Times New Roman"/>
        </w:rPr>
        <w:t xml:space="preserve">project and </w:t>
      </w:r>
      <w:r w:rsidR="7C9693B4" w:rsidRPr="48D49EB3">
        <w:rPr>
          <w:rFonts w:eastAsia="Times New Roman" w:cs="Times New Roman"/>
        </w:rPr>
        <w:t xml:space="preserve">incorporating </w:t>
      </w:r>
      <w:r w:rsidR="7C9693B4" w:rsidRPr="4655AFB9">
        <w:rPr>
          <w:rFonts w:eastAsia="Times New Roman" w:cs="Times New Roman"/>
        </w:rPr>
        <w:t>them into the team plan and</w:t>
      </w:r>
      <w:r w:rsidR="7C9693B4" w:rsidRPr="44AA0547">
        <w:rPr>
          <w:rFonts w:eastAsia="Times New Roman" w:cs="Times New Roman"/>
        </w:rPr>
        <w:t xml:space="preserve"> proposal.</w:t>
      </w:r>
    </w:p>
    <w:p w14:paraId="7C88AF4D" w14:textId="206468D4" w:rsidR="00A745A7" w:rsidRDefault="004B2132" w:rsidP="006417A0">
      <w:pPr>
        <w:pStyle w:val="Heading2"/>
        <w:rPr>
          <w:rFonts w:eastAsia="Times New Roman" w:cs="Times New Roman"/>
        </w:rPr>
      </w:pPr>
      <w:bookmarkStart w:id="41" w:name="_Toc163194158"/>
      <w:r>
        <w:rPr>
          <w:rFonts w:eastAsia="Times New Roman" w:cs="Times New Roman"/>
        </w:rPr>
        <w:t xml:space="preserve">Development: </w:t>
      </w:r>
      <w:r w:rsidR="058A895B" w:rsidRPr="799DA3B8">
        <w:rPr>
          <w:rFonts w:eastAsia="Times New Roman" w:cs="Times New Roman"/>
        </w:rPr>
        <w:t>Logical design</w:t>
      </w:r>
      <w:bookmarkEnd w:id="41"/>
    </w:p>
    <w:p w14:paraId="5A4E2F3B" w14:textId="5469438D" w:rsidR="3382FB19" w:rsidRDefault="3777776A" w:rsidP="3382FB19">
      <w:pPr>
        <w:pStyle w:val="ListParagraph"/>
        <w:numPr>
          <w:ilvl w:val="1"/>
          <w:numId w:val="35"/>
        </w:numPr>
        <w:rPr>
          <w:rFonts w:eastAsia="Times New Roman" w:cs="Times New Roman"/>
          <w:b/>
        </w:rPr>
      </w:pPr>
      <w:r w:rsidRPr="08F45258">
        <w:rPr>
          <w:rFonts w:eastAsia="Times New Roman" w:cs="Times New Roman"/>
          <w:b/>
        </w:rPr>
        <w:t>Agenda(s):</w:t>
      </w:r>
    </w:p>
    <w:p w14:paraId="493EACC1" w14:textId="511498C4" w:rsidR="008F3802" w:rsidRPr="008F3802" w:rsidRDefault="008F3802" w:rsidP="008F3802">
      <w:pPr>
        <w:pStyle w:val="ListParagraph"/>
        <w:numPr>
          <w:ilvl w:val="1"/>
          <w:numId w:val="35"/>
        </w:numPr>
        <w:rPr>
          <w:rFonts w:eastAsia="Times New Roman" w:cs="Times New Roman"/>
        </w:rPr>
      </w:pPr>
      <w:r>
        <w:rPr>
          <w:rFonts w:eastAsia="Times New Roman" w:cs="Times New Roman"/>
        </w:rPr>
        <w:t>Determining design specifications based on functional requirements defined in the planning/analysis phase</w:t>
      </w:r>
      <w:r w:rsidR="12A73C34" w:rsidRPr="03F37F0C">
        <w:rPr>
          <w:rFonts w:eastAsia="Times New Roman" w:cs="Times New Roman"/>
        </w:rPr>
        <w:t xml:space="preserve"> </w:t>
      </w:r>
      <w:r w:rsidR="12A73C34" w:rsidRPr="125412A0">
        <w:rPr>
          <w:rFonts w:eastAsia="Times New Roman" w:cs="Times New Roman"/>
        </w:rPr>
        <w:t xml:space="preserve">including </w:t>
      </w:r>
      <w:r w:rsidR="12A73C34" w:rsidRPr="03425528">
        <w:rPr>
          <w:rFonts w:eastAsia="Times New Roman" w:cs="Times New Roman"/>
        </w:rPr>
        <w:t xml:space="preserve">tools needed for the </w:t>
      </w:r>
      <w:r w:rsidR="12A73C34" w:rsidRPr="06795E72">
        <w:rPr>
          <w:rFonts w:eastAsia="Times New Roman" w:cs="Times New Roman"/>
        </w:rPr>
        <w:t>project.</w:t>
      </w:r>
    </w:p>
    <w:p w14:paraId="7CC6FDA4" w14:textId="32D63AC1" w:rsidR="009144CB" w:rsidRPr="006417A0" w:rsidRDefault="12A73C34" w:rsidP="006417A0">
      <w:pPr>
        <w:pStyle w:val="ListParagraph"/>
        <w:ind w:left="2160"/>
        <w:rPr>
          <w:rFonts w:eastAsia="Times New Roman" w:cs="Times New Roman"/>
        </w:rPr>
      </w:pPr>
      <w:proofErr w:type="spellStart"/>
      <w:r w:rsidRPr="3D4FB7A4">
        <w:rPr>
          <w:rFonts w:eastAsia="Times New Roman" w:cs="Times New Roman"/>
          <w:b/>
        </w:rPr>
        <w:t>secSDLC</w:t>
      </w:r>
      <w:proofErr w:type="spellEnd"/>
      <w:r w:rsidRPr="3D4FB7A4">
        <w:rPr>
          <w:rFonts w:eastAsia="Times New Roman" w:cs="Times New Roman"/>
          <w:b/>
        </w:rPr>
        <w:t xml:space="preserve"> </w:t>
      </w:r>
      <w:r w:rsidR="41F3E807" w:rsidRPr="3D4FB7A4">
        <w:rPr>
          <w:rFonts w:eastAsia="Times New Roman" w:cs="Times New Roman"/>
          <w:b/>
        </w:rPr>
        <w:t>Integration:</w:t>
      </w:r>
      <w:r w:rsidR="41F3E807" w:rsidRPr="185F735C">
        <w:rPr>
          <w:rFonts w:eastAsia="Times New Roman" w:cs="Times New Roman"/>
        </w:rPr>
        <w:t xml:space="preserve"> </w:t>
      </w:r>
      <w:r w:rsidR="2D4C8973" w:rsidRPr="4BAA2515">
        <w:rPr>
          <w:rFonts w:eastAsia="Times New Roman" w:cs="Times New Roman"/>
        </w:rPr>
        <w:t xml:space="preserve">Requirement </w:t>
      </w:r>
      <w:r w:rsidR="2D4C8973" w:rsidRPr="033C93AC">
        <w:rPr>
          <w:rFonts w:eastAsia="Times New Roman" w:cs="Times New Roman"/>
        </w:rPr>
        <w:t xml:space="preserve">analysis, </w:t>
      </w:r>
      <w:r w:rsidR="2D4C8973" w:rsidRPr="48E3AE7B">
        <w:rPr>
          <w:rFonts w:eastAsia="Times New Roman" w:cs="Times New Roman"/>
        </w:rPr>
        <w:t>threat/risk</w:t>
      </w:r>
      <w:r w:rsidR="2D4C8973" w:rsidRPr="10C9E2B8">
        <w:rPr>
          <w:rFonts w:eastAsia="Times New Roman" w:cs="Times New Roman"/>
        </w:rPr>
        <w:t xml:space="preserve"> modelling</w:t>
      </w:r>
      <w:r w:rsidR="2D4C8973" w:rsidRPr="5EF6ED82">
        <w:rPr>
          <w:rFonts w:eastAsia="Times New Roman" w:cs="Times New Roman"/>
        </w:rPr>
        <w:t>, implementing</w:t>
      </w:r>
      <w:r w:rsidR="2D4C8973" w:rsidRPr="5F228943">
        <w:rPr>
          <w:rFonts w:eastAsia="Times New Roman" w:cs="Times New Roman"/>
        </w:rPr>
        <w:t xml:space="preserve"> “</w:t>
      </w:r>
      <w:r w:rsidR="2D4C8973" w:rsidRPr="5E4F44BB">
        <w:rPr>
          <w:rFonts w:eastAsia="Times New Roman" w:cs="Times New Roman"/>
        </w:rPr>
        <w:t>on-the-</w:t>
      </w:r>
      <w:r w:rsidR="2D4C8973" w:rsidRPr="29D393D5">
        <w:rPr>
          <w:rFonts w:eastAsia="Times New Roman" w:cs="Times New Roman"/>
        </w:rPr>
        <w:t xml:space="preserve">go" </w:t>
      </w:r>
      <w:r w:rsidR="2D4C8973" w:rsidRPr="2B3A4758">
        <w:rPr>
          <w:rFonts w:eastAsia="Times New Roman" w:cs="Times New Roman"/>
        </w:rPr>
        <w:t>documentation would</w:t>
      </w:r>
      <w:r w:rsidR="2D4C8973" w:rsidRPr="25181C1F">
        <w:rPr>
          <w:rFonts w:eastAsia="Times New Roman" w:cs="Times New Roman"/>
        </w:rPr>
        <w:t xml:space="preserve"> provide </w:t>
      </w:r>
      <w:r w:rsidR="083CB0B1" w:rsidRPr="739A8F61">
        <w:rPr>
          <w:rFonts w:eastAsia="Times New Roman" w:cs="Times New Roman"/>
        </w:rPr>
        <w:t>immediate references</w:t>
      </w:r>
      <w:r w:rsidR="083CB0B1" w:rsidRPr="790E2167">
        <w:rPr>
          <w:rFonts w:eastAsia="Times New Roman" w:cs="Times New Roman"/>
        </w:rPr>
        <w:t xml:space="preserve">, real-time updates for </w:t>
      </w:r>
      <w:r w:rsidR="083CB0B1" w:rsidRPr="3BA2DE42">
        <w:rPr>
          <w:rFonts w:eastAsia="Times New Roman" w:cs="Times New Roman"/>
        </w:rPr>
        <w:t xml:space="preserve">the whole team, </w:t>
      </w:r>
      <w:r w:rsidR="083CB0B1" w:rsidRPr="75B6CC83">
        <w:rPr>
          <w:rFonts w:eastAsia="Times New Roman" w:cs="Times New Roman"/>
        </w:rPr>
        <w:t xml:space="preserve">risk </w:t>
      </w:r>
      <w:r w:rsidR="083CB0B1" w:rsidRPr="6B1B8FD2">
        <w:rPr>
          <w:rFonts w:eastAsia="Times New Roman" w:cs="Times New Roman"/>
        </w:rPr>
        <w:t xml:space="preserve">mitigation and the </w:t>
      </w:r>
      <w:r w:rsidR="083CB0B1" w:rsidRPr="454A8AD1">
        <w:rPr>
          <w:rFonts w:eastAsia="Times New Roman" w:cs="Times New Roman"/>
        </w:rPr>
        <w:t xml:space="preserve">emphasized </w:t>
      </w:r>
      <w:r w:rsidR="083CB0B1" w:rsidRPr="42A45FD1">
        <w:rPr>
          <w:rFonts w:eastAsia="Times New Roman" w:cs="Times New Roman"/>
        </w:rPr>
        <w:t xml:space="preserve">knowledge </w:t>
      </w:r>
      <w:r w:rsidR="083CB0B1" w:rsidRPr="21B37DDB">
        <w:rPr>
          <w:rFonts w:eastAsia="Times New Roman" w:cs="Times New Roman"/>
        </w:rPr>
        <w:t>transfer.</w:t>
      </w:r>
    </w:p>
    <w:p w14:paraId="63A40E5B" w14:textId="77777777" w:rsidR="0080721F" w:rsidRDefault="0080721F" w:rsidP="006417A0">
      <w:pPr>
        <w:pStyle w:val="Heading2"/>
        <w:rPr>
          <w:rFonts w:eastAsia="Times New Roman" w:cs="Times New Roman"/>
        </w:rPr>
      </w:pPr>
      <w:bookmarkStart w:id="42" w:name="_Toc163194159"/>
    </w:p>
    <w:p w14:paraId="2624909F" w14:textId="5D940D14" w:rsidR="00A745A7" w:rsidRDefault="004B2132" w:rsidP="006417A0">
      <w:pPr>
        <w:pStyle w:val="Heading2"/>
        <w:rPr>
          <w:rFonts w:eastAsia="Times New Roman" w:cs="Times New Roman"/>
        </w:rPr>
      </w:pPr>
      <w:r>
        <w:rPr>
          <w:rFonts w:eastAsia="Times New Roman" w:cs="Times New Roman"/>
        </w:rPr>
        <w:t xml:space="preserve">Development: </w:t>
      </w:r>
      <w:r w:rsidR="058A895B" w:rsidRPr="799DA3B8">
        <w:rPr>
          <w:rFonts w:eastAsia="Times New Roman" w:cs="Times New Roman"/>
        </w:rPr>
        <w:t>Physical design</w:t>
      </w:r>
      <w:bookmarkEnd w:id="42"/>
    </w:p>
    <w:p w14:paraId="2651F576" w14:textId="1F48B45B" w:rsidR="75DED1D7" w:rsidRDefault="18C9C8E3" w:rsidP="75DED1D7">
      <w:pPr>
        <w:pStyle w:val="ListParagraph"/>
        <w:numPr>
          <w:ilvl w:val="1"/>
          <w:numId w:val="35"/>
        </w:numPr>
        <w:rPr>
          <w:rFonts w:eastAsia="Times New Roman" w:cs="Times New Roman"/>
          <w:b/>
        </w:rPr>
      </w:pPr>
      <w:r w:rsidRPr="7A1383D8">
        <w:rPr>
          <w:rFonts w:eastAsia="Times New Roman" w:cs="Times New Roman"/>
          <w:b/>
        </w:rPr>
        <w:t>Agenda(s):</w:t>
      </w:r>
    </w:p>
    <w:p w14:paraId="6310B436" w14:textId="5BFAE8F1" w:rsidR="058A895B" w:rsidRDefault="00A745A7" w:rsidP="00A745A7">
      <w:pPr>
        <w:pStyle w:val="ListParagraph"/>
        <w:numPr>
          <w:ilvl w:val="1"/>
          <w:numId w:val="35"/>
        </w:numPr>
        <w:rPr>
          <w:rFonts w:eastAsia="Times New Roman" w:cs="Times New Roman"/>
        </w:rPr>
      </w:pPr>
      <w:r>
        <w:rPr>
          <w:rFonts w:eastAsia="Times New Roman" w:cs="Times New Roman"/>
        </w:rPr>
        <w:t>Evaluating</w:t>
      </w:r>
      <w:r w:rsidR="004B5ED5" w:rsidRPr="799DA3B8">
        <w:rPr>
          <w:rFonts w:eastAsia="Times New Roman" w:cs="Times New Roman"/>
        </w:rPr>
        <w:t xml:space="preserve"> the necessary tools and technology that is needed </w:t>
      </w:r>
      <w:r w:rsidRPr="799DA3B8">
        <w:rPr>
          <w:rFonts w:eastAsia="Times New Roman" w:cs="Times New Roman"/>
        </w:rPr>
        <w:t>to</w:t>
      </w:r>
      <w:r w:rsidR="004B5ED5" w:rsidRPr="799DA3B8">
        <w:rPr>
          <w:rFonts w:eastAsia="Times New Roman" w:cs="Times New Roman"/>
        </w:rPr>
        <w:t xml:space="preserve"> support the s</w:t>
      </w:r>
      <w:r w:rsidR="660467D1" w:rsidRPr="799DA3B8">
        <w:rPr>
          <w:rFonts w:eastAsia="Times New Roman" w:cs="Times New Roman"/>
        </w:rPr>
        <w:t xml:space="preserve">ecurity </w:t>
      </w:r>
      <w:r w:rsidR="004B5ED5" w:rsidRPr="799DA3B8">
        <w:rPr>
          <w:rFonts w:eastAsia="Times New Roman" w:cs="Times New Roman"/>
        </w:rPr>
        <w:t xml:space="preserve">blueprint. </w:t>
      </w:r>
      <w:r w:rsidR="61BCED89" w:rsidRPr="799DA3B8">
        <w:rPr>
          <w:rFonts w:eastAsia="Times New Roman" w:cs="Times New Roman"/>
        </w:rPr>
        <w:t xml:space="preserve">Further research will be done to </w:t>
      </w:r>
      <w:r w:rsidR="6B4FB292" w:rsidRPr="799DA3B8">
        <w:rPr>
          <w:rFonts w:eastAsia="Times New Roman" w:cs="Times New Roman"/>
        </w:rPr>
        <w:t>explore the</w:t>
      </w:r>
      <w:r w:rsidR="61BCED89" w:rsidRPr="799DA3B8">
        <w:rPr>
          <w:rFonts w:eastAsia="Times New Roman" w:cs="Times New Roman"/>
        </w:rPr>
        <w:t xml:space="preserve"> </w:t>
      </w:r>
      <w:r w:rsidR="0596A996" w:rsidRPr="799DA3B8">
        <w:rPr>
          <w:rFonts w:eastAsia="Times New Roman" w:cs="Times New Roman"/>
        </w:rPr>
        <w:t>various solutions as well as generate alternative solutions</w:t>
      </w:r>
      <w:r w:rsidR="62F27064" w:rsidRPr="799DA3B8">
        <w:rPr>
          <w:rFonts w:eastAsia="Times New Roman" w:cs="Times New Roman"/>
        </w:rPr>
        <w:t xml:space="preserve">. Once assessed, the team will come together and agree upon a final </w:t>
      </w:r>
      <w:r w:rsidR="02E073F9" w:rsidRPr="799DA3B8">
        <w:rPr>
          <w:rFonts w:eastAsia="Times New Roman" w:cs="Times New Roman"/>
        </w:rPr>
        <w:t xml:space="preserve">decision. </w:t>
      </w:r>
    </w:p>
    <w:p w14:paraId="16751ABF" w14:textId="377535C6" w:rsidR="00A745A7" w:rsidRDefault="00A745A7" w:rsidP="00A745A7">
      <w:pPr>
        <w:pStyle w:val="ListParagraph"/>
        <w:numPr>
          <w:ilvl w:val="1"/>
          <w:numId w:val="35"/>
        </w:numPr>
        <w:rPr>
          <w:rFonts w:eastAsia="Times New Roman" w:cs="Times New Roman"/>
        </w:rPr>
      </w:pPr>
      <w:r>
        <w:rPr>
          <w:rFonts w:eastAsia="Times New Roman" w:cs="Times New Roman"/>
        </w:rPr>
        <w:t xml:space="preserve">Designing the physical network topology, incorporating and prioritising security concerns </w:t>
      </w:r>
      <w:r w:rsidR="00F43CC8">
        <w:rPr>
          <w:rFonts w:eastAsia="Times New Roman" w:cs="Times New Roman"/>
        </w:rPr>
        <w:t xml:space="preserve">revealed during the logical design </w:t>
      </w:r>
      <w:proofErr w:type="gramStart"/>
      <w:r w:rsidR="00F43CC8">
        <w:rPr>
          <w:rFonts w:eastAsia="Times New Roman" w:cs="Times New Roman"/>
        </w:rPr>
        <w:t>phase</w:t>
      </w:r>
      <w:proofErr w:type="gramEnd"/>
    </w:p>
    <w:p w14:paraId="2C673BE9" w14:textId="7D0E9CCD" w:rsidR="009144CB" w:rsidRPr="006417A0" w:rsidRDefault="1FA146CB" w:rsidP="006417A0">
      <w:pPr>
        <w:pStyle w:val="ListParagraph"/>
        <w:ind w:left="2160"/>
        <w:rPr>
          <w:rFonts w:eastAsia="Times New Roman" w:cs="Times New Roman"/>
        </w:rPr>
      </w:pPr>
      <w:proofErr w:type="spellStart"/>
      <w:r w:rsidRPr="4882F4E1">
        <w:rPr>
          <w:rFonts w:eastAsia="Times New Roman" w:cs="Times New Roman"/>
          <w:b/>
          <w:bCs/>
        </w:rPr>
        <w:t>s</w:t>
      </w:r>
      <w:r w:rsidR="792B6CDE" w:rsidRPr="4882F4E1">
        <w:rPr>
          <w:rFonts w:eastAsia="Times New Roman" w:cs="Times New Roman"/>
          <w:b/>
          <w:bCs/>
        </w:rPr>
        <w:t>ecSDLC</w:t>
      </w:r>
      <w:proofErr w:type="spellEnd"/>
      <w:r w:rsidR="792B6CDE" w:rsidRPr="4882F4E1">
        <w:rPr>
          <w:rFonts w:eastAsia="Times New Roman" w:cs="Times New Roman"/>
          <w:b/>
        </w:rPr>
        <w:t xml:space="preserve"> Integration:</w:t>
      </w:r>
      <w:r w:rsidR="792B6CDE" w:rsidRPr="31A55AF7">
        <w:rPr>
          <w:rFonts w:eastAsia="Times New Roman" w:cs="Times New Roman"/>
        </w:rPr>
        <w:t xml:space="preserve"> </w:t>
      </w:r>
      <w:r w:rsidR="792B6CDE" w:rsidRPr="5258366A">
        <w:rPr>
          <w:rFonts w:eastAsia="Times New Roman" w:cs="Times New Roman"/>
        </w:rPr>
        <w:t xml:space="preserve">Design </w:t>
      </w:r>
      <w:r w:rsidR="792B6CDE" w:rsidRPr="42DA45FD">
        <w:rPr>
          <w:rFonts w:eastAsia="Times New Roman" w:cs="Times New Roman"/>
        </w:rPr>
        <w:t xml:space="preserve">implications with the </w:t>
      </w:r>
      <w:r w:rsidR="792B6CDE" w:rsidRPr="4E0660F8">
        <w:rPr>
          <w:rFonts w:eastAsia="Times New Roman" w:cs="Times New Roman"/>
        </w:rPr>
        <w:t xml:space="preserve">physical network </w:t>
      </w:r>
      <w:r w:rsidR="792B6CDE" w:rsidRPr="016745B7">
        <w:rPr>
          <w:rFonts w:eastAsia="Times New Roman" w:cs="Times New Roman"/>
        </w:rPr>
        <w:t xml:space="preserve">topology </w:t>
      </w:r>
      <w:r w:rsidR="792B6CDE" w:rsidRPr="4BAC1D53">
        <w:rPr>
          <w:rFonts w:eastAsia="Times New Roman" w:cs="Times New Roman"/>
        </w:rPr>
        <w:t xml:space="preserve">would be considered, </w:t>
      </w:r>
      <w:r w:rsidR="792B6CDE" w:rsidRPr="5C4939A3">
        <w:rPr>
          <w:rFonts w:eastAsia="Times New Roman" w:cs="Times New Roman"/>
        </w:rPr>
        <w:t xml:space="preserve">ensuring that </w:t>
      </w:r>
      <w:r w:rsidR="792B6CDE" w:rsidRPr="16C95ADA">
        <w:rPr>
          <w:rFonts w:eastAsia="Times New Roman" w:cs="Times New Roman"/>
        </w:rPr>
        <w:t>security measures are</w:t>
      </w:r>
      <w:r w:rsidR="792B6CDE" w:rsidRPr="7C21E022">
        <w:rPr>
          <w:rFonts w:eastAsia="Times New Roman" w:cs="Times New Roman"/>
        </w:rPr>
        <w:t xml:space="preserve"> implemented in the layout and </w:t>
      </w:r>
      <w:r w:rsidR="2AC5A696" w:rsidRPr="528D5348">
        <w:rPr>
          <w:rFonts w:eastAsia="Times New Roman" w:cs="Times New Roman"/>
        </w:rPr>
        <w:t>connectivity</w:t>
      </w:r>
      <w:r w:rsidR="792B6CDE" w:rsidRPr="3AA9BE7A">
        <w:rPr>
          <w:rFonts w:eastAsia="Times New Roman" w:cs="Times New Roman"/>
        </w:rPr>
        <w:t xml:space="preserve"> of </w:t>
      </w:r>
      <w:r w:rsidR="792B6CDE" w:rsidRPr="7B70B63E">
        <w:rPr>
          <w:rFonts w:eastAsia="Times New Roman" w:cs="Times New Roman"/>
        </w:rPr>
        <w:t>the network.</w:t>
      </w:r>
    </w:p>
    <w:p w14:paraId="33D6141E" w14:textId="77777777" w:rsidR="0080721F" w:rsidRDefault="0080721F" w:rsidP="006417A0">
      <w:pPr>
        <w:pStyle w:val="Heading2"/>
        <w:rPr>
          <w:rFonts w:eastAsia="Times New Roman" w:cs="Times New Roman"/>
        </w:rPr>
      </w:pPr>
      <w:bookmarkStart w:id="43" w:name="_Toc163194160"/>
    </w:p>
    <w:p w14:paraId="3572873D" w14:textId="45272605" w:rsidR="00AC5032" w:rsidRDefault="058A895B" w:rsidP="006417A0">
      <w:pPr>
        <w:pStyle w:val="Heading2"/>
        <w:rPr>
          <w:rFonts w:eastAsia="Times New Roman" w:cs="Times New Roman"/>
        </w:rPr>
      </w:pPr>
      <w:r w:rsidRPr="5BFDD527">
        <w:rPr>
          <w:rFonts w:eastAsia="Times New Roman" w:cs="Times New Roman"/>
        </w:rPr>
        <w:t>Implementatio</w:t>
      </w:r>
      <w:r w:rsidR="00AC5032">
        <w:rPr>
          <w:rFonts w:eastAsia="Times New Roman" w:cs="Times New Roman"/>
        </w:rPr>
        <w:t>n</w:t>
      </w:r>
      <w:r w:rsidR="00894796">
        <w:rPr>
          <w:rFonts w:eastAsia="Times New Roman" w:cs="Times New Roman"/>
        </w:rPr>
        <w:t>/Deployment</w:t>
      </w:r>
      <w:bookmarkEnd w:id="43"/>
    </w:p>
    <w:p w14:paraId="1B0FA88A" w14:textId="56FB2EAE" w:rsidR="47A6C6B4" w:rsidRDefault="13742CA5" w:rsidP="47A6C6B4">
      <w:pPr>
        <w:pStyle w:val="ListParagraph"/>
        <w:numPr>
          <w:ilvl w:val="1"/>
          <w:numId w:val="35"/>
        </w:numPr>
        <w:rPr>
          <w:rFonts w:eastAsia="Times New Roman" w:cs="Times New Roman"/>
          <w:b/>
        </w:rPr>
      </w:pPr>
      <w:r w:rsidRPr="30A2883C">
        <w:rPr>
          <w:rFonts w:eastAsia="Times New Roman" w:cs="Times New Roman"/>
          <w:b/>
        </w:rPr>
        <w:t>Agenda(</w:t>
      </w:r>
      <w:r w:rsidRPr="30A2883C">
        <w:rPr>
          <w:rFonts w:eastAsia="Times New Roman" w:cs="Times New Roman"/>
          <w:b/>
          <w:bCs/>
        </w:rPr>
        <w:t>s):</w:t>
      </w:r>
    </w:p>
    <w:p w14:paraId="2B1EC282" w14:textId="7EC30C8F" w:rsidR="7EF43E5B" w:rsidRDefault="13742CA5" w:rsidP="7EF43E5B">
      <w:pPr>
        <w:pStyle w:val="ListParagraph"/>
        <w:numPr>
          <w:ilvl w:val="1"/>
          <w:numId w:val="35"/>
        </w:numPr>
        <w:rPr>
          <w:rFonts w:eastAsia="Times New Roman" w:cs="Times New Roman"/>
          <w:b/>
          <w:bCs/>
        </w:rPr>
      </w:pPr>
      <w:r w:rsidRPr="0E90812A">
        <w:rPr>
          <w:rFonts w:eastAsia="Times New Roman" w:cs="Times New Roman"/>
        </w:rPr>
        <w:t>Compiling</w:t>
      </w:r>
      <w:r w:rsidRPr="4B6164E8">
        <w:rPr>
          <w:rFonts w:eastAsia="Times New Roman" w:cs="Times New Roman"/>
        </w:rPr>
        <w:t xml:space="preserve"> and </w:t>
      </w:r>
      <w:r w:rsidRPr="1E71236F">
        <w:rPr>
          <w:rFonts w:eastAsia="Times New Roman" w:cs="Times New Roman"/>
        </w:rPr>
        <w:t xml:space="preserve">putting the </w:t>
      </w:r>
      <w:r w:rsidRPr="50B4AB54">
        <w:rPr>
          <w:rFonts w:eastAsia="Times New Roman" w:cs="Times New Roman"/>
        </w:rPr>
        <w:t xml:space="preserve">project </w:t>
      </w:r>
      <w:r w:rsidRPr="7BFBD30C">
        <w:rPr>
          <w:rFonts w:eastAsia="Times New Roman" w:cs="Times New Roman"/>
        </w:rPr>
        <w:t xml:space="preserve">infrastructure </w:t>
      </w:r>
      <w:r w:rsidRPr="03A95D1E">
        <w:rPr>
          <w:rFonts w:eastAsia="Times New Roman" w:cs="Times New Roman"/>
        </w:rPr>
        <w:t>together</w:t>
      </w:r>
    </w:p>
    <w:p w14:paraId="6368DE66" w14:textId="79164A07" w:rsidR="3E0932BA" w:rsidRDefault="13742CA5" w:rsidP="3E0932BA">
      <w:pPr>
        <w:pStyle w:val="ListParagraph"/>
        <w:numPr>
          <w:ilvl w:val="1"/>
          <w:numId w:val="35"/>
        </w:numPr>
        <w:rPr>
          <w:rFonts w:eastAsia="Times New Roman" w:cs="Times New Roman"/>
        </w:rPr>
      </w:pPr>
      <w:r w:rsidRPr="41D80ABA">
        <w:rPr>
          <w:rFonts w:eastAsia="Times New Roman" w:cs="Times New Roman"/>
        </w:rPr>
        <w:t xml:space="preserve">Comprehensive </w:t>
      </w:r>
      <w:r w:rsidRPr="498F15E8">
        <w:rPr>
          <w:rFonts w:eastAsia="Times New Roman" w:cs="Times New Roman"/>
        </w:rPr>
        <w:t>documentation</w:t>
      </w:r>
      <w:r w:rsidRPr="4848ADFF">
        <w:rPr>
          <w:rFonts w:eastAsia="Times New Roman" w:cs="Times New Roman"/>
        </w:rPr>
        <w:t>.</w:t>
      </w:r>
    </w:p>
    <w:p w14:paraId="5841631D" w14:textId="52E42FD5" w:rsidR="13742CA5" w:rsidRDefault="13742CA5" w:rsidP="4848ADFF">
      <w:pPr>
        <w:pStyle w:val="ListParagraph"/>
        <w:numPr>
          <w:ilvl w:val="1"/>
          <w:numId w:val="35"/>
        </w:numPr>
        <w:rPr>
          <w:rFonts w:eastAsia="Times New Roman" w:cs="Times New Roman"/>
        </w:rPr>
      </w:pPr>
      <w:r w:rsidRPr="2DA13348">
        <w:rPr>
          <w:rFonts w:eastAsia="Times New Roman" w:cs="Times New Roman"/>
        </w:rPr>
        <w:t xml:space="preserve">Creating user guides, </w:t>
      </w:r>
      <w:r w:rsidRPr="49D40CD7">
        <w:rPr>
          <w:rFonts w:eastAsia="Times New Roman" w:cs="Times New Roman"/>
        </w:rPr>
        <w:t xml:space="preserve">and any other </w:t>
      </w:r>
      <w:r w:rsidRPr="498F15E8">
        <w:rPr>
          <w:rFonts w:eastAsia="Times New Roman" w:cs="Times New Roman"/>
        </w:rPr>
        <w:t>deliverables</w:t>
      </w:r>
      <w:r w:rsidRPr="198C767A">
        <w:rPr>
          <w:rFonts w:eastAsia="Times New Roman" w:cs="Times New Roman"/>
        </w:rPr>
        <w:t xml:space="preserve"> we come up </w:t>
      </w:r>
      <w:r w:rsidRPr="5DCF6E77">
        <w:rPr>
          <w:rFonts w:eastAsia="Times New Roman" w:cs="Times New Roman"/>
        </w:rPr>
        <w:t>with</w:t>
      </w:r>
      <w:r w:rsidRPr="498F15E8">
        <w:rPr>
          <w:rFonts w:eastAsia="Times New Roman" w:cs="Times New Roman"/>
        </w:rPr>
        <w:t>.</w:t>
      </w:r>
    </w:p>
    <w:p w14:paraId="2DFDE8E5" w14:textId="11C168EC" w:rsidR="1356E6A1" w:rsidRDefault="35B33599" w:rsidP="009144CB">
      <w:pPr>
        <w:pStyle w:val="ListParagraph"/>
        <w:ind w:left="2160"/>
        <w:rPr>
          <w:rFonts w:eastAsia="Times New Roman" w:cs="Times New Roman"/>
        </w:rPr>
      </w:pPr>
      <w:proofErr w:type="spellStart"/>
      <w:r w:rsidRPr="5CA5F72E">
        <w:rPr>
          <w:rFonts w:eastAsia="Times New Roman" w:cs="Times New Roman"/>
          <w:b/>
        </w:rPr>
        <w:t>s</w:t>
      </w:r>
      <w:r w:rsidR="1356E6A1" w:rsidRPr="5CA5F72E">
        <w:rPr>
          <w:rFonts w:eastAsia="Times New Roman" w:cs="Times New Roman"/>
          <w:b/>
        </w:rPr>
        <w:t>ecSDLC</w:t>
      </w:r>
      <w:proofErr w:type="spellEnd"/>
      <w:r w:rsidR="1356E6A1" w:rsidRPr="5CA5F72E">
        <w:rPr>
          <w:rFonts w:eastAsia="Times New Roman" w:cs="Times New Roman"/>
          <w:b/>
        </w:rPr>
        <w:t xml:space="preserve"> Integration:</w:t>
      </w:r>
      <w:r w:rsidR="1356E6A1" w:rsidRPr="723DF378">
        <w:rPr>
          <w:rFonts w:eastAsia="Times New Roman" w:cs="Times New Roman"/>
        </w:rPr>
        <w:t xml:space="preserve"> </w:t>
      </w:r>
      <w:r w:rsidR="1356E6A1" w:rsidRPr="59D3017D">
        <w:rPr>
          <w:rFonts w:eastAsia="Times New Roman" w:cs="Times New Roman"/>
        </w:rPr>
        <w:t xml:space="preserve">Implementing security </w:t>
      </w:r>
      <w:r w:rsidR="1356E6A1" w:rsidRPr="33FF6BCB">
        <w:rPr>
          <w:rFonts w:eastAsia="Times New Roman" w:cs="Times New Roman"/>
        </w:rPr>
        <w:t xml:space="preserve">controls during the </w:t>
      </w:r>
      <w:r w:rsidR="1356E6A1" w:rsidRPr="01504869">
        <w:rPr>
          <w:rFonts w:eastAsia="Times New Roman" w:cs="Times New Roman"/>
        </w:rPr>
        <w:t>deploymen</w:t>
      </w:r>
      <w:r w:rsidR="62B72E2A" w:rsidRPr="01504869">
        <w:rPr>
          <w:rFonts w:eastAsia="Times New Roman" w:cs="Times New Roman"/>
        </w:rPr>
        <w:t>t</w:t>
      </w:r>
      <w:r w:rsidR="62B72E2A" w:rsidRPr="4B7074B0">
        <w:rPr>
          <w:rFonts w:eastAsia="Times New Roman" w:cs="Times New Roman"/>
        </w:rPr>
        <w:t xml:space="preserve"> such as </w:t>
      </w:r>
      <w:r w:rsidR="62B72E2A" w:rsidRPr="7575943A">
        <w:rPr>
          <w:rFonts w:eastAsia="Times New Roman" w:cs="Times New Roman"/>
        </w:rPr>
        <w:t xml:space="preserve">proper </w:t>
      </w:r>
      <w:r w:rsidR="62B72E2A" w:rsidRPr="541B1000">
        <w:rPr>
          <w:rFonts w:eastAsia="Times New Roman" w:cs="Times New Roman"/>
        </w:rPr>
        <w:t xml:space="preserve">configurations, </w:t>
      </w:r>
      <w:r w:rsidR="62B72E2A" w:rsidRPr="0296B052">
        <w:rPr>
          <w:rFonts w:eastAsia="Times New Roman" w:cs="Times New Roman"/>
        </w:rPr>
        <w:t xml:space="preserve">secure deployment </w:t>
      </w:r>
      <w:r w:rsidR="62B72E2A" w:rsidRPr="1A5599CB">
        <w:rPr>
          <w:rFonts w:eastAsia="Times New Roman" w:cs="Times New Roman"/>
        </w:rPr>
        <w:t xml:space="preserve">practices, </w:t>
      </w:r>
      <w:r w:rsidR="62B72E2A" w:rsidRPr="57345E61">
        <w:rPr>
          <w:rFonts w:eastAsia="Times New Roman" w:cs="Times New Roman"/>
        </w:rPr>
        <w:t>continuous</w:t>
      </w:r>
      <w:r w:rsidR="62B72E2A" w:rsidRPr="710603DF">
        <w:rPr>
          <w:rFonts w:eastAsia="Times New Roman" w:cs="Times New Roman"/>
        </w:rPr>
        <w:t xml:space="preserve"> documentation</w:t>
      </w:r>
      <w:r w:rsidR="62B72E2A" w:rsidRPr="3D426D49">
        <w:rPr>
          <w:rFonts w:eastAsia="Times New Roman" w:cs="Times New Roman"/>
        </w:rPr>
        <w:t xml:space="preserve">. </w:t>
      </w:r>
    </w:p>
    <w:p w14:paraId="7421F6C9" w14:textId="0828E64D" w:rsidR="2DB4A3C6" w:rsidRDefault="2DB4A3C6" w:rsidP="23196715">
      <w:pPr>
        <w:rPr>
          <w:rFonts w:eastAsia="Times New Roman" w:cs="Times New Roman"/>
        </w:rPr>
      </w:pPr>
    </w:p>
    <w:p w14:paraId="17A3D584" w14:textId="77777777" w:rsidR="006417A0" w:rsidRDefault="006417A0">
      <w:pPr>
        <w:rPr>
          <w:rFonts w:ascii="Aptos" w:eastAsiaTheme="majorEastAsia" w:hAnsi="Aptos" w:cstheme="majorBidi"/>
          <w:b/>
          <w:color w:val="4C94D8" w:themeColor="text2" w:themeTint="80"/>
          <w:sz w:val="40"/>
          <w:szCs w:val="40"/>
        </w:rPr>
      </w:pPr>
      <w:r>
        <w:br w:type="page"/>
      </w:r>
    </w:p>
    <w:p w14:paraId="08873031" w14:textId="257781B6" w:rsidR="1CFE662E" w:rsidRPr="00B71D8C" w:rsidRDefault="1CFE662E" w:rsidP="00005003">
      <w:pPr>
        <w:pStyle w:val="Heading1"/>
        <w:rPr>
          <w:rFonts w:hint="eastAsia"/>
        </w:rPr>
      </w:pPr>
      <w:bookmarkStart w:id="44" w:name="_Toc163194161"/>
      <w:r w:rsidRPr="00B71D8C">
        <w:t>Risk and Issue Management</w:t>
      </w:r>
      <w:bookmarkEnd w:id="44"/>
    </w:p>
    <w:p w14:paraId="3290C6D7" w14:textId="77777777" w:rsidR="006417A0" w:rsidRDefault="006417A0" w:rsidP="006417A0">
      <w:pPr>
        <w:rPr>
          <w:rFonts w:eastAsia="Times New Roman" w:cs="Times New Roman"/>
        </w:rPr>
      </w:pPr>
    </w:p>
    <w:p w14:paraId="4C623280" w14:textId="323F4F8D" w:rsidR="5208C11C" w:rsidRPr="006417A0" w:rsidRDefault="3FEDED93" w:rsidP="006417A0">
      <w:pPr>
        <w:rPr>
          <w:rFonts w:eastAsia="Times New Roman" w:cs="Times New Roman"/>
        </w:rPr>
      </w:pPr>
      <w:r w:rsidRPr="006417A0">
        <w:rPr>
          <w:rFonts w:eastAsia="Times New Roman" w:cs="Times New Roman"/>
        </w:rPr>
        <w:t xml:space="preserve">Risks associated with hardware handling, software compatibility issues, and SDR integration will be identified and mitigated </w:t>
      </w:r>
      <w:r w:rsidR="006417A0">
        <w:rPr>
          <w:rFonts w:eastAsia="Times New Roman" w:cs="Times New Roman"/>
        </w:rPr>
        <w:t xml:space="preserve">by the team, </w:t>
      </w:r>
      <w:r w:rsidRPr="006417A0">
        <w:rPr>
          <w:rFonts w:eastAsia="Times New Roman" w:cs="Times New Roman"/>
        </w:rPr>
        <w:t>through proactive risk management strategies</w:t>
      </w:r>
      <w:r w:rsidR="006417A0">
        <w:rPr>
          <w:rFonts w:eastAsia="Times New Roman" w:cs="Times New Roman"/>
        </w:rPr>
        <w:t xml:space="preserve"> (in line with our </w:t>
      </w:r>
      <w:proofErr w:type="spellStart"/>
      <w:r w:rsidR="006417A0">
        <w:rPr>
          <w:rFonts w:eastAsia="Times New Roman" w:cs="Times New Roman"/>
        </w:rPr>
        <w:t>secSDLC</w:t>
      </w:r>
      <w:proofErr w:type="spellEnd"/>
      <w:r w:rsidR="006417A0">
        <w:rPr>
          <w:rFonts w:eastAsia="Times New Roman" w:cs="Times New Roman"/>
        </w:rPr>
        <w:t xml:space="preserve"> methodology)</w:t>
      </w:r>
      <w:r w:rsidRPr="006417A0">
        <w:rPr>
          <w:rFonts w:eastAsia="Times New Roman" w:cs="Times New Roman"/>
        </w:rPr>
        <w:t xml:space="preserve"> and general troubleshooting.</w:t>
      </w:r>
    </w:p>
    <w:p w14:paraId="709FC3DB" w14:textId="77777777" w:rsidR="00D7740F" w:rsidRDefault="00D7740F" w:rsidP="00B57197">
      <w:pPr>
        <w:pStyle w:val="Heading2"/>
      </w:pPr>
    </w:p>
    <w:p w14:paraId="5FD24BF9" w14:textId="0BFFC68B" w:rsidR="00B57197" w:rsidRDefault="00734417" w:rsidP="00B57197">
      <w:pPr>
        <w:pStyle w:val="Heading2"/>
      </w:pPr>
      <w:bookmarkStart w:id="45" w:name="_Toc163194162"/>
      <w:r w:rsidRPr="004A7AEC">
        <w:t>Risk Register</w:t>
      </w:r>
      <w:bookmarkEnd w:id="45"/>
    </w:p>
    <w:p w14:paraId="2CE1AD0B" w14:textId="77777777" w:rsidR="0080721F" w:rsidRPr="0080721F" w:rsidRDefault="0080721F" w:rsidP="0080721F"/>
    <w:tbl>
      <w:tblPr>
        <w:tblStyle w:val="TableGrid"/>
        <w:tblW w:w="0" w:type="auto"/>
        <w:tblLook w:val="04A0" w:firstRow="1" w:lastRow="0" w:firstColumn="1" w:lastColumn="0" w:noHBand="0" w:noVBand="1"/>
      </w:tblPr>
      <w:tblGrid>
        <w:gridCol w:w="2547"/>
        <w:gridCol w:w="6803"/>
      </w:tblGrid>
      <w:tr w:rsidR="00734417" w:rsidRPr="004A7AEC" w14:paraId="264D7B52" w14:textId="77777777" w:rsidTr="002E0124">
        <w:tc>
          <w:tcPr>
            <w:tcW w:w="2547" w:type="dxa"/>
            <w:shd w:val="clear" w:color="auto" w:fill="A5C9EB" w:themeFill="text2" w:themeFillTint="40"/>
          </w:tcPr>
          <w:p w14:paraId="412A9E3A" w14:textId="3F5AD3CC" w:rsidR="00734417" w:rsidRPr="004A7AEC" w:rsidRDefault="00734417" w:rsidP="00734417">
            <w:pPr>
              <w:rPr>
                <w:rFonts w:eastAsia="Times New Roman" w:cs="Times New Roman"/>
                <w:b/>
                <w:bCs/>
              </w:rPr>
            </w:pPr>
            <w:r w:rsidRPr="004A7AEC">
              <w:rPr>
                <w:rFonts w:eastAsia="Times New Roman" w:cs="Times New Roman"/>
                <w:b/>
                <w:bCs/>
              </w:rPr>
              <w:t>Risk Name</w:t>
            </w:r>
          </w:p>
        </w:tc>
        <w:tc>
          <w:tcPr>
            <w:tcW w:w="6803" w:type="dxa"/>
            <w:shd w:val="clear" w:color="auto" w:fill="A5C9EB" w:themeFill="text2" w:themeFillTint="40"/>
          </w:tcPr>
          <w:p w14:paraId="1B04E838" w14:textId="7E29C795" w:rsidR="00734417" w:rsidRPr="004A7AEC" w:rsidRDefault="00734417" w:rsidP="00734417">
            <w:pPr>
              <w:rPr>
                <w:rFonts w:eastAsia="Times New Roman" w:cs="Times New Roman"/>
                <w:b/>
                <w:bCs/>
              </w:rPr>
            </w:pPr>
            <w:r w:rsidRPr="004A7AEC">
              <w:rPr>
                <w:rFonts w:eastAsia="Times New Roman" w:cs="Times New Roman"/>
                <w:b/>
                <w:bCs/>
              </w:rPr>
              <w:t xml:space="preserve">Risk </w:t>
            </w:r>
            <w:r w:rsidR="008F67D1" w:rsidRPr="004A7AEC">
              <w:rPr>
                <w:rFonts w:eastAsia="Times New Roman" w:cs="Times New Roman"/>
                <w:b/>
                <w:bCs/>
              </w:rPr>
              <w:t>Management Plan</w:t>
            </w:r>
          </w:p>
        </w:tc>
      </w:tr>
      <w:tr w:rsidR="00734417" w:rsidRPr="004A7AEC" w14:paraId="1509251F" w14:textId="77777777" w:rsidTr="008841C9">
        <w:tc>
          <w:tcPr>
            <w:tcW w:w="2547" w:type="dxa"/>
          </w:tcPr>
          <w:p w14:paraId="0580BD81" w14:textId="64E8A1A9" w:rsidR="00734417" w:rsidRPr="004A7AEC" w:rsidRDefault="59293ADD" w:rsidP="00734417">
            <w:pPr>
              <w:rPr>
                <w:rFonts w:eastAsia="Times New Roman" w:cs="Times New Roman"/>
              </w:rPr>
            </w:pPr>
            <w:r w:rsidRPr="004A7AEC">
              <w:rPr>
                <w:rFonts w:eastAsia="Times New Roman" w:cs="Times New Roman"/>
              </w:rPr>
              <w:t>Lack of Resource</w:t>
            </w:r>
            <w:r w:rsidR="00491542" w:rsidRPr="004A7AEC">
              <w:rPr>
                <w:rFonts w:eastAsia="Times New Roman" w:cs="Times New Roman"/>
              </w:rPr>
              <w:t xml:space="preserve">s (Hardware) </w:t>
            </w:r>
          </w:p>
        </w:tc>
        <w:tc>
          <w:tcPr>
            <w:tcW w:w="6803" w:type="dxa"/>
          </w:tcPr>
          <w:p w14:paraId="36F2A0A2" w14:textId="38B5FA4F" w:rsidR="00734417" w:rsidRPr="004A7AEC" w:rsidRDefault="0026291D" w:rsidP="00734417">
            <w:pPr>
              <w:rPr>
                <w:rFonts w:eastAsia="Times New Roman" w:cs="Times New Roman"/>
              </w:rPr>
            </w:pPr>
            <w:r w:rsidRPr="004A7AEC">
              <w:rPr>
                <w:rFonts w:eastAsia="Times New Roman" w:cs="Times New Roman"/>
              </w:rPr>
              <w:t xml:space="preserve">All hardware required </w:t>
            </w:r>
            <w:r w:rsidR="0055667A" w:rsidRPr="004A7AEC">
              <w:rPr>
                <w:rFonts w:eastAsia="Times New Roman" w:cs="Times New Roman"/>
              </w:rPr>
              <w:t xml:space="preserve">for the project will be provided by the client or mentor. </w:t>
            </w:r>
            <w:r w:rsidR="00CC7932" w:rsidRPr="004A7AEC">
              <w:rPr>
                <w:rFonts w:eastAsia="Times New Roman" w:cs="Times New Roman"/>
              </w:rPr>
              <w:t xml:space="preserve">If difficulty procuring hardware occurs, </w:t>
            </w:r>
            <w:r w:rsidR="00AB7155" w:rsidRPr="004A7AEC">
              <w:rPr>
                <w:rFonts w:eastAsia="Times New Roman" w:cs="Times New Roman"/>
              </w:rPr>
              <w:t xml:space="preserve">the team will collectively </w:t>
            </w:r>
            <w:r w:rsidR="0023705A" w:rsidRPr="004A7AEC">
              <w:rPr>
                <w:rFonts w:eastAsia="Times New Roman" w:cs="Times New Roman"/>
              </w:rPr>
              <w:t>lia</w:t>
            </w:r>
            <w:r w:rsidR="00D14E7C">
              <w:rPr>
                <w:rFonts w:eastAsia="Times New Roman" w:cs="Times New Roman"/>
              </w:rPr>
              <w:t>i</w:t>
            </w:r>
            <w:r w:rsidR="0023705A" w:rsidRPr="004A7AEC">
              <w:rPr>
                <w:rFonts w:eastAsia="Times New Roman" w:cs="Times New Roman"/>
              </w:rPr>
              <w:t>se with the client</w:t>
            </w:r>
            <w:r w:rsidR="00643695" w:rsidRPr="004A7AEC">
              <w:rPr>
                <w:rFonts w:eastAsia="Times New Roman" w:cs="Times New Roman"/>
              </w:rPr>
              <w:t xml:space="preserve">/mentor and set a meeting to </w:t>
            </w:r>
            <w:r w:rsidR="00503415" w:rsidRPr="004A7AEC">
              <w:rPr>
                <w:rFonts w:eastAsia="Times New Roman" w:cs="Times New Roman"/>
              </w:rPr>
              <w:t xml:space="preserve">obtain necessary hardware. </w:t>
            </w:r>
          </w:p>
        </w:tc>
      </w:tr>
      <w:tr w:rsidR="00734417" w:rsidRPr="004A7AEC" w14:paraId="5A157C70" w14:textId="77777777" w:rsidTr="008841C9">
        <w:tc>
          <w:tcPr>
            <w:tcW w:w="2547" w:type="dxa"/>
          </w:tcPr>
          <w:p w14:paraId="1AE1C791" w14:textId="3962DEB9" w:rsidR="00734417" w:rsidRPr="004A7AEC" w:rsidRDefault="59293ADD" w:rsidP="00734417">
            <w:pPr>
              <w:rPr>
                <w:rFonts w:eastAsia="Times New Roman" w:cs="Times New Roman"/>
              </w:rPr>
            </w:pPr>
            <w:r w:rsidRPr="004A7AEC">
              <w:rPr>
                <w:rFonts w:eastAsia="Times New Roman" w:cs="Times New Roman"/>
              </w:rPr>
              <w:t>Incompatibility</w:t>
            </w:r>
            <w:r w:rsidR="002A5ADA" w:rsidRPr="004A7AEC">
              <w:rPr>
                <w:rFonts w:eastAsia="Times New Roman" w:cs="Times New Roman"/>
              </w:rPr>
              <w:t xml:space="preserve"> between hardware, software, or other </w:t>
            </w:r>
            <w:r w:rsidR="00AB7155" w:rsidRPr="004A7AEC">
              <w:rPr>
                <w:rFonts w:eastAsia="Times New Roman" w:cs="Times New Roman"/>
              </w:rPr>
              <w:t>components</w:t>
            </w:r>
          </w:p>
        </w:tc>
        <w:tc>
          <w:tcPr>
            <w:tcW w:w="6803" w:type="dxa"/>
          </w:tcPr>
          <w:p w14:paraId="62B1CD15" w14:textId="5B5B723D" w:rsidR="00734417" w:rsidRPr="004A7AEC" w:rsidRDefault="008F61C4" w:rsidP="00734417">
            <w:pPr>
              <w:rPr>
                <w:rFonts w:eastAsia="Times New Roman" w:cs="Times New Roman"/>
              </w:rPr>
            </w:pPr>
            <w:r w:rsidRPr="004A7AEC">
              <w:rPr>
                <w:rFonts w:eastAsia="Times New Roman" w:cs="Times New Roman"/>
              </w:rPr>
              <w:t xml:space="preserve">The team will collaborate to </w:t>
            </w:r>
            <w:r w:rsidR="00C179F0" w:rsidRPr="004A7AEC">
              <w:rPr>
                <w:rFonts w:eastAsia="Times New Roman" w:cs="Times New Roman"/>
              </w:rPr>
              <w:t xml:space="preserve">troubleshoot and debug any </w:t>
            </w:r>
            <w:r w:rsidR="003C440A" w:rsidRPr="004A7AEC">
              <w:rPr>
                <w:rFonts w:eastAsia="Times New Roman" w:cs="Times New Roman"/>
              </w:rPr>
              <w:t>incompatibility</w:t>
            </w:r>
            <w:r w:rsidR="009C794C" w:rsidRPr="004A7AEC">
              <w:rPr>
                <w:rFonts w:eastAsia="Times New Roman" w:cs="Times New Roman"/>
              </w:rPr>
              <w:t xml:space="preserve"> </w:t>
            </w:r>
            <w:r w:rsidR="0030405A" w:rsidRPr="004A7AEC">
              <w:rPr>
                <w:rFonts w:eastAsia="Times New Roman" w:cs="Times New Roman"/>
              </w:rPr>
              <w:t>that should arise between hardware, software, and operating systems used.</w:t>
            </w:r>
            <w:r w:rsidR="00FF0F46" w:rsidRPr="004A7AEC">
              <w:rPr>
                <w:rFonts w:eastAsia="Times New Roman" w:cs="Times New Roman"/>
              </w:rPr>
              <w:t xml:space="preserve"> </w:t>
            </w:r>
          </w:p>
        </w:tc>
      </w:tr>
      <w:tr w:rsidR="39DB7422" w:rsidRPr="004A7AEC" w14:paraId="26D2ED3B" w14:textId="77777777" w:rsidTr="008841C9">
        <w:trPr>
          <w:trHeight w:val="300"/>
        </w:trPr>
        <w:tc>
          <w:tcPr>
            <w:tcW w:w="2547" w:type="dxa"/>
          </w:tcPr>
          <w:p w14:paraId="5A408E9F" w14:textId="38F5B361" w:rsidR="59293ADD" w:rsidRPr="004A7AEC" w:rsidRDefault="59293ADD" w:rsidP="39DB7422">
            <w:pPr>
              <w:rPr>
                <w:rFonts w:eastAsia="Times New Roman" w:cs="Times New Roman"/>
              </w:rPr>
            </w:pPr>
            <w:r w:rsidRPr="004A7AEC">
              <w:rPr>
                <w:rFonts w:eastAsia="Times New Roman" w:cs="Times New Roman"/>
              </w:rPr>
              <w:t>Lack of software support</w:t>
            </w:r>
          </w:p>
        </w:tc>
        <w:tc>
          <w:tcPr>
            <w:tcW w:w="6803" w:type="dxa"/>
          </w:tcPr>
          <w:p w14:paraId="25884D50" w14:textId="054F657A" w:rsidR="39DB7422" w:rsidRPr="004A7AEC" w:rsidRDefault="00FB6D2D" w:rsidP="39DB7422">
            <w:pPr>
              <w:rPr>
                <w:rFonts w:eastAsia="Times New Roman" w:cs="Times New Roman"/>
              </w:rPr>
            </w:pPr>
            <w:r w:rsidRPr="004A7AEC">
              <w:rPr>
                <w:rFonts w:eastAsia="Times New Roman" w:cs="Times New Roman"/>
              </w:rPr>
              <w:t xml:space="preserve">This issue can arise </w:t>
            </w:r>
            <w:r w:rsidR="000536BF" w:rsidRPr="004A7AEC">
              <w:rPr>
                <w:rFonts w:eastAsia="Times New Roman" w:cs="Times New Roman"/>
              </w:rPr>
              <w:t xml:space="preserve">when using </w:t>
            </w:r>
            <w:proofErr w:type="spellStart"/>
            <w:r w:rsidR="000536BF" w:rsidRPr="004A7AEC">
              <w:rPr>
                <w:rFonts w:eastAsia="Times New Roman" w:cs="Times New Roman"/>
              </w:rPr>
              <w:t>srsRAN</w:t>
            </w:r>
            <w:proofErr w:type="spellEnd"/>
            <w:r w:rsidR="000536BF" w:rsidRPr="004A7AEC">
              <w:rPr>
                <w:rFonts w:eastAsia="Times New Roman" w:cs="Times New Roman"/>
              </w:rPr>
              <w:t xml:space="preserve"> software which may not have adequate support </w:t>
            </w:r>
            <w:r w:rsidR="00DB205E" w:rsidRPr="004A7AEC">
              <w:rPr>
                <w:rFonts w:eastAsia="Times New Roman" w:cs="Times New Roman"/>
              </w:rPr>
              <w:t xml:space="preserve">documentation </w:t>
            </w:r>
            <w:r w:rsidR="002E465B" w:rsidRPr="004A7AEC">
              <w:rPr>
                <w:rFonts w:eastAsia="Times New Roman" w:cs="Times New Roman"/>
              </w:rPr>
              <w:t xml:space="preserve">for its use in our specific purposes. </w:t>
            </w:r>
            <w:r w:rsidR="000553AE" w:rsidRPr="004A7AEC">
              <w:rPr>
                <w:rFonts w:eastAsia="Times New Roman" w:cs="Times New Roman"/>
              </w:rPr>
              <w:t xml:space="preserve">In these cases, the team will </w:t>
            </w:r>
            <w:r w:rsidR="00816233" w:rsidRPr="004A7AEC">
              <w:rPr>
                <w:rFonts w:eastAsia="Times New Roman" w:cs="Times New Roman"/>
              </w:rPr>
              <w:t xml:space="preserve">combine efforts to synthesize all </w:t>
            </w:r>
            <w:r w:rsidR="00650920" w:rsidRPr="004A7AEC">
              <w:rPr>
                <w:rFonts w:eastAsia="Times New Roman" w:cs="Times New Roman"/>
              </w:rPr>
              <w:t xml:space="preserve">online resources </w:t>
            </w:r>
            <w:r w:rsidR="004D2043" w:rsidRPr="004A7AEC">
              <w:rPr>
                <w:rFonts w:eastAsia="Times New Roman" w:cs="Times New Roman"/>
              </w:rPr>
              <w:t xml:space="preserve">and leverage our own expertise and knowledge </w:t>
            </w:r>
            <w:r w:rsidR="00A65A74" w:rsidRPr="004A7AEC">
              <w:rPr>
                <w:rFonts w:eastAsia="Times New Roman" w:cs="Times New Roman"/>
              </w:rPr>
              <w:t>to attempt to troubleshoot the necessary configurations.</w:t>
            </w:r>
          </w:p>
        </w:tc>
      </w:tr>
      <w:tr w:rsidR="39DB7422" w:rsidRPr="004A7AEC" w14:paraId="4532A674" w14:textId="77777777" w:rsidTr="008841C9">
        <w:trPr>
          <w:trHeight w:val="300"/>
        </w:trPr>
        <w:tc>
          <w:tcPr>
            <w:tcW w:w="2547" w:type="dxa"/>
          </w:tcPr>
          <w:p w14:paraId="6F1935FB" w14:textId="38F5F1F9" w:rsidR="39DB7422" w:rsidRPr="004A7AEC" w:rsidRDefault="005E6887" w:rsidP="39DB7422">
            <w:pPr>
              <w:rPr>
                <w:rFonts w:eastAsia="Times New Roman" w:cs="Times New Roman"/>
              </w:rPr>
            </w:pPr>
            <w:r w:rsidRPr="004A7AEC">
              <w:rPr>
                <w:rFonts w:eastAsia="Times New Roman" w:cs="Times New Roman"/>
              </w:rPr>
              <w:t>Inability to communicate regularly with mentor/client</w:t>
            </w:r>
          </w:p>
        </w:tc>
        <w:tc>
          <w:tcPr>
            <w:tcW w:w="6803" w:type="dxa"/>
          </w:tcPr>
          <w:p w14:paraId="246F1675" w14:textId="79668792" w:rsidR="39DB7422" w:rsidRPr="004A7AEC" w:rsidRDefault="00AE5BF0" w:rsidP="39DB7422">
            <w:pPr>
              <w:rPr>
                <w:rFonts w:eastAsia="Times New Roman" w:cs="Times New Roman"/>
              </w:rPr>
            </w:pPr>
            <w:r w:rsidRPr="004A7AEC">
              <w:rPr>
                <w:rFonts w:eastAsia="Times New Roman" w:cs="Times New Roman"/>
              </w:rPr>
              <w:t xml:space="preserve">The team will </w:t>
            </w:r>
            <w:r w:rsidR="001D10C6" w:rsidRPr="004A7AEC">
              <w:rPr>
                <w:rFonts w:eastAsia="Times New Roman" w:cs="Times New Roman"/>
              </w:rPr>
              <w:t xml:space="preserve">combine efforts to </w:t>
            </w:r>
            <w:r w:rsidR="00366F93" w:rsidRPr="004A7AEC">
              <w:rPr>
                <w:rFonts w:eastAsia="Times New Roman" w:cs="Times New Roman"/>
              </w:rPr>
              <w:t xml:space="preserve">set up meetings and establish communication with the client/mentor, however, this may prove difficult due to busy schedules on both sides. The team will put forth their best effort to </w:t>
            </w:r>
            <w:r w:rsidR="00A72CB3" w:rsidRPr="004A7AEC">
              <w:rPr>
                <w:rFonts w:eastAsia="Times New Roman" w:cs="Times New Roman"/>
              </w:rPr>
              <w:t>make the most of all mentor/client meetings, no matter how infrequent, preparing an ag</w:t>
            </w:r>
            <w:r w:rsidR="00AA7BA1" w:rsidRPr="004A7AEC">
              <w:rPr>
                <w:rFonts w:eastAsia="Times New Roman" w:cs="Times New Roman"/>
              </w:rPr>
              <w:t xml:space="preserve">enda and adhering to it during meetings. </w:t>
            </w:r>
          </w:p>
        </w:tc>
      </w:tr>
      <w:tr w:rsidR="005E6887" w:rsidRPr="004A7AEC" w14:paraId="1143B022" w14:textId="77777777" w:rsidTr="008841C9">
        <w:trPr>
          <w:trHeight w:val="300"/>
        </w:trPr>
        <w:tc>
          <w:tcPr>
            <w:tcW w:w="2547" w:type="dxa"/>
          </w:tcPr>
          <w:p w14:paraId="16A11A8C" w14:textId="3B60F10F" w:rsidR="005E6887" w:rsidRPr="004A7AEC" w:rsidRDefault="002D1148" w:rsidP="39DB7422">
            <w:pPr>
              <w:rPr>
                <w:rFonts w:eastAsia="Times New Roman" w:cs="Times New Roman"/>
              </w:rPr>
            </w:pPr>
            <w:r w:rsidRPr="004A7AEC">
              <w:rPr>
                <w:rFonts w:eastAsia="Times New Roman" w:cs="Times New Roman"/>
              </w:rPr>
              <w:t>Lack</w:t>
            </w:r>
            <w:r w:rsidR="001C3E6C" w:rsidRPr="004A7AEC">
              <w:rPr>
                <w:rFonts w:eastAsia="Times New Roman" w:cs="Times New Roman"/>
              </w:rPr>
              <w:t xml:space="preserve"> of contact </w:t>
            </w:r>
            <w:r w:rsidR="008C17BF" w:rsidRPr="004A7AEC">
              <w:rPr>
                <w:rFonts w:eastAsia="Times New Roman" w:cs="Times New Roman"/>
              </w:rPr>
              <w:t>between group members</w:t>
            </w:r>
          </w:p>
        </w:tc>
        <w:tc>
          <w:tcPr>
            <w:tcW w:w="6803" w:type="dxa"/>
          </w:tcPr>
          <w:p w14:paraId="3D84231C" w14:textId="04C08BA2" w:rsidR="005E6887" w:rsidRPr="004A7AEC" w:rsidRDefault="00F526E2" w:rsidP="39DB7422">
            <w:pPr>
              <w:rPr>
                <w:rFonts w:eastAsia="Times New Roman" w:cs="Times New Roman"/>
              </w:rPr>
            </w:pPr>
            <w:r w:rsidRPr="004A7AEC">
              <w:rPr>
                <w:rFonts w:eastAsia="Times New Roman" w:cs="Times New Roman"/>
              </w:rPr>
              <w:t xml:space="preserve">The team will schedule regular meetings between each other and keep in contact via Teams, ensuring that all members are present whenever possible. </w:t>
            </w:r>
            <w:r w:rsidR="00237AF3" w:rsidRPr="004A7AEC">
              <w:rPr>
                <w:rFonts w:eastAsia="Times New Roman" w:cs="Times New Roman"/>
              </w:rPr>
              <w:t xml:space="preserve">If a member </w:t>
            </w:r>
            <w:r w:rsidR="00F522BD" w:rsidRPr="004A7AEC">
              <w:rPr>
                <w:rFonts w:eastAsia="Times New Roman" w:cs="Times New Roman"/>
              </w:rPr>
              <w:t xml:space="preserve">is unable to make a meeting, another team member will take </w:t>
            </w:r>
            <w:r w:rsidR="00420EB1" w:rsidRPr="004A7AEC">
              <w:rPr>
                <w:rFonts w:eastAsia="Times New Roman" w:cs="Times New Roman"/>
              </w:rPr>
              <w:t xml:space="preserve">diligent </w:t>
            </w:r>
            <w:r w:rsidR="00F522BD" w:rsidRPr="004A7AEC">
              <w:rPr>
                <w:rFonts w:eastAsia="Times New Roman" w:cs="Times New Roman"/>
              </w:rPr>
              <w:t xml:space="preserve">meeting minutes </w:t>
            </w:r>
            <w:r w:rsidR="00420EB1" w:rsidRPr="004A7AEC">
              <w:rPr>
                <w:rFonts w:eastAsia="Times New Roman" w:cs="Times New Roman"/>
              </w:rPr>
              <w:t xml:space="preserve">which will be made available in </w:t>
            </w:r>
            <w:r w:rsidR="00B514EF" w:rsidRPr="004A7AEC">
              <w:rPr>
                <w:rFonts w:eastAsia="Times New Roman" w:cs="Times New Roman"/>
              </w:rPr>
              <w:t xml:space="preserve">the team </w:t>
            </w:r>
            <w:r w:rsidR="00B53D63" w:rsidRPr="004A7AEC">
              <w:rPr>
                <w:rFonts w:eastAsia="Times New Roman" w:cs="Times New Roman"/>
              </w:rPr>
              <w:t>documents.</w:t>
            </w:r>
          </w:p>
        </w:tc>
      </w:tr>
    </w:tbl>
    <w:p w14:paraId="02436648" w14:textId="77777777" w:rsidR="0080721F" w:rsidRDefault="0080721F" w:rsidP="00F94A67">
      <w:pPr>
        <w:pStyle w:val="Heading2"/>
      </w:pPr>
      <w:bookmarkStart w:id="46" w:name="_Toc163194163"/>
    </w:p>
    <w:p w14:paraId="2DCA780D" w14:textId="6E7079CA" w:rsidR="5208C11C" w:rsidRPr="00022851" w:rsidRDefault="21E84079" w:rsidP="00F94A67">
      <w:pPr>
        <w:pStyle w:val="Heading2"/>
        <w:rPr>
          <w:rFonts w:hint="eastAsia"/>
        </w:rPr>
      </w:pPr>
      <w:r w:rsidRPr="00022851">
        <w:t>1. Monitor and Control Process</w:t>
      </w:r>
      <w:bookmarkEnd w:id="46"/>
    </w:p>
    <w:p w14:paraId="5A72DF98" w14:textId="71BB1354" w:rsidR="3F0A7FDD" w:rsidRDefault="409148EC" w:rsidP="3F0A7FDD">
      <w:pPr>
        <w:rPr>
          <w:rFonts w:hint="eastAsia"/>
        </w:rPr>
      </w:pPr>
      <w:r>
        <w:t xml:space="preserve">A proactive approach will be used to monitor and control risks and issues that present </w:t>
      </w:r>
      <w:r w:rsidR="1F91E2C8">
        <w:t>themselves throughout the development of this project. This process will include risk assessments, communication with</w:t>
      </w:r>
      <w:r w:rsidR="1004DB14">
        <w:t>ing the team and appropriate mitigation actions.</w:t>
      </w:r>
    </w:p>
    <w:p w14:paraId="24225F43" w14:textId="77777777" w:rsidR="00D7740F" w:rsidRDefault="00D7740F" w:rsidP="00D7740F">
      <w:pPr>
        <w:pStyle w:val="Heading2"/>
        <w:rPr>
          <w:rStyle w:val="BookTitle"/>
          <w:b w:val="0"/>
          <w:bCs w:val="0"/>
          <w:i w:val="0"/>
          <w:iCs w:val="0"/>
          <w:spacing w:val="0"/>
        </w:rPr>
      </w:pPr>
    </w:p>
    <w:p w14:paraId="04D87515" w14:textId="07766284" w:rsidR="00D7740F" w:rsidRPr="00D7740F" w:rsidRDefault="21E84079" w:rsidP="00D7740F">
      <w:pPr>
        <w:pStyle w:val="Heading2"/>
      </w:pPr>
      <w:bookmarkStart w:id="47" w:name="_Toc163194164"/>
      <w:r w:rsidRPr="00F94A67">
        <w:rPr>
          <w:rStyle w:val="BookTitle"/>
          <w:b w:val="0"/>
          <w:bCs w:val="0"/>
          <w:i w:val="0"/>
          <w:iCs w:val="0"/>
          <w:spacing w:val="0"/>
        </w:rPr>
        <w:t>2. Risk Management Plan</w:t>
      </w:r>
      <w:bookmarkEnd w:id="47"/>
    </w:p>
    <w:p w14:paraId="558E162A" w14:textId="61B0F61E" w:rsidR="21E84079" w:rsidRPr="00022851" w:rsidRDefault="21E84079" w:rsidP="7D86C37F">
      <w:pPr>
        <w:rPr>
          <w:rFonts w:hint="eastAsia"/>
          <w:b/>
          <w:bCs/>
        </w:rPr>
      </w:pPr>
      <w:r w:rsidRPr="00022851">
        <w:rPr>
          <w:b/>
          <w:bCs/>
        </w:rPr>
        <w:t>2.1 Identification of Risks</w:t>
      </w:r>
    </w:p>
    <w:p w14:paraId="7DEB5284" w14:textId="7CF1FE55" w:rsidR="3F0A7FDD" w:rsidRDefault="137E8A48" w:rsidP="3F0A7FDD">
      <w:pPr>
        <w:rPr>
          <w:rFonts w:hint="eastAsia"/>
        </w:rPr>
      </w:pPr>
      <w:r>
        <w:t xml:space="preserve">Risks will be identified through brainstorming, documentation review and </w:t>
      </w:r>
      <w:r w:rsidR="392B4765">
        <w:t xml:space="preserve">continuous monitoring of the project. Any potential </w:t>
      </w:r>
      <w:r w:rsidR="7DC7FA50">
        <w:t xml:space="preserve">for </w:t>
      </w:r>
      <w:r w:rsidR="392B4765">
        <w:t xml:space="preserve">risks or issues </w:t>
      </w:r>
      <w:r w:rsidR="2AD0BD8F">
        <w:t xml:space="preserve">identified by a team member should bring it up with the rest of the team during our weekly meetings. </w:t>
      </w:r>
      <w:r w:rsidR="0F8C5824">
        <w:t xml:space="preserve">An example of this would be software compatibility with the products we are using. </w:t>
      </w:r>
    </w:p>
    <w:p w14:paraId="1C3680F0" w14:textId="6FADD4E5" w:rsidR="21E84079" w:rsidRPr="00022851" w:rsidRDefault="21E84079" w:rsidP="7D86C37F">
      <w:pPr>
        <w:rPr>
          <w:rFonts w:hint="eastAsia"/>
          <w:b/>
          <w:bCs/>
        </w:rPr>
      </w:pPr>
      <w:r w:rsidRPr="00022851">
        <w:rPr>
          <w:b/>
          <w:bCs/>
        </w:rPr>
        <w:t>2.2 Analysis of Risks</w:t>
      </w:r>
    </w:p>
    <w:p w14:paraId="4C553BC6" w14:textId="0BD25F79" w:rsidR="3F0A7FDD" w:rsidRDefault="72B2A76F" w:rsidP="3F0A7FDD">
      <w:pPr>
        <w:rPr>
          <w:rFonts w:hint="eastAsia"/>
        </w:rPr>
      </w:pPr>
      <w:r>
        <w:t>Once a risk is identified</w:t>
      </w:r>
      <w:r w:rsidR="5992E7DA">
        <w:t xml:space="preserve">, it will be analysed based on its potential impact and likelihood of </w:t>
      </w:r>
      <w:r w:rsidR="3D02BB21">
        <w:t>occurrence</w:t>
      </w:r>
      <w:r w:rsidR="5992E7DA">
        <w:t xml:space="preserve">. </w:t>
      </w:r>
      <w:r w:rsidR="3947A520">
        <w:t>The risks will be categorised into low, medium and high severity based on their potential likelihood and consequences.</w:t>
      </w:r>
    </w:p>
    <w:p w14:paraId="5E02707E" w14:textId="17BB1D14" w:rsidR="21E84079" w:rsidRPr="00022851" w:rsidRDefault="21E84079" w:rsidP="7D86C37F">
      <w:pPr>
        <w:rPr>
          <w:rFonts w:hint="eastAsia"/>
          <w:b/>
          <w:bCs/>
        </w:rPr>
      </w:pPr>
      <w:r w:rsidRPr="00022851">
        <w:rPr>
          <w:b/>
          <w:bCs/>
        </w:rPr>
        <w:t>2.3 Mitigation Strategies</w:t>
      </w:r>
    </w:p>
    <w:p w14:paraId="4EE1D2FB" w14:textId="7AB449CD" w:rsidR="3F0A7FDD" w:rsidRDefault="53D111DF" w:rsidP="3F0A7FDD">
      <w:pPr>
        <w:rPr>
          <w:rFonts w:hint="eastAsia"/>
        </w:rPr>
      </w:pPr>
      <w:r>
        <w:t xml:space="preserve">For each of the identified risks, mitigation strategies will be made to reduce the impact of the risk or reduce the likelihood of occurrence. </w:t>
      </w:r>
      <w:r w:rsidR="4CDE6CCD">
        <w:t xml:space="preserve">These mitigation strategies will include preventative measures, contingency plans and risk transfer strategies. </w:t>
      </w:r>
    </w:p>
    <w:p w14:paraId="7EDD6338" w14:textId="2B00B803" w:rsidR="21E84079" w:rsidRPr="00022851" w:rsidRDefault="21E84079" w:rsidP="7D86C37F">
      <w:pPr>
        <w:rPr>
          <w:rFonts w:hint="eastAsia"/>
          <w:b/>
          <w:bCs/>
        </w:rPr>
      </w:pPr>
      <w:r w:rsidRPr="00022851">
        <w:rPr>
          <w:b/>
          <w:bCs/>
        </w:rPr>
        <w:t>2.4 Risk Response Plan</w:t>
      </w:r>
    </w:p>
    <w:p w14:paraId="77BF9D7D" w14:textId="46C8CFBA" w:rsidR="00D7740F" w:rsidRDefault="154AA9C1" w:rsidP="00D7740F">
      <w:r>
        <w:t xml:space="preserve">A risk response plan will be developed and will outline the specific actions to be taken in response to each identified risk. </w:t>
      </w:r>
      <w:r w:rsidR="345BE7AA">
        <w:t>It will also include triggers for implementing the mitigation actions</w:t>
      </w:r>
      <w:r w:rsidR="735C4AE7">
        <w:t>, escalation procedures and criteria for revaluation of risks over the course of the project.</w:t>
      </w:r>
    </w:p>
    <w:p w14:paraId="20CC66CD" w14:textId="77777777" w:rsidR="00D7740F" w:rsidRDefault="00D7740F" w:rsidP="00F94A67">
      <w:pPr>
        <w:pStyle w:val="Heading2"/>
      </w:pPr>
    </w:p>
    <w:p w14:paraId="208EC35A" w14:textId="5BC255BA" w:rsidR="32DC1D27" w:rsidRPr="00022851" w:rsidRDefault="32DC1D27" w:rsidP="00F94A67">
      <w:pPr>
        <w:pStyle w:val="Heading2"/>
        <w:rPr>
          <w:rFonts w:hint="eastAsia"/>
        </w:rPr>
      </w:pPr>
      <w:bookmarkStart w:id="48" w:name="_Toc163194165"/>
      <w:r w:rsidRPr="00022851">
        <w:t>3. Measure of Consequence</w:t>
      </w:r>
      <w:bookmarkEnd w:id="48"/>
    </w:p>
    <w:p w14:paraId="056F6E79" w14:textId="18C5B924" w:rsidR="002E0124" w:rsidRPr="002E0124" w:rsidRDefault="5BD2B9DF" w:rsidP="002E0124">
      <w:r>
        <w:t xml:space="preserve">The consequences of the identified risks will be measured </w:t>
      </w:r>
      <w:r w:rsidR="4C029041">
        <w:t>based on their impact on project objectives, schedule, budget and quality.</w:t>
      </w:r>
      <w:r w:rsidR="44365BF2">
        <w:t xml:space="preserve"> These consequences will be assessed to priorit</w:t>
      </w:r>
      <w:r w:rsidR="7E5D1548">
        <w:t>i</w:t>
      </w:r>
      <w:r w:rsidR="44365BF2">
        <w:t>se the risk response efforts.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65"/>
        <w:gridCol w:w="1440"/>
        <w:gridCol w:w="4665"/>
        <w:gridCol w:w="1695"/>
      </w:tblGrid>
      <w:tr w:rsidR="4B1E8CC2" w14:paraId="66ACF17B" w14:textId="77777777" w:rsidTr="002E0124">
        <w:trPr>
          <w:trHeight w:val="300"/>
        </w:trPr>
        <w:tc>
          <w:tcPr>
            <w:tcW w:w="1665" w:type="dxa"/>
            <w:tcBorders>
              <w:top w:val="single" w:sz="6" w:space="0" w:color="FFFFFF" w:themeColor="background1"/>
              <w:left w:val="single" w:sz="6" w:space="0" w:color="FFFFFF" w:themeColor="background1"/>
            </w:tcBorders>
            <w:tcMar>
              <w:left w:w="105" w:type="dxa"/>
              <w:right w:w="105" w:type="dxa"/>
            </w:tcMar>
          </w:tcPr>
          <w:p w14:paraId="2C93C469" w14:textId="7CA65BB2" w:rsidR="4B1E8CC2" w:rsidRDefault="4B1E8CC2" w:rsidP="4B1E8CC2">
            <w:pPr>
              <w:spacing w:line="279" w:lineRule="auto"/>
              <w:rPr>
                <w:rFonts w:ascii="Aptos" w:eastAsia="Aptos" w:hAnsi="Aptos" w:cs="Aptos"/>
                <w:lang w:val="en-US"/>
              </w:rPr>
            </w:pPr>
          </w:p>
        </w:tc>
        <w:tc>
          <w:tcPr>
            <w:tcW w:w="1440" w:type="dxa"/>
            <w:shd w:val="clear" w:color="auto" w:fill="A5C9EB" w:themeFill="text2" w:themeFillTint="40"/>
            <w:tcMar>
              <w:left w:w="105" w:type="dxa"/>
              <w:right w:w="105" w:type="dxa"/>
            </w:tcMar>
          </w:tcPr>
          <w:p w14:paraId="41364E1A" w14:textId="56ECA5DA" w:rsidR="4B1E8CC2" w:rsidRPr="002E0124" w:rsidRDefault="4B1E8CC2" w:rsidP="002E0124">
            <w:pPr>
              <w:rPr>
                <w:lang w:val="en-US"/>
              </w:rPr>
            </w:pPr>
            <w:r w:rsidRPr="002E0124">
              <w:rPr>
                <w:lang w:val="en-US"/>
              </w:rPr>
              <w:t>Level</w:t>
            </w:r>
          </w:p>
        </w:tc>
        <w:tc>
          <w:tcPr>
            <w:tcW w:w="4665" w:type="dxa"/>
            <w:shd w:val="clear" w:color="auto" w:fill="A5C9EB" w:themeFill="text2" w:themeFillTint="40"/>
            <w:tcMar>
              <w:left w:w="105" w:type="dxa"/>
              <w:right w:w="105" w:type="dxa"/>
            </w:tcMar>
          </w:tcPr>
          <w:p w14:paraId="080B66F8" w14:textId="2E7D3FB0" w:rsidR="4B1E8CC2" w:rsidRPr="002E0124" w:rsidRDefault="4B1E8CC2" w:rsidP="002E0124">
            <w:pPr>
              <w:rPr>
                <w:lang w:val="en-US"/>
              </w:rPr>
            </w:pPr>
            <w:r w:rsidRPr="002E0124">
              <w:rPr>
                <w:lang w:val="en-US"/>
              </w:rPr>
              <w:t>Description</w:t>
            </w:r>
          </w:p>
        </w:tc>
        <w:tc>
          <w:tcPr>
            <w:tcW w:w="1695" w:type="dxa"/>
            <w:shd w:val="clear" w:color="auto" w:fill="A5C9EB" w:themeFill="text2" w:themeFillTint="40"/>
            <w:tcMar>
              <w:left w:w="105" w:type="dxa"/>
              <w:right w:w="105" w:type="dxa"/>
            </w:tcMar>
          </w:tcPr>
          <w:p w14:paraId="02A8CD44" w14:textId="1340B13B" w:rsidR="4B1E8CC2" w:rsidRPr="002E0124" w:rsidRDefault="4B1E8CC2" w:rsidP="002E0124">
            <w:pPr>
              <w:rPr>
                <w:lang w:val="en-US"/>
              </w:rPr>
            </w:pPr>
          </w:p>
        </w:tc>
      </w:tr>
      <w:tr w:rsidR="4B1E8CC2" w14:paraId="5D185CBE" w14:textId="77777777" w:rsidTr="4B1E8CC2">
        <w:trPr>
          <w:trHeight w:val="300"/>
        </w:trPr>
        <w:tc>
          <w:tcPr>
            <w:tcW w:w="1665" w:type="dxa"/>
            <w:shd w:val="clear" w:color="auto" w:fill="FF0000"/>
            <w:tcMar>
              <w:left w:w="105" w:type="dxa"/>
              <w:right w:w="105" w:type="dxa"/>
            </w:tcMar>
          </w:tcPr>
          <w:p w14:paraId="2B30467E" w14:textId="7E35A04A" w:rsidR="4B1E8CC2" w:rsidRDefault="4B1E8CC2" w:rsidP="4B1E8CC2">
            <w:pPr>
              <w:spacing w:line="279" w:lineRule="auto"/>
              <w:rPr>
                <w:rFonts w:ascii="Aptos" w:eastAsia="Aptos" w:hAnsi="Aptos" w:cs="Aptos"/>
                <w:lang w:val="en-US"/>
              </w:rPr>
            </w:pPr>
            <w:r w:rsidRPr="4B1E8CC2">
              <w:rPr>
                <w:rFonts w:ascii="Aptos" w:eastAsia="Aptos" w:hAnsi="Aptos" w:cs="Aptos"/>
                <w:lang w:val="en-US"/>
              </w:rPr>
              <w:t>Catastrophe</w:t>
            </w:r>
          </w:p>
        </w:tc>
        <w:tc>
          <w:tcPr>
            <w:tcW w:w="1440" w:type="dxa"/>
            <w:tcMar>
              <w:left w:w="105" w:type="dxa"/>
              <w:right w:w="105" w:type="dxa"/>
            </w:tcMar>
          </w:tcPr>
          <w:p w14:paraId="74252608" w14:textId="05E706FB" w:rsidR="4B1E8CC2" w:rsidRDefault="4B1E8CC2" w:rsidP="002E0124">
            <w:pPr>
              <w:rPr>
                <w:lang w:val="en-US"/>
              </w:rPr>
            </w:pPr>
            <w:r w:rsidRPr="4B1E8CC2">
              <w:rPr>
                <w:lang w:val="en-US"/>
              </w:rPr>
              <w:t>1</w:t>
            </w:r>
          </w:p>
        </w:tc>
        <w:tc>
          <w:tcPr>
            <w:tcW w:w="4665" w:type="dxa"/>
            <w:tcMar>
              <w:left w:w="105" w:type="dxa"/>
              <w:right w:w="105" w:type="dxa"/>
            </w:tcMar>
          </w:tcPr>
          <w:p w14:paraId="692780BB" w14:textId="189652EB" w:rsidR="76071FA3" w:rsidRDefault="76071FA3" w:rsidP="002E0124">
            <w:pPr>
              <w:rPr>
                <w:lang w:val="en-US"/>
              </w:rPr>
            </w:pPr>
            <w:r w:rsidRPr="4B1E8CC2">
              <w:rPr>
                <w:lang w:val="en-US"/>
              </w:rPr>
              <w:t>Significant impact on the project. Loss of software functionalit</w:t>
            </w:r>
            <w:r w:rsidR="34AC04D5" w:rsidRPr="4B1E8CC2">
              <w:rPr>
                <w:lang w:val="en-US"/>
              </w:rPr>
              <w:t>y and irreparable damage to hardware</w:t>
            </w:r>
            <w:r w:rsidR="221E1F25" w:rsidRPr="4B1E8CC2">
              <w:rPr>
                <w:lang w:val="en-US"/>
              </w:rPr>
              <w:t>. Will put the project to a halt.</w:t>
            </w:r>
          </w:p>
        </w:tc>
        <w:tc>
          <w:tcPr>
            <w:tcW w:w="1695" w:type="dxa"/>
            <w:tcMar>
              <w:left w:w="105" w:type="dxa"/>
              <w:right w:w="105" w:type="dxa"/>
            </w:tcMar>
          </w:tcPr>
          <w:p w14:paraId="31E2A07C" w14:textId="2BFF0C78" w:rsidR="4B1E8CC2" w:rsidRDefault="4B1E8CC2" w:rsidP="002E0124">
            <w:pPr>
              <w:rPr>
                <w:lang w:val="en-US"/>
              </w:rPr>
            </w:pPr>
          </w:p>
        </w:tc>
      </w:tr>
      <w:tr w:rsidR="4B1E8CC2" w14:paraId="543AD2DF" w14:textId="77777777" w:rsidTr="4B1E8CC2">
        <w:trPr>
          <w:trHeight w:val="300"/>
        </w:trPr>
        <w:tc>
          <w:tcPr>
            <w:tcW w:w="1665" w:type="dxa"/>
            <w:shd w:val="clear" w:color="auto" w:fill="E97132" w:themeFill="accent2"/>
            <w:tcMar>
              <w:left w:w="105" w:type="dxa"/>
              <w:right w:w="105" w:type="dxa"/>
            </w:tcMar>
          </w:tcPr>
          <w:p w14:paraId="2C97450A" w14:textId="49885045" w:rsidR="4B1E8CC2" w:rsidRDefault="4B1E8CC2" w:rsidP="4B1E8CC2">
            <w:pPr>
              <w:spacing w:line="279" w:lineRule="auto"/>
              <w:rPr>
                <w:rFonts w:ascii="Aptos" w:eastAsia="Aptos" w:hAnsi="Aptos" w:cs="Aptos"/>
                <w:lang w:val="en-US"/>
              </w:rPr>
            </w:pPr>
            <w:r w:rsidRPr="4B1E8CC2">
              <w:rPr>
                <w:rFonts w:ascii="Aptos" w:eastAsia="Aptos" w:hAnsi="Aptos" w:cs="Aptos"/>
                <w:lang w:val="en-US"/>
              </w:rPr>
              <w:t>Major</w:t>
            </w:r>
          </w:p>
        </w:tc>
        <w:tc>
          <w:tcPr>
            <w:tcW w:w="1440" w:type="dxa"/>
            <w:tcMar>
              <w:left w:w="105" w:type="dxa"/>
              <w:right w:w="105" w:type="dxa"/>
            </w:tcMar>
          </w:tcPr>
          <w:p w14:paraId="70CB68A9" w14:textId="746A1DB8" w:rsidR="4B1E8CC2" w:rsidRDefault="4B1E8CC2" w:rsidP="002E0124">
            <w:pPr>
              <w:rPr>
                <w:lang w:val="en-US"/>
              </w:rPr>
            </w:pPr>
            <w:r w:rsidRPr="4B1E8CC2">
              <w:rPr>
                <w:lang w:val="en-US"/>
              </w:rPr>
              <w:t>2</w:t>
            </w:r>
          </w:p>
        </w:tc>
        <w:tc>
          <w:tcPr>
            <w:tcW w:w="4665" w:type="dxa"/>
            <w:tcMar>
              <w:left w:w="105" w:type="dxa"/>
              <w:right w:w="105" w:type="dxa"/>
            </w:tcMar>
          </w:tcPr>
          <w:p w14:paraId="5DC6519C" w14:textId="79E36EAA" w:rsidR="4F98D954" w:rsidRDefault="4F98D954" w:rsidP="002E0124">
            <w:pPr>
              <w:rPr>
                <w:lang w:val="en-US"/>
              </w:rPr>
            </w:pPr>
            <w:r w:rsidRPr="4B1E8CC2">
              <w:rPr>
                <w:lang w:val="en-US"/>
              </w:rPr>
              <w:t>Major impact on the project. Loss of software/hardware functionality</w:t>
            </w:r>
            <w:r w:rsidR="07D72822" w:rsidRPr="4B1E8CC2">
              <w:rPr>
                <w:lang w:val="en-US"/>
              </w:rPr>
              <w:t xml:space="preserve">. Will delay the project while </w:t>
            </w:r>
            <w:r w:rsidR="6D90311E" w:rsidRPr="4B1E8CC2">
              <w:rPr>
                <w:lang w:val="en-US"/>
              </w:rPr>
              <w:t xml:space="preserve">the response is undertaken. </w:t>
            </w:r>
          </w:p>
        </w:tc>
        <w:tc>
          <w:tcPr>
            <w:tcW w:w="1695" w:type="dxa"/>
            <w:tcMar>
              <w:left w:w="105" w:type="dxa"/>
              <w:right w:w="105" w:type="dxa"/>
            </w:tcMar>
          </w:tcPr>
          <w:p w14:paraId="632AB14F" w14:textId="37190586" w:rsidR="4B1E8CC2" w:rsidRDefault="4B1E8CC2" w:rsidP="002E0124">
            <w:pPr>
              <w:rPr>
                <w:lang w:val="en-US"/>
              </w:rPr>
            </w:pPr>
          </w:p>
        </w:tc>
      </w:tr>
      <w:tr w:rsidR="4B1E8CC2" w14:paraId="1C06832B" w14:textId="77777777" w:rsidTr="4B1E8CC2">
        <w:trPr>
          <w:trHeight w:val="300"/>
        </w:trPr>
        <w:tc>
          <w:tcPr>
            <w:tcW w:w="1665" w:type="dxa"/>
            <w:shd w:val="clear" w:color="auto" w:fill="FFC000"/>
            <w:tcMar>
              <w:left w:w="105" w:type="dxa"/>
              <w:right w:w="105" w:type="dxa"/>
            </w:tcMar>
          </w:tcPr>
          <w:p w14:paraId="67B8D221" w14:textId="7788D51A" w:rsidR="4B1E8CC2" w:rsidRDefault="4B1E8CC2" w:rsidP="4B1E8CC2">
            <w:pPr>
              <w:spacing w:line="279" w:lineRule="auto"/>
              <w:rPr>
                <w:rFonts w:ascii="Aptos" w:eastAsia="Aptos" w:hAnsi="Aptos" w:cs="Aptos"/>
                <w:lang w:val="en-US"/>
              </w:rPr>
            </w:pPr>
            <w:r w:rsidRPr="4B1E8CC2">
              <w:rPr>
                <w:rFonts w:ascii="Aptos" w:eastAsia="Aptos" w:hAnsi="Aptos" w:cs="Aptos"/>
                <w:lang w:val="en-US"/>
              </w:rPr>
              <w:t>Moderate</w:t>
            </w:r>
          </w:p>
        </w:tc>
        <w:tc>
          <w:tcPr>
            <w:tcW w:w="1440" w:type="dxa"/>
            <w:tcMar>
              <w:left w:w="105" w:type="dxa"/>
              <w:right w:w="105" w:type="dxa"/>
            </w:tcMar>
          </w:tcPr>
          <w:p w14:paraId="410134E5" w14:textId="399C2233" w:rsidR="4B1E8CC2" w:rsidRDefault="4B1E8CC2" w:rsidP="002E0124">
            <w:pPr>
              <w:rPr>
                <w:lang w:val="en-US"/>
              </w:rPr>
            </w:pPr>
            <w:r w:rsidRPr="4B1E8CC2">
              <w:rPr>
                <w:lang w:val="en-US"/>
              </w:rPr>
              <w:t>3</w:t>
            </w:r>
          </w:p>
        </w:tc>
        <w:tc>
          <w:tcPr>
            <w:tcW w:w="4665" w:type="dxa"/>
            <w:tcMar>
              <w:left w:w="105" w:type="dxa"/>
              <w:right w:w="105" w:type="dxa"/>
            </w:tcMar>
          </w:tcPr>
          <w:p w14:paraId="67E278ED" w14:textId="447F4F0B" w:rsidR="1169ED2B" w:rsidRDefault="1169ED2B" w:rsidP="002E0124">
            <w:pPr>
              <w:rPr>
                <w:lang w:val="en-US"/>
              </w:rPr>
            </w:pPr>
            <w:r w:rsidRPr="4B1E8CC2">
              <w:rPr>
                <w:lang w:val="en-US"/>
              </w:rPr>
              <w:t>Will have an impact on the project and can be handled by mitigation processes already in place.</w:t>
            </w:r>
          </w:p>
        </w:tc>
        <w:tc>
          <w:tcPr>
            <w:tcW w:w="1695" w:type="dxa"/>
            <w:tcMar>
              <w:left w:w="105" w:type="dxa"/>
              <w:right w:w="105" w:type="dxa"/>
            </w:tcMar>
          </w:tcPr>
          <w:p w14:paraId="79BA560B" w14:textId="2734F7E8" w:rsidR="4B1E8CC2" w:rsidRDefault="4B1E8CC2" w:rsidP="002E0124">
            <w:pPr>
              <w:rPr>
                <w:lang w:val="en-US"/>
              </w:rPr>
            </w:pPr>
          </w:p>
        </w:tc>
      </w:tr>
      <w:tr w:rsidR="4B1E8CC2" w14:paraId="0D00558B" w14:textId="77777777" w:rsidTr="4B1E8CC2">
        <w:trPr>
          <w:trHeight w:val="300"/>
        </w:trPr>
        <w:tc>
          <w:tcPr>
            <w:tcW w:w="1665" w:type="dxa"/>
            <w:shd w:val="clear" w:color="auto" w:fill="FFFF00"/>
            <w:tcMar>
              <w:left w:w="105" w:type="dxa"/>
              <w:right w:w="105" w:type="dxa"/>
            </w:tcMar>
          </w:tcPr>
          <w:p w14:paraId="213D2724" w14:textId="439DB00F" w:rsidR="4B1E8CC2" w:rsidRDefault="4B1E8CC2" w:rsidP="4B1E8CC2">
            <w:pPr>
              <w:spacing w:line="279" w:lineRule="auto"/>
              <w:rPr>
                <w:rFonts w:ascii="Aptos" w:eastAsia="Aptos" w:hAnsi="Aptos" w:cs="Aptos"/>
                <w:lang w:val="en-US"/>
              </w:rPr>
            </w:pPr>
            <w:r w:rsidRPr="4B1E8CC2">
              <w:rPr>
                <w:rFonts w:ascii="Aptos" w:eastAsia="Aptos" w:hAnsi="Aptos" w:cs="Aptos"/>
                <w:lang w:val="en-US"/>
              </w:rPr>
              <w:t>Minor</w:t>
            </w:r>
          </w:p>
        </w:tc>
        <w:tc>
          <w:tcPr>
            <w:tcW w:w="1440" w:type="dxa"/>
            <w:tcMar>
              <w:left w:w="105" w:type="dxa"/>
              <w:right w:w="105" w:type="dxa"/>
            </w:tcMar>
          </w:tcPr>
          <w:p w14:paraId="0362C7A9" w14:textId="737F290C" w:rsidR="4B1E8CC2" w:rsidRDefault="4B1E8CC2" w:rsidP="002E0124">
            <w:pPr>
              <w:rPr>
                <w:lang w:val="en-US"/>
              </w:rPr>
            </w:pPr>
            <w:r w:rsidRPr="4B1E8CC2">
              <w:rPr>
                <w:lang w:val="en-US"/>
              </w:rPr>
              <w:t>4</w:t>
            </w:r>
          </w:p>
        </w:tc>
        <w:tc>
          <w:tcPr>
            <w:tcW w:w="4665" w:type="dxa"/>
            <w:tcMar>
              <w:left w:w="105" w:type="dxa"/>
              <w:right w:w="105" w:type="dxa"/>
            </w:tcMar>
          </w:tcPr>
          <w:p w14:paraId="606D573C" w14:textId="483B479B" w:rsidR="6D6E85C4" w:rsidRDefault="6D6E85C4" w:rsidP="002E0124">
            <w:pPr>
              <w:rPr>
                <w:lang w:val="en-US"/>
              </w:rPr>
            </w:pPr>
            <w:r w:rsidRPr="4B1E8CC2">
              <w:rPr>
                <w:lang w:val="en-US"/>
              </w:rPr>
              <w:t xml:space="preserve">Minor impact on the project. Can cause loss of functionality </w:t>
            </w:r>
            <w:r w:rsidR="2C136AF6" w:rsidRPr="4B1E8CC2">
              <w:rPr>
                <w:lang w:val="en-US"/>
              </w:rPr>
              <w:t xml:space="preserve">but entirely manageable and preventable. </w:t>
            </w:r>
          </w:p>
        </w:tc>
        <w:tc>
          <w:tcPr>
            <w:tcW w:w="1695" w:type="dxa"/>
            <w:tcMar>
              <w:left w:w="105" w:type="dxa"/>
              <w:right w:w="105" w:type="dxa"/>
            </w:tcMar>
          </w:tcPr>
          <w:p w14:paraId="77DF53D9" w14:textId="434F68F0" w:rsidR="4B1E8CC2" w:rsidRDefault="4B1E8CC2" w:rsidP="002E0124">
            <w:pPr>
              <w:rPr>
                <w:lang w:val="en-US"/>
              </w:rPr>
            </w:pPr>
          </w:p>
        </w:tc>
      </w:tr>
      <w:tr w:rsidR="4B1E8CC2" w14:paraId="0EE43540" w14:textId="77777777" w:rsidTr="4B1E8CC2">
        <w:trPr>
          <w:trHeight w:val="300"/>
        </w:trPr>
        <w:tc>
          <w:tcPr>
            <w:tcW w:w="1665" w:type="dxa"/>
            <w:shd w:val="clear" w:color="auto" w:fill="00B050"/>
            <w:tcMar>
              <w:left w:w="105" w:type="dxa"/>
              <w:right w:w="105" w:type="dxa"/>
            </w:tcMar>
          </w:tcPr>
          <w:p w14:paraId="11C08507" w14:textId="263C364A" w:rsidR="4B1E8CC2" w:rsidRDefault="4B1E8CC2" w:rsidP="4B1E8CC2">
            <w:pPr>
              <w:spacing w:line="279" w:lineRule="auto"/>
              <w:rPr>
                <w:rFonts w:ascii="Aptos" w:eastAsia="Aptos" w:hAnsi="Aptos" w:cs="Aptos"/>
                <w:lang w:val="en-US"/>
              </w:rPr>
            </w:pPr>
            <w:r w:rsidRPr="4B1E8CC2">
              <w:rPr>
                <w:rFonts w:ascii="Aptos" w:eastAsia="Aptos" w:hAnsi="Aptos" w:cs="Aptos"/>
                <w:lang w:val="en-US"/>
              </w:rPr>
              <w:t>Insignificant</w:t>
            </w:r>
          </w:p>
        </w:tc>
        <w:tc>
          <w:tcPr>
            <w:tcW w:w="1440" w:type="dxa"/>
            <w:tcMar>
              <w:left w:w="105" w:type="dxa"/>
              <w:right w:w="105" w:type="dxa"/>
            </w:tcMar>
          </w:tcPr>
          <w:p w14:paraId="1E4E02B9" w14:textId="27C49A69" w:rsidR="4B1E8CC2" w:rsidRDefault="4B1E8CC2" w:rsidP="002E0124">
            <w:pPr>
              <w:rPr>
                <w:lang w:val="en-US"/>
              </w:rPr>
            </w:pPr>
            <w:r w:rsidRPr="4B1E8CC2">
              <w:rPr>
                <w:lang w:val="en-US"/>
              </w:rPr>
              <w:t>5</w:t>
            </w:r>
          </w:p>
        </w:tc>
        <w:tc>
          <w:tcPr>
            <w:tcW w:w="4665" w:type="dxa"/>
            <w:tcMar>
              <w:left w:w="105" w:type="dxa"/>
              <w:right w:w="105" w:type="dxa"/>
            </w:tcMar>
          </w:tcPr>
          <w:p w14:paraId="63563861" w14:textId="618C1147" w:rsidR="0E1C132C" w:rsidRDefault="0E1C132C" w:rsidP="002E0124">
            <w:pPr>
              <w:rPr>
                <w:lang w:val="en-US"/>
              </w:rPr>
            </w:pPr>
            <w:r w:rsidRPr="4B1E8CC2">
              <w:rPr>
                <w:lang w:val="en-US"/>
              </w:rPr>
              <w:t xml:space="preserve">Insignificant impact on the project. </w:t>
            </w:r>
            <w:r w:rsidR="10ED4F24" w:rsidRPr="4B1E8CC2">
              <w:rPr>
                <w:lang w:val="en-US"/>
              </w:rPr>
              <w:t>Not worth worrying about</w:t>
            </w:r>
          </w:p>
        </w:tc>
        <w:tc>
          <w:tcPr>
            <w:tcW w:w="1695" w:type="dxa"/>
            <w:tcMar>
              <w:left w:w="105" w:type="dxa"/>
              <w:right w:w="105" w:type="dxa"/>
            </w:tcMar>
          </w:tcPr>
          <w:p w14:paraId="64395DD4" w14:textId="0E2E44C3" w:rsidR="4B1E8CC2" w:rsidRDefault="4B1E8CC2" w:rsidP="002E0124">
            <w:pPr>
              <w:rPr>
                <w:lang w:val="en-US"/>
              </w:rPr>
            </w:pPr>
          </w:p>
        </w:tc>
      </w:tr>
    </w:tbl>
    <w:p w14:paraId="7169CA4A" w14:textId="6687F758" w:rsidR="4B1E8CC2" w:rsidRDefault="4B1E8CC2" w:rsidP="4B1E8CC2">
      <w:pPr>
        <w:rPr>
          <w:rFonts w:hint="eastAsia"/>
        </w:rPr>
      </w:pPr>
    </w:p>
    <w:p w14:paraId="0E92A635" w14:textId="4DED5144" w:rsidR="32DC1D27" w:rsidRPr="00022851" w:rsidRDefault="32DC1D27" w:rsidP="00F94A67">
      <w:pPr>
        <w:pStyle w:val="Heading2"/>
        <w:rPr>
          <w:rFonts w:hint="eastAsia"/>
        </w:rPr>
      </w:pPr>
      <w:bookmarkStart w:id="49" w:name="_Toc163194166"/>
      <w:r w:rsidRPr="00022851">
        <w:t>4. Measure of Likelihood</w:t>
      </w:r>
      <w:bookmarkEnd w:id="49"/>
    </w:p>
    <w:p w14:paraId="3730AC45" w14:textId="15669BD0" w:rsidR="3361968A" w:rsidRPr="002E0124" w:rsidRDefault="22A9D7B3" w:rsidP="002E0124">
      <w:pPr>
        <w:rPr>
          <w:sz w:val="24"/>
        </w:rPr>
      </w:pPr>
      <w:r>
        <w:t xml:space="preserve">The likelihood of risks occurring will be assessed based on current project conditions, </w:t>
      </w:r>
      <w:r w:rsidR="27381FE5">
        <w:t xml:space="preserve">historical data and overall judgement of the risk. Risks with higher likelihood will be given </w:t>
      </w:r>
      <w:r w:rsidR="5ABF1C53">
        <w:t>priority and greater attention in the risk management process.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40"/>
        <w:gridCol w:w="1950"/>
        <w:gridCol w:w="1275"/>
        <w:gridCol w:w="1560"/>
        <w:gridCol w:w="1635"/>
        <w:gridCol w:w="1485"/>
      </w:tblGrid>
      <w:tr w:rsidR="4B1E8CC2" w14:paraId="62052D3B" w14:textId="77777777" w:rsidTr="4B1E8CC2">
        <w:trPr>
          <w:trHeight w:val="435"/>
        </w:trPr>
        <w:tc>
          <w:tcPr>
            <w:tcW w:w="1440" w:type="dxa"/>
            <w:tcBorders>
              <w:top w:val="single" w:sz="6" w:space="0" w:color="FFFFFF" w:themeColor="background1"/>
              <w:left w:val="single" w:sz="6" w:space="0" w:color="FFFFFF" w:themeColor="background1"/>
            </w:tcBorders>
            <w:tcMar>
              <w:left w:w="105" w:type="dxa"/>
              <w:right w:w="105" w:type="dxa"/>
            </w:tcMar>
          </w:tcPr>
          <w:p w14:paraId="4393F62D" w14:textId="2382C5AD" w:rsidR="4B1E8CC2" w:rsidRDefault="4B1E8CC2" w:rsidP="4B1E8CC2">
            <w:pPr>
              <w:spacing w:line="279" w:lineRule="auto"/>
              <w:rPr>
                <w:rFonts w:ascii="Aptos" w:eastAsia="Aptos" w:hAnsi="Aptos" w:cs="Aptos"/>
                <w:lang w:val="en-US"/>
              </w:rPr>
            </w:pPr>
          </w:p>
        </w:tc>
        <w:tc>
          <w:tcPr>
            <w:tcW w:w="1950" w:type="dxa"/>
            <w:shd w:val="clear" w:color="auto" w:fill="FF0000"/>
            <w:tcMar>
              <w:left w:w="105" w:type="dxa"/>
              <w:right w:w="105" w:type="dxa"/>
            </w:tcMar>
          </w:tcPr>
          <w:p w14:paraId="1FCAE7A2" w14:textId="3A0F1263" w:rsidR="4B1E8CC2" w:rsidRDefault="4B1E8CC2" w:rsidP="4B1E8CC2">
            <w:pPr>
              <w:spacing w:line="279" w:lineRule="auto"/>
              <w:rPr>
                <w:rFonts w:ascii="Aptos" w:eastAsia="Aptos" w:hAnsi="Aptos" w:cs="Aptos"/>
                <w:lang w:val="en-US"/>
              </w:rPr>
            </w:pPr>
            <w:r w:rsidRPr="4B1E8CC2">
              <w:rPr>
                <w:rFonts w:ascii="Aptos" w:eastAsia="Aptos" w:hAnsi="Aptos" w:cs="Aptos"/>
                <w:lang w:val="en-US"/>
              </w:rPr>
              <w:t>Almost Certain</w:t>
            </w:r>
          </w:p>
          <w:p w14:paraId="414145BE" w14:textId="6079C2C3" w:rsidR="4B1E8CC2" w:rsidRDefault="4B1E8CC2" w:rsidP="4B1E8CC2">
            <w:pPr>
              <w:spacing w:line="279" w:lineRule="auto"/>
              <w:rPr>
                <w:rFonts w:ascii="Aptos" w:eastAsia="Aptos" w:hAnsi="Aptos" w:cs="Aptos"/>
                <w:lang w:val="en-US"/>
              </w:rPr>
            </w:pPr>
          </w:p>
        </w:tc>
        <w:tc>
          <w:tcPr>
            <w:tcW w:w="1275" w:type="dxa"/>
            <w:shd w:val="clear" w:color="auto" w:fill="E97132" w:themeFill="accent2"/>
            <w:tcMar>
              <w:left w:w="105" w:type="dxa"/>
              <w:right w:w="105" w:type="dxa"/>
            </w:tcMar>
          </w:tcPr>
          <w:p w14:paraId="14C6BCB9" w14:textId="5BBCF88F" w:rsidR="4B1E8CC2" w:rsidRDefault="4B1E8CC2" w:rsidP="4B1E8CC2">
            <w:pPr>
              <w:spacing w:line="279" w:lineRule="auto"/>
              <w:rPr>
                <w:rFonts w:ascii="Aptos" w:eastAsia="Aptos" w:hAnsi="Aptos" w:cs="Aptos"/>
                <w:lang w:val="en-US"/>
              </w:rPr>
            </w:pPr>
            <w:r w:rsidRPr="4B1E8CC2">
              <w:rPr>
                <w:rFonts w:ascii="Aptos" w:eastAsia="Aptos" w:hAnsi="Aptos" w:cs="Aptos"/>
                <w:lang w:val="en-US"/>
              </w:rPr>
              <w:t>Likely</w:t>
            </w:r>
          </w:p>
        </w:tc>
        <w:tc>
          <w:tcPr>
            <w:tcW w:w="1560" w:type="dxa"/>
            <w:shd w:val="clear" w:color="auto" w:fill="FFC000"/>
            <w:tcMar>
              <w:left w:w="105" w:type="dxa"/>
              <w:right w:w="105" w:type="dxa"/>
            </w:tcMar>
          </w:tcPr>
          <w:p w14:paraId="09DE1BAA" w14:textId="6635EF50" w:rsidR="4B1E8CC2" w:rsidRDefault="4B1E8CC2" w:rsidP="4B1E8CC2">
            <w:pPr>
              <w:spacing w:line="279" w:lineRule="auto"/>
              <w:rPr>
                <w:rFonts w:ascii="Aptos" w:eastAsia="Aptos" w:hAnsi="Aptos" w:cs="Aptos"/>
                <w:lang w:val="en-US"/>
              </w:rPr>
            </w:pPr>
            <w:r w:rsidRPr="4B1E8CC2">
              <w:rPr>
                <w:rFonts w:ascii="Aptos" w:eastAsia="Aptos" w:hAnsi="Aptos" w:cs="Aptos"/>
                <w:lang w:val="en-US"/>
              </w:rPr>
              <w:t>Possible</w:t>
            </w:r>
          </w:p>
        </w:tc>
        <w:tc>
          <w:tcPr>
            <w:tcW w:w="1635" w:type="dxa"/>
            <w:shd w:val="clear" w:color="auto" w:fill="FFFF00"/>
            <w:tcMar>
              <w:left w:w="105" w:type="dxa"/>
              <w:right w:w="105" w:type="dxa"/>
            </w:tcMar>
          </w:tcPr>
          <w:p w14:paraId="6848D6DB" w14:textId="782E3A71" w:rsidR="4B1E8CC2" w:rsidRDefault="4B1E8CC2" w:rsidP="4B1E8CC2">
            <w:pPr>
              <w:spacing w:line="279" w:lineRule="auto"/>
              <w:rPr>
                <w:rFonts w:ascii="Aptos" w:eastAsia="Aptos" w:hAnsi="Aptos" w:cs="Aptos"/>
                <w:lang w:val="en-US"/>
              </w:rPr>
            </w:pPr>
            <w:r w:rsidRPr="4B1E8CC2">
              <w:rPr>
                <w:rFonts w:ascii="Aptos" w:eastAsia="Aptos" w:hAnsi="Aptos" w:cs="Aptos"/>
                <w:lang w:val="en-US"/>
              </w:rPr>
              <w:t>Unlikely</w:t>
            </w:r>
          </w:p>
        </w:tc>
        <w:tc>
          <w:tcPr>
            <w:tcW w:w="1485" w:type="dxa"/>
            <w:shd w:val="clear" w:color="auto" w:fill="00B050"/>
            <w:tcMar>
              <w:left w:w="105" w:type="dxa"/>
              <w:right w:w="105" w:type="dxa"/>
            </w:tcMar>
          </w:tcPr>
          <w:p w14:paraId="2DD0CF63" w14:textId="467B59DF" w:rsidR="4B1E8CC2" w:rsidRDefault="4B1E8CC2" w:rsidP="4B1E8CC2">
            <w:pPr>
              <w:spacing w:line="279" w:lineRule="auto"/>
              <w:rPr>
                <w:rFonts w:ascii="Aptos" w:eastAsia="Aptos" w:hAnsi="Aptos" w:cs="Aptos"/>
                <w:lang w:val="en-US"/>
              </w:rPr>
            </w:pPr>
            <w:r w:rsidRPr="4B1E8CC2">
              <w:rPr>
                <w:rFonts w:ascii="Aptos" w:eastAsia="Aptos" w:hAnsi="Aptos" w:cs="Aptos"/>
                <w:lang w:val="en-US"/>
              </w:rPr>
              <w:t>Rare</w:t>
            </w:r>
          </w:p>
        </w:tc>
      </w:tr>
      <w:tr w:rsidR="4B1E8CC2" w14:paraId="7422795D" w14:textId="77777777" w:rsidTr="002E0124">
        <w:trPr>
          <w:trHeight w:val="300"/>
        </w:trPr>
        <w:tc>
          <w:tcPr>
            <w:tcW w:w="1440" w:type="dxa"/>
            <w:shd w:val="clear" w:color="auto" w:fill="A5C9EB" w:themeFill="text2" w:themeFillTint="40"/>
            <w:tcMar>
              <w:left w:w="105" w:type="dxa"/>
              <w:right w:w="105" w:type="dxa"/>
            </w:tcMar>
          </w:tcPr>
          <w:p w14:paraId="11A1D0C1" w14:textId="7FE61070" w:rsidR="4B1E8CC2" w:rsidRDefault="4B1E8CC2" w:rsidP="4B1E8CC2">
            <w:pPr>
              <w:spacing w:line="279" w:lineRule="auto"/>
              <w:rPr>
                <w:rFonts w:ascii="Aptos" w:eastAsia="Aptos" w:hAnsi="Aptos" w:cs="Aptos"/>
                <w:lang w:val="en-US"/>
              </w:rPr>
            </w:pPr>
            <w:r w:rsidRPr="4B1E8CC2">
              <w:rPr>
                <w:rFonts w:ascii="Aptos" w:eastAsia="Aptos" w:hAnsi="Aptos" w:cs="Aptos"/>
                <w:lang w:val="en-US"/>
              </w:rPr>
              <w:t>Description</w:t>
            </w:r>
          </w:p>
        </w:tc>
        <w:tc>
          <w:tcPr>
            <w:tcW w:w="1950" w:type="dxa"/>
            <w:tcMar>
              <w:left w:w="105" w:type="dxa"/>
              <w:right w:w="105" w:type="dxa"/>
            </w:tcMar>
          </w:tcPr>
          <w:p w14:paraId="56EA614C" w14:textId="45E30E00" w:rsidR="4B1E8CC2" w:rsidRDefault="4B1E8CC2" w:rsidP="4B1E8CC2">
            <w:pPr>
              <w:spacing w:line="279" w:lineRule="auto"/>
              <w:rPr>
                <w:rFonts w:ascii="Aptos" w:eastAsia="Aptos" w:hAnsi="Aptos" w:cs="Aptos"/>
                <w:lang w:val="en-US"/>
              </w:rPr>
            </w:pPr>
            <w:r w:rsidRPr="4B1E8CC2">
              <w:rPr>
                <w:rFonts w:ascii="Aptos" w:eastAsia="Aptos" w:hAnsi="Aptos" w:cs="Aptos"/>
                <w:lang w:val="en-US"/>
              </w:rPr>
              <w:t xml:space="preserve">Is expected to occur during the project. </w:t>
            </w:r>
          </w:p>
        </w:tc>
        <w:tc>
          <w:tcPr>
            <w:tcW w:w="1275" w:type="dxa"/>
            <w:tcMar>
              <w:left w:w="105" w:type="dxa"/>
              <w:right w:w="105" w:type="dxa"/>
            </w:tcMar>
          </w:tcPr>
          <w:p w14:paraId="4067BAA6" w14:textId="022FDD62" w:rsidR="4B1E8CC2" w:rsidRDefault="4B1E8CC2" w:rsidP="4B1E8CC2">
            <w:pPr>
              <w:spacing w:line="279" w:lineRule="auto"/>
              <w:rPr>
                <w:rFonts w:ascii="Aptos" w:eastAsia="Aptos" w:hAnsi="Aptos" w:cs="Aptos"/>
                <w:lang w:val="en-US"/>
              </w:rPr>
            </w:pPr>
            <w:r w:rsidRPr="4B1E8CC2">
              <w:rPr>
                <w:rFonts w:ascii="Aptos" w:eastAsia="Aptos" w:hAnsi="Aptos" w:cs="Aptos"/>
                <w:lang w:val="en-US"/>
              </w:rPr>
              <w:t xml:space="preserve">Will probably </w:t>
            </w:r>
            <w:proofErr w:type="gramStart"/>
            <w:r w:rsidRPr="4B1E8CC2">
              <w:rPr>
                <w:rFonts w:ascii="Aptos" w:eastAsia="Aptos" w:hAnsi="Aptos" w:cs="Aptos"/>
                <w:lang w:val="en-US"/>
              </w:rPr>
              <w:t>occur</w:t>
            </w:r>
            <w:proofErr w:type="gramEnd"/>
            <w:r w:rsidRPr="4B1E8CC2">
              <w:rPr>
                <w:rFonts w:ascii="Aptos" w:eastAsia="Aptos" w:hAnsi="Aptos" w:cs="Aptos"/>
                <w:lang w:val="en-US"/>
              </w:rPr>
              <w:t xml:space="preserve"> during the project. </w:t>
            </w:r>
          </w:p>
        </w:tc>
        <w:tc>
          <w:tcPr>
            <w:tcW w:w="1560" w:type="dxa"/>
            <w:tcMar>
              <w:left w:w="105" w:type="dxa"/>
              <w:right w:w="105" w:type="dxa"/>
            </w:tcMar>
          </w:tcPr>
          <w:p w14:paraId="3729C269" w14:textId="1B53A417" w:rsidR="4B1E8CC2" w:rsidRDefault="4B1E8CC2" w:rsidP="4B1E8CC2">
            <w:pPr>
              <w:spacing w:line="279" w:lineRule="auto"/>
              <w:rPr>
                <w:rFonts w:ascii="Aptos" w:eastAsia="Aptos" w:hAnsi="Aptos" w:cs="Aptos"/>
                <w:lang w:val="en-US"/>
              </w:rPr>
            </w:pPr>
            <w:r w:rsidRPr="4B1E8CC2">
              <w:rPr>
                <w:rFonts w:ascii="Aptos" w:eastAsia="Aptos" w:hAnsi="Aptos" w:cs="Aptos"/>
                <w:lang w:val="en-US"/>
              </w:rPr>
              <w:t>Might occur during the project.</w:t>
            </w:r>
          </w:p>
        </w:tc>
        <w:tc>
          <w:tcPr>
            <w:tcW w:w="1635" w:type="dxa"/>
            <w:tcMar>
              <w:left w:w="105" w:type="dxa"/>
              <w:right w:w="105" w:type="dxa"/>
            </w:tcMar>
          </w:tcPr>
          <w:p w14:paraId="53FD7562" w14:textId="048976F3" w:rsidR="4B1E8CC2" w:rsidRDefault="4B1E8CC2" w:rsidP="4B1E8CC2">
            <w:pPr>
              <w:spacing w:line="279" w:lineRule="auto"/>
              <w:rPr>
                <w:rFonts w:ascii="Aptos" w:eastAsia="Aptos" w:hAnsi="Aptos" w:cs="Aptos"/>
                <w:lang w:val="en-US"/>
              </w:rPr>
            </w:pPr>
            <w:r w:rsidRPr="4B1E8CC2">
              <w:rPr>
                <w:rFonts w:ascii="Aptos" w:eastAsia="Aptos" w:hAnsi="Aptos" w:cs="Aptos"/>
                <w:lang w:val="en-US"/>
              </w:rPr>
              <w:t xml:space="preserve">Small chance of occurring during project. </w:t>
            </w:r>
          </w:p>
        </w:tc>
        <w:tc>
          <w:tcPr>
            <w:tcW w:w="1485" w:type="dxa"/>
            <w:tcMar>
              <w:left w:w="105" w:type="dxa"/>
              <w:right w:w="105" w:type="dxa"/>
            </w:tcMar>
          </w:tcPr>
          <w:p w14:paraId="36B16C6B" w14:textId="7097E7C6" w:rsidR="4B1E8CC2" w:rsidRDefault="4B1E8CC2" w:rsidP="4B1E8CC2">
            <w:pPr>
              <w:spacing w:line="279" w:lineRule="auto"/>
              <w:rPr>
                <w:rFonts w:ascii="Aptos" w:eastAsia="Aptos" w:hAnsi="Aptos" w:cs="Aptos"/>
                <w:lang w:val="en-US"/>
              </w:rPr>
            </w:pPr>
            <w:r w:rsidRPr="4B1E8CC2">
              <w:rPr>
                <w:rFonts w:ascii="Aptos" w:eastAsia="Aptos" w:hAnsi="Aptos" w:cs="Aptos"/>
                <w:lang w:val="en-US"/>
              </w:rPr>
              <w:t>Is not expected to occur during the project.</w:t>
            </w:r>
          </w:p>
        </w:tc>
      </w:tr>
    </w:tbl>
    <w:p w14:paraId="416E3307" w14:textId="77777777" w:rsidR="002E0124" w:rsidRDefault="002E0124" w:rsidP="7D86C37F">
      <w:pPr>
        <w:rPr>
          <w:b/>
          <w:bCs/>
        </w:rPr>
      </w:pPr>
    </w:p>
    <w:p w14:paraId="3C9E3FB7" w14:textId="2CDD50B6" w:rsidR="7D86C37F" w:rsidRPr="00022851" w:rsidRDefault="7D86C37F" w:rsidP="00F94A67">
      <w:pPr>
        <w:pStyle w:val="Heading2"/>
        <w:rPr>
          <w:rFonts w:hint="eastAsia"/>
        </w:rPr>
      </w:pPr>
      <w:bookmarkStart w:id="50" w:name="_Toc163194167"/>
      <w:r w:rsidRPr="00022851">
        <w:t xml:space="preserve">5. </w:t>
      </w:r>
      <w:r w:rsidR="16A0F772" w:rsidRPr="00022851">
        <w:t xml:space="preserve"> Overall Risk Classification</w:t>
      </w:r>
      <w:bookmarkEnd w:id="50"/>
    </w:p>
    <w:p w14:paraId="0ED9C23F" w14:textId="49EDD4AC" w:rsidR="0E3B3C05" w:rsidRPr="002E0124" w:rsidRDefault="659D678A" w:rsidP="002E0124">
      <w:pPr>
        <w:rPr>
          <w:sz w:val="24"/>
        </w:rPr>
      </w:pPr>
      <w:r>
        <w:t>The risks for this project will be classified based on their overall severity, which is ba</w:t>
      </w:r>
      <w:r w:rsidR="21FC454D">
        <w:t xml:space="preserve">sed on their consequences and likelihood. This classification will ensure prioritisation of </w:t>
      </w:r>
      <w:r w:rsidR="7332BC2E">
        <w:t xml:space="preserve">risk response efforts and resources directed towards </w:t>
      </w:r>
      <w:r w:rsidR="62337E96">
        <w:t xml:space="preserve">these risk management activities.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560"/>
        <w:gridCol w:w="1548"/>
        <w:gridCol w:w="1548"/>
        <w:gridCol w:w="1548"/>
        <w:gridCol w:w="1548"/>
        <w:gridCol w:w="1549"/>
      </w:tblGrid>
      <w:tr w:rsidR="4B1E8CC2" w14:paraId="12C74B97" w14:textId="77777777" w:rsidTr="002E0124">
        <w:trPr>
          <w:trHeight w:val="300"/>
        </w:trPr>
        <w:tc>
          <w:tcPr>
            <w:tcW w:w="1560" w:type="dxa"/>
            <w:tcBorders>
              <w:top w:val="single" w:sz="6" w:space="0" w:color="FFFFFF" w:themeColor="background1"/>
              <w:left w:val="single" w:sz="6" w:space="0" w:color="FFFFFF" w:themeColor="background1"/>
            </w:tcBorders>
            <w:tcMar>
              <w:left w:w="105" w:type="dxa"/>
              <w:right w:w="105" w:type="dxa"/>
            </w:tcMar>
          </w:tcPr>
          <w:p w14:paraId="160EF9CC" w14:textId="615D51DB" w:rsidR="4B1E8CC2" w:rsidRPr="002E0124" w:rsidRDefault="4B1E8CC2" w:rsidP="4B1E8CC2">
            <w:pPr>
              <w:spacing w:line="279" w:lineRule="auto"/>
              <w:rPr>
                <w:rFonts w:ascii="Aptos" w:eastAsia="Aptos" w:hAnsi="Aptos" w:cs="Aptos"/>
                <w:lang w:val="en-US"/>
              </w:rPr>
            </w:pPr>
          </w:p>
        </w:tc>
        <w:tc>
          <w:tcPr>
            <w:tcW w:w="7741" w:type="dxa"/>
            <w:gridSpan w:val="5"/>
            <w:shd w:val="clear" w:color="auto" w:fill="A5C9EB" w:themeFill="text2" w:themeFillTint="40"/>
            <w:tcMar>
              <w:left w:w="105" w:type="dxa"/>
              <w:right w:w="105" w:type="dxa"/>
            </w:tcMar>
          </w:tcPr>
          <w:p w14:paraId="28F0494D" w14:textId="7AA0746C" w:rsidR="4B1E8CC2" w:rsidRPr="002E0124" w:rsidRDefault="4B1E8CC2" w:rsidP="002E0124">
            <w:pPr>
              <w:rPr>
                <w:lang w:val="en-US"/>
              </w:rPr>
            </w:pPr>
            <w:r w:rsidRPr="002E0124">
              <w:rPr>
                <w:lang w:val="en-US"/>
              </w:rPr>
              <w:t xml:space="preserve">Consequence </w:t>
            </w:r>
          </w:p>
        </w:tc>
      </w:tr>
      <w:tr w:rsidR="4B1E8CC2" w14:paraId="27B47875" w14:textId="77777777" w:rsidTr="002E0124">
        <w:trPr>
          <w:trHeight w:val="510"/>
        </w:trPr>
        <w:tc>
          <w:tcPr>
            <w:tcW w:w="1560" w:type="dxa"/>
            <w:shd w:val="clear" w:color="auto" w:fill="A5C9EB" w:themeFill="text2" w:themeFillTint="40"/>
            <w:tcMar>
              <w:left w:w="105" w:type="dxa"/>
              <w:right w:w="105" w:type="dxa"/>
            </w:tcMar>
          </w:tcPr>
          <w:p w14:paraId="76D87D24" w14:textId="762C9666" w:rsidR="4B1E8CC2" w:rsidRPr="002E0124" w:rsidRDefault="4B1E8CC2" w:rsidP="002E0124">
            <w:pPr>
              <w:rPr>
                <w:lang w:val="en-US"/>
              </w:rPr>
            </w:pPr>
            <w:r w:rsidRPr="002E0124">
              <w:rPr>
                <w:lang w:val="en-US"/>
              </w:rPr>
              <w:t>Likelihood</w:t>
            </w:r>
          </w:p>
        </w:tc>
        <w:tc>
          <w:tcPr>
            <w:tcW w:w="1548" w:type="dxa"/>
            <w:tcMar>
              <w:left w:w="105" w:type="dxa"/>
              <w:right w:w="105" w:type="dxa"/>
            </w:tcMar>
          </w:tcPr>
          <w:p w14:paraId="262CADC6" w14:textId="2B33184B" w:rsidR="4B1E8CC2" w:rsidRDefault="4B1E8CC2" w:rsidP="002E0124">
            <w:pPr>
              <w:rPr>
                <w:lang w:val="en-US"/>
              </w:rPr>
            </w:pPr>
            <w:r w:rsidRPr="4B1E8CC2">
              <w:rPr>
                <w:lang w:val="en-US"/>
              </w:rPr>
              <w:t>Catastrophe</w:t>
            </w:r>
          </w:p>
        </w:tc>
        <w:tc>
          <w:tcPr>
            <w:tcW w:w="1548" w:type="dxa"/>
            <w:tcMar>
              <w:left w:w="105" w:type="dxa"/>
              <w:right w:w="105" w:type="dxa"/>
            </w:tcMar>
          </w:tcPr>
          <w:p w14:paraId="1F3AD7D9" w14:textId="46003F35" w:rsidR="4B1E8CC2" w:rsidRDefault="4B1E8CC2" w:rsidP="002E0124">
            <w:pPr>
              <w:rPr>
                <w:lang w:val="en-US"/>
              </w:rPr>
            </w:pPr>
            <w:r w:rsidRPr="4B1E8CC2">
              <w:rPr>
                <w:lang w:val="en-US"/>
              </w:rPr>
              <w:t>Major</w:t>
            </w:r>
          </w:p>
        </w:tc>
        <w:tc>
          <w:tcPr>
            <w:tcW w:w="1548" w:type="dxa"/>
            <w:tcMar>
              <w:left w:w="105" w:type="dxa"/>
              <w:right w:w="105" w:type="dxa"/>
            </w:tcMar>
          </w:tcPr>
          <w:p w14:paraId="29F85FB6" w14:textId="078B20E4" w:rsidR="4B1E8CC2" w:rsidRDefault="4B1E8CC2" w:rsidP="002E0124">
            <w:pPr>
              <w:rPr>
                <w:lang w:val="en-US"/>
              </w:rPr>
            </w:pPr>
            <w:r w:rsidRPr="4B1E8CC2">
              <w:rPr>
                <w:lang w:val="en-US"/>
              </w:rPr>
              <w:t>Moderate</w:t>
            </w:r>
          </w:p>
        </w:tc>
        <w:tc>
          <w:tcPr>
            <w:tcW w:w="1548" w:type="dxa"/>
            <w:tcMar>
              <w:left w:w="105" w:type="dxa"/>
              <w:right w:w="105" w:type="dxa"/>
            </w:tcMar>
          </w:tcPr>
          <w:p w14:paraId="6FFCEF2E" w14:textId="4C722FCB" w:rsidR="4B1E8CC2" w:rsidRDefault="4B1E8CC2" w:rsidP="002E0124">
            <w:pPr>
              <w:rPr>
                <w:lang w:val="en-US"/>
              </w:rPr>
            </w:pPr>
            <w:r w:rsidRPr="4B1E8CC2">
              <w:rPr>
                <w:lang w:val="en-US"/>
              </w:rPr>
              <w:t>Minor</w:t>
            </w:r>
          </w:p>
        </w:tc>
        <w:tc>
          <w:tcPr>
            <w:tcW w:w="1549" w:type="dxa"/>
            <w:tcMar>
              <w:left w:w="105" w:type="dxa"/>
              <w:right w:w="105" w:type="dxa"/>
            </w:tcMar>
          </w:tcPr>
          <w:p w14:paraId="73B5B4B9" w14:textId="63055FB1" w:rsidR="4B1E8CC2" w:rsidRDefault="4B1E8CC2" w:rsidP="002E0124">
            <w:pPr>
              <w:rPr>
                <w:lang w:val="en-US"/>
              </w:rPr>
            </w:pPr>
            <w:r w:rsidRPr="4B1E8CC2">
              <w:rPr>
                <w:lang w:val="en-US"/>
              </w:rPr>
              <w:t>Insignificant</w:t>
            </w:r>
          </w:p>
        </w:tc>
      </w:tr>
      <w:tr w:rsidR="4B1E8CC2" w14:paraId="0FBE7F76" w14:textId="77777777" w:rsidTr="002E0124">
        <w:trPr>
          <w:trHeight w:val="300"/>
        </w:trPr>
        <w:tc>
          <w:tcPr>
            <w:tcW w:w="1560" w:type="dxa"/>
            <w:shd w:val="clear" w:color="auto" w:fill="A5C9EB" w:themeFill="text2" w:themeFillTint="40"/>
            <w:tcMar>
              <w:left w:w="105" w:type="dxa"/>
              <w:right w:w="105" w:type="dxa"/>
            </w:tcMar>
          </w:tcPr>
          <w:p w14:paraId="312799F2" w14:textId="6D1625D8" w:rsidR="4B1E8CC2" w:rsidRPr="002E0124" w:rsidRDefault="4B1E8CC2" w:rsidP="002E0124">
            <w:pPr>
              <w:rPr>
                <w:lang w:val="en-US"/>
              </w:rPr>
            </w:pPr>
            <w:r w:rsidRPr="002E0124">
              <w:rPr>
                <w:lang w:val="en-US"/>
              </w:rPr>
              <w:t>Almost Certain</w:t>
            </w:r>
          </w:p>
        </w:tc>
        <w:tc>
          <w:tcPr>
            <w:tcW w:w="1548" w:type="dxa"/>
            <w:shd w:val="clear" w:color="auto" w:fill="FF0000"/>
            <w:tcMar>
              <w:left w:w="105" w:type="dxa"/>
              <w:right w:w="105" w:type="dxa"/>
            </w:tcMar>
          </w:tcPr>
          <w:p w14:paraId="20082455" w14:textId="3079982C" w:rsidR="0328158E" w:rsidRDefault="0328158E" w:rsidP="002E0124">
            <w:pPr>
              <w:rPr>
                <w:lang w:val="en-US"/>
              </w:rPr>
            </w:pPr>
            <w:r w:rsidRPr="4B1E8CC2">
              <w:rPr>
                <w:lang w:val="en-US"/>
              </w:rPr>
              <w:t>Extreme</w:t>
            </w:r>
          </w:p>
        </w:tc>
        <w:tc>
          <w:tcPr>
            <w:tcW w:w="1548" w:type="dxa"/>
            <w:shd w:val="clear" w:color="auto" w:fill="FF0000"/>
            <w:tcMar>
              <w:left w:w="105" w:type="dxa"/>
              <w:right w:w="105" w:type="dxa"/>
            </w:tcMar>
          </w:tcPr>
          <w:p w14:paraId="79A736BD" w14:textId="3079982C" w:rsidR="627A8826" w:rsidRDefault="627A8826" w:rsidP="002E0124">
            <w:pPr>
              <w:rPr>
                <w:lang w:val="en-US"/>
              </w:rPr>
            </w:pPr>
            <w:r w:rsidRPr="4B1E8CC2">
              <w:rPr>
                <w:lang w:val="en-US"/>
              </w:rPr>
              <w:t>Extreme</w:t>
            </w:r>
          </w:p>
          <w:p w14:paraId="74034B0C" w14:textId="25E266B8" w:rsidR="4B1E8CC2" w:rsidRDefault="4B1E8CC2" w:rsidP="002E0124">
            <w:pPr>
              <w:rPr>
                <w:lang w:val="en-US"/>
              </w:rPr>
            </w:pPr>
          </w:p>
        </w:tc>
        <w:tc>
          <w:tcPr>
            <w:tcW w:w="1548" w:type="dxa"/>
            <w:shd w:val="clear" w:color="auto" w:fill="E97132" w:themeFill="accent2"/>
            <w:tcMar>
              <w:left w:w="105" w:type="dxa"/>
              <w:right w:w="105" w:type="dxa"/>
            </w:tcMar>
          </w:tcPr>
          <w:p w14:paraId="5B69F378" w14:textId="2704A054" w:rsidR="627A8826" w:rsidRDefault="627A8826" w:rsidP="002E0124">
            <w:pPr>
              <w:rPr>
                <w:lang w:val="en-US"/>
              </w:rPr>
            </w:pPr>
            <w:r w:rsidRPr="4B1E8CC2">
              <w:rPr>
                <w:lang w:val="en-US"/>
              </w:rPr>
              <w:t>High</w:t>
            </w:r>
          </w:p>
        </w:tc>
        <w:tc>
          <w:tcPr>
            <w:tcW w:w="1548" w:type="dxa"/>
            <w:shd w:val="clear" w:color="auto" w:fill="FFFF00"/>
            <w:tcMar>
              <w:left w:w="105" w:type="dxa"/>
              <w:right w:w="105" w:type="dxa"/>
            </w:tcMar>
          </w:tcPr>
          <w:p w14:paraId="57E96320" w14:textId="532993EB" w:rsidR="1AB8D6F4" w:rsidRDefault="1AB8D6F4" w:rsidP="002E0124">
            <w:pPr>
              <w:rPr>
                <w:lang w:val="en-US"/>
              </w:rPr>
            </w:pPr>
            <w:r w:rsidRPr="4B1E8CC2">
              <w:rPr>
                <w:lang w:val="en-US"/>
              </w:rPr>
              <w:t>Medium</w:t>
            </w:r>
          </w:p>
          <w:p w14:paraId="2279789A" w14:textId="54CE6F26" w:rsidR="4B1E8CC2" w:rsidRDefault="4B1E8CC2" w:rsidP="002E0124">
            <w:pPr>
              <w:rPr>
                <w:lang w:val="en-US"/>
              </w:rPr>
            </w:pPr>
          </w:p>
        </w:tc>
        <w:tc>
          <w:tcPr>
            <w:tcW w:w="1549" w:type="dxa"/>
            <w:shd w:val="clear" w:color="auto" w:fill="00B050"/>
            <w:tcMar>
              <w:left w:w="105" w:type="dxa"/>
              <w:right w:w="105" w:type="dxa"/>
            </w:tcMar>
          </w:tcPr>
          <w:p w14:paraId="38FA2A41" w14:textId="590A8402" w:rsidR="4B1E8CC2" w:rsidRDefault="4B1E8CC2" w:rsidP="002E0124">
            <w:pPr>
              <w:rPr>
                <w:lang w:val="en-US"/>
              </w:rPr>
            </w:pPr>
            <w:r w:rsidRPr="4B1E8CC2">
              <w:rPr>
                <w:lang w:val="en-US"/>
              </w:rPr>
              <w:t>Low</w:t>
            </w:r>
          </w:p>
        </w:tc>
      </w:tr>
      <w:tr w:rsidR="4B1E8CC2" w14:paraId="317F6633" w14:textId="77777777" w:rsidTr="002E0124">
        <w:trPr>
          <w:trHeight w:val="300"/>
        </w:trPr>
        <w:tc>
          <w:tcPr>
            <w:tcW w:w="1560" w:type="dxa"/>
            <w:shd w:val="clear" w:color="auto" w:fill="A5C9EB" w:themeFill="text2" w:themeFillTint="40"/>
            <w:tcMar>
              <w:left w:w="105" w:type="dxa"/>
              <w:right w:w="105" w:type="dxa"/>
            </w:tcMar>
          </w:tcPr>
          <w:p w14:paraId="4FEF3641" w14:textId="12EDB6BC" w:rsidR="4B1E8CC2" w:rsidRPr="002E0124" w:rsidRDefault="4B1E8CC2" w:rsidP="002E0124">
            <w:pPr>
              <w:rPr>
                <w:lang w:val="en-US"/>
              </w:rPr>
            </w:pPr>
            <w:r w:rsidRPr="002E0124">
              <w:rPr>
                <w:lang w:val="en-US"/>
              </w:rPr>
              <w:t>Likely</w:t>
            </w:r>
          </w:p>
        </w:tc>
        <w:tc>
          <w:tcPr>
            <w:tcW w:w="1548" w:type="dxa"/>
            <w:shd w:val="clear" w:color="auto" w:fill="FF0000"/>
            <w:tcMar>
              <w:left w:w="105" w:type="dxa"/>
              <w:right w:w="105" w:type="dxa"/>
            </w:tcMar>
          </w:tcPr>
          <w:p w14:paraId="08C1D0F9" w14:textId="3079982C" w:rsidR="627A8826" w:rsidRDefault="627A8826" w:rsidP="002E0124">
            <w:pPr>
              <w:rPr>
                <w:lang w:val="en-US"/>
              </w:rPr>
            </w:pPr>
            <w:r w:rsidRPr="4B1E8CC2">
              <w:rPr>
                <w:lang w:val="en-US"/>
              </w:rPr>
              <w:t>Extreme</w:t>
            </w:r>
          </w:p>
          <w:p w14:paraId="23A07AC2" w14:textId="514F99BF" w:rsidR="4B1E8CC2" w:rsidRDefault="4B1E8CC2" w:rsidP="002E0124">
            <w:pPr>
              <w:rPr>
                <w:lang w:val="en-US"/>
              </w:rPr>
            </w:pPr>
          </w:p>
        </w:tc>
        <w:tc>
          <w:tcPr>
            <w:tcW w:w="1548" w:type="dxa"/>
            <w:shd w:val="clear" w:color="auto" w:fill="FF0000"/>
            <w:tcMar>
              <w:left w:w="105" w:type="dxa"/>
              <w:right w:w="105" w:type="dxa"/>
            </w:tcMar>
          </w:tcPr>
          <w:p w14:paraId="45A3DCC3" w14:textId="3079982C" w:rsidR="627A8826" w:rsidRDefault="627A8826" w:rsidP="002E0124">
            <w:pPr>
              <w:rPr>
                <w:lang w:val="en-US"/>
              </w:rPr>
            </w:pPr>
            <w:r w:rsidRPr="4B1E8CC2">
              <w:rPr>
                <w:lang w:val="en-US"/>
              </w:rPr>
              <w:t>Extreme</w:t>
            </w:r>
          </w:p>
          <w:p w14:paraId="6429069A" w14:textId="32F96ED6" w:rsidR="4B1E8CC2" w:rsidRDefault="4B1E8CC2" w:rsidP="002E0124">
            <w:pPr>
              <w:rPr>
                <w:lang w:val="en-US"/>
              </w:rPr>
            </w:pPr>
          </w:p>
        </w:tc>
        <w:tc>
          <w:tcPr>
            <w:tcW w:w="1548" w:type="dxa"/>
            <w:shd w:val="clear" w:color="auto" w:fill="E97132" w:themeFill="accent2"/>
            <w:tcMar>
              <w:left w:w="105" w:type="dxa"/>
              <w:right w:w="105" w:type="dxa"/>
            </w:tcMar>
          </w:tcPr>
          <w:p w14:paraId="751A3115" w14:textId="2704A054" w:rsidR="627A8826" w:rsidRDefault="627A8826" w:rsidP="002E0124">
            <w:pPr>
              <w:rPr>
                <w:lang w:val="en-US"/>
              </w:rPr>
            </w:pPr>
            <w:r w:rsidRPr="4B1E8CC2">
              <w:rPr>
                <w:lang w:val="en-US"/>
              </w:rPr>
              <w:t>High</w:t>
            </w:r>
          </w:p>
          <w:p w14:paraId="2EC96D3C" w14:textId="34127AF3" w:rsidR="4B1E8CC2" w:rsidRDefault="4B1E8CC2" w:rsidP="002E0124">
            <w:pPr>
              <w:rPr>
                <w:lang w:val="en-US"/>
              </w:rPr>
            </w:pPr>
          </w:p>
        </w:tc>
        <w:tc>
          <w:tcPr>
            <w:tcW w:w="1548" w:type="dxa"/>
            <w:shd w:val="clear" w:color="auto" w:fill="FFFF00"/>
            <w:tcMar>
              <w:left w:w="105" w:type="dxa"/>
              <w:right w:w="105" w:type="dxa"/>
            </w:tcMar>
          </w:tcPr>
          <w:p w14:paraId="4DAEFC6A" w14:textId="532993EB" w:rsidR="1AB8D6F4" w:rsidRDefault="1AB8D6F4" w:rsidP="002E0124">
            <w:pPr>
              <w:rPr>
                <w:lang w:val="en-US"/>
              </w:rPr>
            </w:pPr>
            <w:r w:rsidRPr="4B1E8CC2">
              <w:rPr>
                <w:lang w:val="en-US"/>
              </w:rPr>
              <w:t>Medium</w:t>
            </w:r>
          </w:p>
          <w:p w14:paraId="5EDEAD2F" w14:textId="2352699B" w:rsidR="4B1E8CC2" w:rsidRDefault="4B1E8CC2" w:rsidP="002E0124">
            <w:pPr>
              <w:rPr>
                <w:lang w:val="en-US"/>
              </w:rPr>
            </w:pPr>
          </w:p>
        </w:tc>
        <w:tc>
          <w:tcPr>
            <w:tcW w:w="1549" w:type="dxa"/>
            <w:shd w:val="clear" w:color="auto" w:fill="00B050"/>
            <w:tcMar>
              <w:left w:w="105" w:type="dxa"/>
              <w:right w:w="105" w:type="dxa"/>
            </w:tcMar>
          </w:tcPr>
          <w:p w14:paraId="1A63F647" w14:textId="7C390CC6" w:rsidR="4B1E8CC2" w:rsidRDefault="4B1E8CC2" w:rsidP="002E0124">
            <w:pPr>
              <w:rPr>
                <w:lang w:val="en-US"/>
              </w:rPr>
            </w:pPr>
            <w:r w:rsidRPr="4B1E8CC2">
              <w:rPr>
                <w:lang w:val="en-US"/>
              </w:rPr>
              <w:t>Low</w:t>
            </w:r>
          </w:p>
          <w:p w14:paraId="021E2408" w14:textId="7EA164BE" w:rsidR="4B1E8CC2" w:rsidRDefault="4B1E8CC2" w:rsidP="002E0124">
            <w:pPr>
              <w:rPr>
                <w:lang w:val="en-US"/>
              </w:rPr>
            </w:pPr>
          </w:p>
        </w:tc>
      </w:tr>
      <w:tr w:rsidR="4B1E8CC2" w14:paraId="34CF0314" w14:textId="77777777" w:rsidTr="002E0124">
        <w:trPr>
          <w:trHeight w:val="300"/>
        </w:trPr>
        <w:tc>
          <w:tcPr>
            <w:tcW w:w="1560" w:type="dxa"/>
            <w:shd w:val="clear" w:color="auto" w:fill="A5C9EB" w:themeFill="text2" w:themeFillTint="40"/>
            <w:tcMar>
              <w:left w:w="105" w:type="dxa"/>
              <w:right w:w="105" w:type="dxa"/>
            </w:tcMar>
          </w:tcPr>
          <w:p w14:paraId="7FFD79CE" w14:textId="4FA367DC" w:rsidR="4B1E8CC2" w:rsidRPr="002E0124" w:rsidRDefault="4B1E8CC2" w:rsidP="002E0124">
            <w:pPr>
              <w:rPr>
                <w:lang w:val="en-US"/>
              </w:rPr>
            </w:pPr>
            <w:r w:rsidRPr="002E0124">
              <w:rPr>
                <w:lang w:val="en-US"/>
              </w:rPr>
              <w:t>Possible</w:t>
            </w:r>
          </w:p>
        </w:tc>
        <w:tc>
          <w:tcPr>
            <w:tcW w:w="1548" w:type="dxa"/>
            <w:shd w:val="clear" w:color="auto" w:fill="E97132" w:themeFill="accent2"/>
            <w:tcMar>
              <w:left w:w="105" w:type="dxa"/>
              <w:right w:w="105" w:type="dxa"/>
            </w:tcMar>
          </w:tcPr>
          <w:p w14:paraId="32F5A92C" w14:textId="2704A054" w:rsidR="4E0BE89B" w:rsidRDefault="4E0BE89B" w:rsidP="002E0124">
            <w:pPr>
              <w:rPr>
                <w:lang w:val="en-US"/>
              </w:rPr>
            </w:pPr>
            <w:r w:rsidRPr="4B1E8CC2">
              <w:rPr>
                <w:lang w:val="en-US"/>
              </w:rPr>
              <w:t>High</w:t>
            </w:r>
          </w:p>
          <w:p w14:paraId="3A441B65" w14:textId="49B94781" w:rsidR="4B1E8CC2" w:rsidRDefault="4B1E8CC2" w:rsidP="002E0124">
            <w:pPr>
              <w:rPr>
                <w:lang w:val="en-US"/>
              </w:rPr>
            </w:pPr>
          </w:p>
        </w:tc>
        <w:tc>
          <w:tcPr>
            <w:tcW w:w="1548" w:type="dxa"/>
            <w:shd w:val="clear" w:color="auto" w:fill="E97132" w:themeFill="accent2"/>
            <w:tcMar>
              <w:left w:w="105" w:type="dxa"/>
              <w:right w:w="105" w:type="dxa"/>
            </w:tcMar>
          </w:tcPr>
          <w:p w14:paraId="3B242446" w14:textId="2704A054" w:rsidR="4E0BE89B" w:rsidRDefault="4E0BE89B" w:rsidP="002E0124">
            <w:pPr>
              <w:rPr>
                <w:lang w:val="en-US"/>
              </w:rPr>
            </w:pPr>
            <w:r w:rsidRPr="4B1E8CC2">
              <w:rPr>
                <w:lang w:val="en-US"/>
              </w:rPr>
              <w:t>High</w:t>
            </w:r>
          </w:p>
          <w:p w14:paraId="128B7609" w14:textId="68880E37" w:rsidR="4B1E8CC2" w:rsidRDefault="4B1E8CC2" w:rsidP="002E0124">
            <w:pPr>
              <w:rPr>
                <w:lang w:val="en-US"/>
              </w:rPr>
            </w:pPr>
          </w:p>
        </w:tc>
        <w:tc>
          <w:tcPr>
            <w:tcW w:w="1548" w:type="dxa"/>
            <w:shd w:val="clear" w:color="auto" w:fill="FFFF00"/>
            <w:tcMar>
              <w:left w:w="105" w:type="dxa"/>
              <w:right w:w="105" w:type="dxa"/>
            </w:tcMar>
          </w:tcPr>
          <w:p w14:paraId="68A75FA2" w14:textId="532993EB" w:rsidR="1AB8D6F4" w:rsidRDefault="1AB8D6F4" w:rsidP="002E0124">
            <w:pPr>
              <w:rPr>
                <w:lang w:val="en-US"/>
              </w:rPr>
            </w:pPr>
            <w:r w:rsidRPr="4B1E8CC2">
              <w:rPr>
                <w:lang w:val="en-US"/>
              </w:rPr>
              <w:t>Medium</w:t>
            </w:r>
          </w:p>
          <w:p w14:paraId="0EF0B8DC" w14:textId="4298B353" w:rsidR="4B1E8CC2" w:rsidRDefault="4B1E8CC2" w:rsidP="002E0124">
            <w:pPr>
              <w:rPr>
                <w:lang w:val="en-US"/>
              </w:rPr>
            </w:pPr>
          </w:p>
        </w:tc>
        <w:tc>
          <w:tcPr>
            <w:tcW w:w="1548" w:type="dxa"/>
            <w:shd w:val="clear" w:color="auto" w:fill="00B050"/>
            <w:tcMar>
              <w:left w:w="105" w:type="dxa"/>
              <w:right w:w="105" w:type="dxa"/>
            </w:tcMar>
          </w:tcPr>
          <w:p w14:paraId="2CB6F36D" w14:textId="16553F40" w:rsidR="0B8907A4" w:rsidRDefault="0B8907A4" w:rsidP="002E0124">
            <w:pPr>
              <w:rPr>
                <w:lang w:val="en-US"/>
              </w:rPr>
            </w:pPr>
            <w:r w:rsidRPr="4B1E8CC2">
              <w:rPr>
                <w:lang w:val="en-US"/>
              </w:rPr>
              <w:t>Low</w:t>
            </w:r>
          </w:p>
        </w:tc>
        <w:tc>
          <w:tcPr>
            <w:tcW w:w="1549" w:type="dxa"/>
            <w:shd w:val="clear" w:color="auto" w:fill="00B050"/>
            <w:tcMar>
              <w:left w:w="105" w:type="dxa"/>
              <w:right w:w="105" w:type="dxa"/>
            </w:tcMar>
          </w:tcPr>
          <w:p w14:paraId="1D6A9850" w14:textId="22451155" w:rsidR="4B1E8CC2" w:rsidRDefault="4B1E8CC2" w:rsidP="002E0124">
            <w:pPr>
              <w:rPr>
                <w:lang w:val="en-US"/>
              </w:rPr>
            </w:pPr>
            <w:r w:rsidRPr="4B1E8CC2">
              <w:rPr>
                <w:lang w:val="en-US"/>
              </w:rPr>
              <w:t>Low</w:t>
            </w:r>
          </w:p>
          <w:p w14:paraId="7FAE3417" w14:textId="3E95E623" w:rsidR="4B1E8CC2" w:rsidRDefault="4B1E8CC2" w:rsidP="002E0124">
            <w:pPr>
              <w:rPr>
                <w:lang w:val="en-US"/>
              </w:rPr>
            </w:pPr>
          </w:p>
        </w:tc>
      </w:tr>
      <w:tr w:rsidR="4B1E8CC2" w14:paraId="3697EB66" w14:textId="77777777" w:rsidTr="002E0124">
        <w:trPr>
          <w:trHeight w:val="300"/>
        </w:trPr>
        <w:tc>
          <w:tcPr>
            <w:tcW w:w="1560" w:type="dxa"/>
            <w:shd w:val="clear" w:color="auto" w:fill="A5C9EB" w:themeFill="text2" w:themeFillTint="40"/>
            <w:tcMar>
              <w:left w:w="105" w:type="dxa"/>
              <w:right w:w="105" w:type="dxa"/>
            </w:tcMar>
          </w:tcPr>
          <w:p w14:paraId="171423C5" w14:textId="3C471CD1" w:rsidR="4B1E8CC2" w:rsidRPr="002E0124" w:rsidRDefault="4B1E8CC2" w:rsidP="002E0124">
            <w:pPr>
              <w:rPr>
                <w:lang w:val="en-US"/>
              </w:rPr>
            </w:pPr>
            <w:r w:rsidRPr="002E0124">
              <w:rPr>
                <w:lang w:val="en-US"/>
              </w:rPr>
              <w:t>Unlikely</w:t>
            </w:r>
          </w:p>
        </w:tc>
        <w:tc>
          <w:tcPr>
            <w:tcW w:w="1548" w:type="dxa"/>
            <w:shd w:val="clear" w:color="auto" w:fill="FFFF00"/>
            <w:tcMar>
              <w:left w:w="105" w:type="dxa"/>
              <w:right w:w="105" w:type="dxa"/>
            </w:tcMar>
          </w:tcPr>
          <w:p w14:paraId="42893AAF" w14:textId="532993EB" w:rsidR="2815CD8E" w:rsidRDefault="2815CD8E" w:rsidP="002E0124">
            <w:pPr>
              <w:rPr>
                <w:lang w:val="en-US"/>
              </w:rPr>
            </w:pPr>
            <w:r w:rsidRPr="4B1E8CC2">
              <w:rPr>
                <w:lang w:val="en-US"/>
              </w:rPr>
              <w:t>Medium</w:t>
            </w:r>
          </w:p>
          <w:p w14:paraId="2263BAFC" w14:textId="5162710E" w:rsidR="4B1E8CC2" w:rsidRDefault="4B1E8CC2" w:rsidP="002E0124">
            <w:pPr>
              <w:rPr>
                <w:lang w:val="en-US"/>
              </w:rPr>
            </w:pPr>
          </w:p>
        </w:tc>
        <w:tc>
          <w:tcPr>
            <w:tcW w:w="1548" w:type="dxa"/>
            <w:shd w:val="clear" w:color="auto" w:fill="FFFF00"/>
            <w:tcMar>
              <w:left w:w="105" w:type="dxa"/>
              <w:right w:w="105" w:type="dxa"/>
            </w:tcMar>
          </w:tcPr>
          <w:p w14:paraId="3F511945" w14:textId="532993EB" w:rsidR="2815CD8E" w:rsidRDefault="2815CD8E" w:rsidP="002E0124">
            <w:pPr>
              <w:rPr>
                <w:lang w:val="en-US"/>
              </w:rPr>
            </w:pPr>
            <w:r w:rsidRPr="4B1E8CC2">
              <w:rPr>
                <w:lang w:val="en-US"/>
              </w:rPr>
              <w:t>Medium</w:t>
            </w:r>
          </w:p>
        </w:tc>
        <w:tc>
          <w:tcPr>
            <w:tcW w:w="1548" w:type="dxa"/>
            <w:shd w:val="clear" w:color="auto" w:fill="00B050"/>
            <w:tcMar>
              <w:left w:w="105" w:type="dxa"/>
              <w:right w:w="105" w:type="dxa"/>
            </w:tcMar>
          </w:tcPr>
          <w:p w14:paraId="2DA2149E" w14:textId="4EC2675D" w:rsidR="229BAC48" w:rsidRDefault="229BAC48" w:rsidP="002E0124">
            <w:pPr>
              <w:rPr>
                <w:lang w:val="en-US"/>
              </w:rPr>
            </w:pPr>
            <w:r w:rsidRPr="4B1E8CC2">
              <w:rPr>
                <w:lang w:val="en-US"/>
              </w:rPr>
              <w:t>Low</w:t>
            </w:r>
          </w:p>
        </w:tc>
        <w:tc>
          <w:tcPr>
            <w:tcW w:w="1548" w:type="dxa"/>
            <w:shd w:val="clear" w:color="auto" w:fill="00B050"/>
            <w:tcMar>
              <w:left w:w="105" w:type="dxa"/>
              <w:right w:w="105" w:type="dxa"/>
            </w:tcMar>
          </w:tcPr>
          <w:p w14:paraId="5DF4C3B5" w14:textId="6C43DD02" w:rsidR="229BAC48" w:rsidRDefault="229BAC48" w:rsidP="002E0124">
            <w:pPr>
              <w:rPr>
                <w:lang w:val="en-US"/>
              </w:rPr>
            </w:pPr>
            <w:r w:rsidRPr="4B1E8CC2">
              <w:rPr>
                <w:lang w:val="en-US"/>
              </w:rPr>
              <w:t>Low</w:t>
            </w:r>
          </w:p>
        </w:tc>
        <w:tc>
          <w:tcPr>
            <w:tcW w:w="1549" w:type="dxa"/>
            <w:shd w:val="clear" w:color="auto" w:fill="00B050"/>
            <w:tcMar>
              <w:left w:w="105" w:type="dxa"/>
              <w:right w:w="105" w:type="dxa"/>
            </w:tcMar>
          </w:tcPr>
          <w:p w14:paraId="68F4189A" w14:textId="18D6C4C8" w:rsidR="4B1E8CC2" w:rsidRDefault="4B1E8CC2" w:rsidP="002E0124">
            <w:pPr>
              <w:rPr>
                <w:lang w:val="en-US"/>
              </w:rPr>
            </w:pPr>
            <w:r w:rsidRPr="4B1E8CC2">
              <w:rPr>
                <w:lang w:val="en-US"/>
              </w:rPr>
              <w:t>Low</w:t>
            </w:r>
          </w:p>
          <w:p w14:paraId="228713A7" w14:textId="0F9C82E5" w:rsidR="4B1E8CC2" w:rsidRDefault="4B1E8CC2" w:rsidP="002E0124">
            <w:pPr>
              <w:rPr>
                <w:lang w:val="en-US"/>
              </w:rPr>
            </w:pPr>
          </w:p>
        </w:tc>
      </w:tr>
      <w:tr w:rsidR="4B1E8CC2" w14:paraId="38B18976" w14:textId="77777777" w:rsidTr="002E0124">
        <w:trPr>
          <w:trHeight w:val="300"/>
        </w:trPr>
        <w:tc>
          <w:tcPr>
            <w:tcW w:w="1560" w:type="dxa"/>
            <w:shd w:val="clear" w:color="auto" w:fill="A5C9EB" w:themeFill="text2" w:themeFillTint="40"/>
            <w:tcMar>
              <w:left w:w="105" w:type="dxa"/>
              <w:right w:w="105" w:type="dxa"/>
            </w:tcMar>
          </w:tcPr>
          <w:p w14:paraId="725AA581" w14:textId="1684C814" w:rsidR="4B1E8CC2" w:rsidRPr="002E0124" w:rsidRDefault="4B1E8CC2" w:rsidP="002E0124">
            <w:pPr>
              <w:rPr>
                <w:lang w:val="en-US"/>
              </w:rPr>
            </w:pPr>
            <w:r w:rsidRPr="002E0124">
              <w:rPr>
                <w:lang w:val="en-US"/>
              </w:rPr>
              <w:t>Rare</w:t>
            </w:r>
          </w:p>
        </w:tc>
        <w:tc>
          <w:tcPr>
            <w:tcW w:w="1548" w:type="dxa"/>
            <w:shd w:val="clear" w:color="auto" w:fill="00B050"/>
            <w:tcMar>
              <w:left w:w="105" w:type="dxa"/>
              <w:right w:w="105" w:type="dxa"/>
            </w:tcMar>
          </w:tcPr>
          <w:p w14:paraId="1AEDAA9D" w14:textId="2331DC70" w:rsidR="4B1E8CC2" w:rsidRDefault="4B1E8CC2" w:rsidP="002E0124">
            <w:pPr>
              <w:rPr>
                <w:lang w:val="en-US"/>
              </w:rPr>
            </w:pPr>
            <w:r w:rsidRPr="4B1E8CC2">
              <w:rPr>
                <w:lang w:val="en-US"/>
              </w:rPr>
              <w:t>Low</w:t>
            </w:r>
          </w:p>
        </w:tc>
        <w:tc>
          <w:tcPr>
            <w:tcW w:w="1548" w:type="dxa"/>
            <w:shd w:val="clear" w:color="auto" w:fill="00B050"/>
            <w:tcMar>
              <w:left w:w="105" w:type="dxa"/>
              <w:right w:w="105" w:type="dxa"/>
            </w:tcMar>
          </w:tcPr>
          <w:p w14:paraId="387E48A3" w14:textId="4DA0275F" w:rsidR="4B1E8CC2" w:rsidRDefault="4B1E8CC2" w:rsidP="002E0124">
            <w:pPr>
              <w:rPr>
                <w:lang w:val="en-US"/>
              </w:rPr>
            </w:pPr>
            <w:r w:rsidRPr="4B1E8CC2">
              <w:rPr>
                <w:lang w:val="en-US"/>
              </w:rPr>
              <w:t>Low</w:t>
            </w:r>
          </w:p>
        </w:tc>
        <w:tc>
          <w:tcPr>
            <w:tcW w:w="1548" w:type="dxa"/>
            <w:shd w:val="clear" w:color="auto" w:fill="00B050"/>
            <w:tcMar>
              <w:left w:w="105" w:type="dxa"/>
              <w:right w:w="105" w:type="dxa"/>
            </w:tcMar>
          </w:tcPr>
          <w:p w14:paraId="4C81366A" w14:textId="3197AEEA" w:rsidR="4B1E8CC2" w:rsidRDefault="4B1E8CC2" w:rsidP="002E0124">
            <w:pPr>
              <w:rPr>
                <w:lang w:val="en-US"/>
              </w:rPr>
            </w:pPr>
            <w:r w:rsidRPr="4B1E8CC2">
              <w:rPr>
                <w:lang w:val="en-US"/>
              </w:rPr>
              <w:t>Low</w:t>
            </w:r>
          </w:p>
        </w:tc>
        <w:tc>
          <w:tcPr>
            <w:tcW w:w="1548" w:type="dxa"/>
            <w:shd w:val="clear" w:color="auto" w:fill="00B050"/>
            <w:tcMar>
              <w:left w:w="105" w:type="dxa"/>
              <w:right w:w="105" w:type="dxa"/>
            </w:tcMar>
          </w:tcPr>
          <w:p w14:paraId="7B196876" w14:textId="54091340" w:rsidR="4B1E8CC2" w:rsidRDefault="4B1E8CC2" w:rsidP="002E0124">
            <w:pPr>
              <w:rPr>
                <w:lang w:val="en-US"/>
              </w:rPr>
            </w:pPr>
            <w:r w:rsidRPr="4B1E8CC2">
              <w:rPr>
                <w:lang w:val="en-US"/>
              </w:rPr>
              <w:t>Low</w:t>
            </w:r>
          </w:p>
        </w:tc>
        <w:tc>
          <w:tcPr>
            <w:tcW w:w="1549" w:type="dxa"/>
            <w:shd w:val="clear" w:color="auto" w:fill="00B050"/>
            <w:tcMar>
              <w:left w:w="105" w:type="dxa"/>
              <w:right w:w="105" w:type="dxa"/>
            </w:tcMar>
          </w:tcPr>
          <w:p w14:paraId="75ADB39D" w14:textId="534CFFF6" w:rsidR="4B1E8CC2" w:rsidRDefault="4B1E8CC2" w:rsidP="002E0124">
            <w:pPr>
              <w:rPr>
                <w:lang w:val="en-US"/>
              </w:rPr>
            </w:pPr>
            <w:r w:rsidRPr="4B1E8CC2">
              <w:rPr>
                <w:lang w:val="en-US"/>
              </w:rPr>
              <w:t>Low</w:t>
            </w:r>
          </w:p>
        </w:tc>
      </w:tr>
    </w:tbl>
    <w:p w14:paraId="4EDBEA33" w14:textId="77777777" w:rsidR="00D7740F" w:rsidRDefault="00D7740F" w:rsidP="00F94A67">
      <w:pPr>
        <w:pStyle w:val="Heading2"/>
        <w:rPr>
          <w:rStyle w:val="BookTitle"/>
          <w:b w:val="0"/>
          <w:bCs w:val="0"/>
          <w:i w:val="0"/>
          <w:iCs w:val="0"/>
          <w:spacing w:val="0"/>
        </w:rPr>
      </w:pPr>
    </w:p>
    <w:p w14:paraId="2491E3E7" w14:textId="77777777" w:rsidR="00694F86" w:rsidRDefault="00694F86">
      <w:pPr>
        <w:rPr>
          <w:rStyle w:val="BookTitle"/>
          <w:rFonts w:ascii="Aptos" w:eastAsiaTheme="majorEastAsia" w:hAnsi="Aptos" w:cstheme="majorBidi"/>
          <w:b w:val="0"/>
          <w:bCs w:val="0"/>
          <w:i w:val="0"/>
          <w:iCs w:val="0"/>
          <w:color w:val="4C94D8" w:themeColor="text2" w:themeTint="80"/>
          <w:spacing w:val="0"/>
          <w:sz w:val="32"/>
          <w:szCs w:val="32"/>
        </w:rPr>
      </w:pPr>
      <w:bookmarkStart w:id="51" w:name="_Toc163194168"/>
      <w:r>
        <w:rPr>
          <w:rStyle w:val="BookTitle"/>
          <w:b w:val="0"/>
          <w:bCs w:val="0"/>
          <w:i w:val="0"/>
          <w:iCs w:val="0"/>
          <w:spacing w:val="0"/>
        </w:rPr>
        <w:br w:type="page"/>
      </w:r>
    </w:p>
    <w:p w14:paraId="765DBBA7" w14:textId="5B4FE892" w:rsidR="00022851" w:rsidRPr="00F94A67" w:rsidRDefault="00022851" w:rsidP="00F94A67">
      <w:pPr>
        <w:pStyle w:val="Heading2"/>
        <w:rPr>
          <w:rStyle w:val="BookTitle"/>
          <w:rFonts w:hint="eastAsia"/>
          <w:b w:val="0"/>
          <w:bCs w:val="0"/>
          <w:i w:val="0"/>
          <w:iCs w:val="0"/>
          <w:spacing w:val="0"/>
        </w:rPr>
      </w:pPr>
      <w:r w:rsidRPr="00F94A67">
        <w:rPr>
          <w:rStyle w:val="BookTitle"/>
          <w:b w:val="0"/>
          <w:bCs w:val="0"/>
          <w:i w:val="0"/>
          <w:iCs w:val="0"/>
          <w:spacing w:val="0"/>
        </w:rPr>
        <w:t xml:space="preserve">6. </w:t>
      </w:r>
      <w:r w:rsidR="67FE038F" w:rsidRPr="00F94A67">
        <w:rPr>
          <w:rStyle w:val="BookTitle"/>
          <w:b w:val="0"/>
          <w:bCs w:val="0"/>
          <w:i w:val="0"/>
          <w:iCs w:val="0"/>
          <w:spacing w:val="0"/>
        </w:rPr>
        <w:t>Issue Management</w:t>
      </w:r>
      <w:bookmarkEnd w:id="51"/>
    </w:p>
    <w:p w14:paraId="465E55B3" w14:textId="77777777" w:rsidR="00D7740F" w:rsidRDefault="00D7740F" w:rsidP="7D86C37F">
      <w:pPr>
        <w:rPr>
          <w:b/>
          <w:bCs/>
        </w:rPr>
      </w:pPr>
    </w:p>
    <w:p w14:paraId="4586F4E2" w14:textId="1A0D99FA" w:rsidR="67FE038F" w:rsidRPr="00022851" w:rsidRDefault="67FE038F" w:rsidP="7D86C37F">
      <w:pPr>
        <w:rPr>
          <w:rFonts w:hint="eastAsia"/>
          <w:b/>
          <w:bCs/>
        </w:rPr>
      </w:pPr>
      <w:r w:rsidRPr="00022851">
        <w:rPr>
          <w:b/>
          <w:bCs/>
        </w:rPr>
        <w:t>6.1 Issue Identification</w:t>
      </w:r>
    </w:p>
    <w:p w14:paraId="09A21C22" w14:textId="7D73C9AF" w:rsidR="3F0A7FDD" w:rsidRDefault="3CD4E763" w:rsidP="3F0A7FDD">
      <w:pPr>
        <w:rPr>
          <w:rFonts w:hint="eastAsia"/>
        </w:rPr>
      </w:pPr>
      <w:r>
        <w:t xml:space="preserve">Issues will be identified through regular meetings, reports and communication within the team. Any </w:t>
      </w:r>
      <w:r w:rsidR="088696E9">
        <w:t>deviation from the project plan, unforeseen challenges/roadblocks will be documented for further inve</w:t>
      </w:r>
      <w:r w:rsidR="1546F01B">
        <w:t xml:space="preserve">stigation and resolution. </w:t>
      </w:r>
    </w:p>
    <w:p w14:paraId="35E8F21A" w14:textId="0724A113" w:rsidR="67FE038F" w:rsidRPr="00022851" w:rsidRDefault="67FE038F" w:rsidP="7D86C37F">
      <w:pPr>
        <w:rPr>
          <w:rFonts w:hint="eastAsia"/>
          <w:b/>
          <w:bCs/>
        </w:rPr>
      </w:pPr>
      <w:r w:rsidRPr="00022851">
        <w:rPr>
          <w:b/>
          <w:bCs/>
        </w:rPr>
        <w:t xml:space="preserve">6.2 Issue Analysis </w:t>
      </w:r>
    </w:p>
    <w:p w14:paraId="6410EBDC" w14:textId="0E9D718B" w:rsidR="3F0A7FDD" w:rsidRPr="00022851" w:rsidRDefault="32B28F4E" w:rsidP="3F0A7FDD">
      <w:pPr>
        <w:rPr>
          <w:rFonts w:hint="eastAsia"/>
        </w:rPr>
      </w:pPr>
      <w:r>
        <w:t>Once issues are identified, they will be analysed to determine their cause</w:t>
      </w:r>
      <w:r w:rsidR="7B123448">
        <w:t xml:space="preserve">, </w:t>
      </w:r>
      <w:r>
        <w:t>how they impact the project's objective</w:t>
      </w:r>
      <w:r w:rsidR="36F8A412">
        <w:t xml:space="preserve"> and any potential solutions. Our team will collaborate and assess each issue and </w:t>
      </w:r>
      <w:r w:rsidR="22F934AC">
        <w:t xml:space="preserve">determine its severity and prioritise them based on urgency and impact. </w:t>
      </w:r>
    </w:p>
    <w:p w14:paraId="613277FC" w14:textId="48CE8137" w:rsidR="67FE038F" w:rsidRPr="00022851" w:rsidRDefault="67FE038F" w:rsidP="7D86C37F">
      <w:pPr>
        <w:rPr>
          <w:rFonts w:hint="eastAsia"/>
          <w:b/>
          <w:bCs/>
        </w:rPr>
      </w:pPr>
      <w:r w:rsidRPr="00022851">
        <w:rPr>
          <w:b/>
          <w:bCs/>
        </w:rPr>
        <w:t>6.3 Issue Resolution Plan</w:t>
      </w:r>
    </w:p>
    <w:p w14:paraId="69E045A8" w14:textId="1AC64FF0" w:rsidR="00D7740F" w:rsidRDefault="44D9BDAA" w:rsidP="00D7740F">
      <w:r>
        <w:t xml:space="preserve">An issue resolution plan will be developed to address each identified issue. This plan will include specific actions to be taken, </w:t>
      </w:r>
      <w:r w:rsidR="7908A946">
        <w:t xml:space="preserve">timelines for each resolution and the criteria for evaluating the effectiveness of the proposed solutions to each issue. </w:t>
      </w:r>
    </w:p>
    <w:p w14:paraId="489BB8E8" w14:textId="77777777" w:rsidR="00D7740F" w:rsidRDefault="00D7740F" w:rsidP="0083046A">
      <w:pPr>
        <w:pStyle w:val="Heading2"/>
      </w:pPr>
    </w:p>
    <w:p w14:paraId="1B1B6F5C" w14:textId="5B87E9D3" w:rsidR="7D86C37F" w:rsidRPr="0083046A" w:rsidRDefault="7D86C37F" w:rsidP="0083046A">
      <w:pPr>
        <w:pStyle w:val="Heading2"/>
        <w:rPr>
          <w:rFonts w:hint="eastAsia"/>
          <w:b/>
          <w:sz w:val="40"/>
          <w:szCs w:val="40"/>
        </w:rPr>
      </w:pPr>
      <w:bookmarkStart w:id="52" w:name="_Toc163194169"/>
      <w:r w:rsidRPr="00B71D8C">
        <w:t xml:space="preserve">7. </w:t>
      </w:r>
      <w:r w:rsidR="6E6499F3" w:rsidRPr="00B71D8C">
        <w:t>Constraints and Assumptions</w:t>
      </w:r>
      <w:bookmarkEnd w:id="52"/>
    </w:p>
    <w:p w14:paraId="37713A55" w14:textId="7070DF2F" w:rsidR="7D86C37F" w:rsidRDefault="4A0E396F" w:rsidP="3F0A7FDD">
      <w:r>
        <w:t>Constraints and assumptions related to the risk and issue management will be documented to provide context for</w:t>
      </w:r>
      <w:r w:rsidR="2206C4C1">
        <w:t xml:space="preserve"> decision</w:t>
      </w:r>
      <w:r w:rsidR="38DB3CEE">
        <w:t>-</w:t>
      </w:r>
      <w:r w:rsidR="6139D77A">
        <w:t xml:space="preserve">making and risk response planning. </w:t>
      </w:r>
      <w:r w:rsidR="2451245E">
        <w:t>Constraints will include things such as budget, resource limitatio</w:t>
      </w:r>
      <w:r w:rsidR="47142892">
        <w:t xml:space="preserve">ns and requirements, whereas assumptions will include things such as the project timeline, stakeholder expectations and other dependencies. </w:t>
      </w:r>
    </w:p>
    <w:p w14:paraId="422BD691" w14:textId="589F0730" w:rsidR="3F0A7FDD" w:rsidRPr="0083046A" w:rsidRDefault="001C59BA" w:rsidP="3F0A7FDD">
      <w:pPr>
        <w:rPr>
          <w:rFonts w:hint="eastAsia"/>
          <w:b/>
          <w:bCs/>
        </w:rPr>
      </w:pPr>
      <w:r w:rsidRPr="002379F0">
        <w:rPr>
          <w:b/>
          <w:bCs/>
        </w:rPr>
        <w:t xml:space="preserve">See page 15 for </w:t>
      </w:r>
      <w:r w:rsidR="002379F0" w:rsidRPr="002379F0">
        <w:rPr>
          <w:b/>
          <w:bCs/>
        </w:rPr>
        <w:t xml:space="preserve">more specifics. </w:t>
      </w:r>
    </w:p>
    <w:p w14:paraId="79A8D8AF" w14:textId="7FA20AA1" w:rsidR="362EB04F" w:rsidRPr="00D7740F" w:rsidRDefault="0083046A" w:rsidP="00C85588">
      <w:pPr>
        <w:pStyle w:val="Heading1"/>
        <w:rPr>
          <w:rFonts w:hint="eastAsia"/>
          <w:sz w:val="32"/>
          <w:szCs w:val="32"/>
        </w:rPr>
      </w:pPr>
      <w:r>
        <w:br w:type="page"/>
      </w:r>
      <w:bookmarkStart w:id="53" w:name="_Toc163194170"/>
      <w:r w:rsidR="362EB04F" w:rsidRPr="00B71D8C">
        <w:t>Project Plan</w:t>
      </w:r>
      <w:r>
        <w:t xml:space="preserve"> </w:t>
      </w:r>
      <w:r w:rsidR="362EB04F" w:rsidRPr="00B71D8C">
        <w:t>- a schedule for the entire project</w:t>
      </w:r>
      <w:bookmarkEnd w:id="53"/>
    </w:p>
    <w:p w14:paraId="2FD43BC6" w14:textId="77777777" w:rsidR="00240446" w:rsidRDefault="00240446" w:rsidP="00AF3770">
      <w:pPr>
        <w:rPr>
          <w:rFonts w:eastAsia="Times New Roman" w:cs="Times New Roman"/>
          <w:color w:val="000000" w:themeColor="text1"/>
        </w:rPr>
      </w:pPr>
    </w:p>
    <w:p w14:paraId="22F828DD" w14:textId="2608849D" w:rsidR="00D0011F" w:rsidRPr="00AF3770" w:rsidRDefault="00D0011F" w:rsidP="00AF3770">
      <w:pPr>
        <w:rPr>
          <w:rFonts w:eastAsia="Times New Roman" w:cs="Times New Roman"/>
          <w:color w:val="000000" w:themeColor="text1"/>
        </w:rPr>
      </w:pPr>
      <w:r w:rsidRPr="00D0011F">
        <w:rPr>
          <w:rFonts w:eastAsia="Times New Roman" w:cs="Times New Roman"/>
          <w:color w:val="000000" w:themeColor="text1"/>
        </w:rPr>
        <w:t>Sprint 1: Weeks 1 – 4</w:t>
      </w:r>
      <w:r w:rsidR="00AF3770">
        <w:rPr>
          <w:rFonts w:eastAsia="Times New Roman" w:cs="Times New Roman"/>
          <w:color w:val="000000" w:themeColor="text1"/>
        </w:rPr>
        <w:t>:</w:t>
      </w:r>
      <w:r w:rsidR="00AF3770">
        <w:rPr>
          <w:rFonts w:eastAsia="Times New Roman" w:cs="Times New Roman"/>
          <w:color w:val="000000" w:themeColor="text1"/>
        </w:rPr>
        <w:tab/>
      </w:r>
      <w:r w:rsidRPr="00AF3770">
        <w:rPr>
          <w:rFonts w:eastAsia="Times New Roman" w:cs="Times New Roman"/>
          <w:color w:val="000000" w:themeColor="text1"/>
        </w:rPr>
        <w:t>Upskilling and research</w:t>
      </w:r>
    </w:p>
    <w:p w14:paraId="4A795C68" w14:textId="4C260743" w:rsidR="00D0011F" w:rsidRPr="00AF3770" w:rsidRDefault="00D0011F" w:rsidP="00AF3770">
      <w:pPr>
        <w:rPr>
          <w:rFonts w:eastAsia="Times New Roman" w:cs="Times New Roman"/>
          <w:color w:val="000000" w:themeColor="text1"/>
        </w:rPr>
      </w:pPr>
      <w:r w:rsidRPr="00D0011F">
        <w:rPr>
          <w:rFonts w:eastAsia="Times New Roman" w:cs="Times New Roman"/>
          <w:color w:val="000000" w:themeColor="text1"/>
        </w:rPr>
        <w:t>Sprint 2: Weeks 5 – 6</w:t>
      </w:r>
      <w:r w:rsidR="00AF3770">
        <w:rPr>
          <w:rFonts w:eastAsia="Times New Roman" w:cs="Times New Roman"/>
          <w:color w:val="000000" w:themeColor="text1"/>
        </w:rPr>
        <w:t>:</w:t>
      </w:r>
      <w:r w:rsidR="00AF3770">
        <w:rPr>
          <w:rFonts w:eastAsia="Times New Roman" w:cs="Times New Roman"/>
          <w:color w:val="000000" w:themeColor="text1"/>
        </w:rPr>
        <w:tab/>
      </w:r>
      <w:r w:rsidRPr="00AF3770">
        <w:rPr>
          <w:rFonts w:eastAsia="Times New Roman" w:cs="Times New Roman"/>
          <w:color w:val="000000" w:themeColor="text1"/>
        </w:rPr>
        <w:t>Startup; initial configuration</w:t>
      </w:r>
    </w:p>
    <w:p w14:paraId="6583D946" w14:textId="05D84129" w:rsidR="00D0011F" w:rsidRPr="00AF3770" w:rsidRDefault="00D0011F" w:rsidP="00AF3770">
      <w:pPr>
        <w:rPr>
          <w:rFonts w:eastAsia="Times New Roman" w:cs="Times New Roman"/>
          <w:color w:val="000000" w:themeColor="text1"/>
        </w:rPr>
      </w:pPr>
      <w:r w:rsidRPr="00D0011F">
        <w:rPr>
          <w:rFonts w:eastAsia="Times New Roman" w:cs="Times New Roman"/>
          <w:color w:val="000000" w:themeColor="text1"/>
        </w:rPr>
        <w:t>Sprint 3: Weeks 7 – 8</w:t>
      </w:r>
      <w:r w:rsidR="00AF3770">
        <w:rPr>
          <w:rFonts w:eastAsia="Times New Roman" w:cs="Times New Roman"/>
          <w:color w:val="000000" w:themeColor="text1"/>
        </w:rPr>
        <w:t>:</w:t>
      </w:r>
      <w:r w:rsidR="00AF3770">
        <w:rPr>
          <w:rFonts w:eastAsia="Times New Roman" w:cs="Times New Roman"/>
          <w:color w:val="000000" w:themeColor="text1"/>
        </w:rPr>
        <w:tab/>
      </w:r>
      <w:r w:rsidRPr="00AF3770">
        <w:rPr>
          <w:rFonts w:eastAsia="Times New Roman" w:cs="Times New Roman"/>
          <w:color w:val="000000" w:themeColor="text1"/>
        </w:rPr>
        <w:t>System &amp; Architecture Design</w:t>
      </w:r>
    </w:p>
    <w:p w14:paraId="0B2FFF61" w14:textId="77777777" w:rsidR="00240446" w:rsidRDefault="00240446" w:rsidP="00D0011F">
      <w:pPr>
        <w:rPr>
          <w:rFonts w:eastAsia="Times New Roman" w:cs="Times New Roman"/>
          <w:b/>
          <w:bCs/>
          <w:color w:val="000000" w:themeColor="text1"/>
        </w:rPr>
      </w:pPr>
    </w:p>
    <w:p w14:paraId="0E333CC2" w14:textId="7C05F25E" w:rsidR="00D0011F" w:rsidRPr="00D0011F" w:rsidRDefault="00D0011F" w:rsidP="00D0011F">
      <w:pPr>
        <w:rPr>
          <w:rFonts w:eastAsia="Times New Roman" w:cs="Times New Roman"/>
          <w:b/>
          <w:bCs/>
          <w:color w:val="000000" w:themeColor="text1"/>
        </w:rPr>
      </w:pPr>
      <w:r w:rsidRPr="00D0011F">
        <w:rPr>
          <w:rFonts w:eastAsia="Times New Roman" w:cs="Times New Roman"/>
          <w:b/>
          <w:bCs/>
          <w:color w:val="000000" w:themeColor="text1"/>
        </w:rPr>
        <w:t xml:space="preserve">Mid-semester Break </w:t>
      </w:r>
    </w:p>
    <w:p w14:paraId="7A5FA4B3" w14:textId="77777777" w:rsidR="00240446" w:rsidRDefault="00240446" w:rsidP="00AF3770">
      <w:pPr>
        <w:rPr>
          <w:rFonts w:eastAsia="Times New Roman" w:cs="Times New Roman"/>
          <w:color w:val="000000" w:themeColor="text1"/>
        </w:rPr>
      </w:pPr>
    </w:p>
    <w:p w14:paraId="68AF3FFE" w14:textId="6E9EC04A" w:rsidR="00D0011F" w:rsidRPr="00AF3770" w:rsidRDefault="00D0011F" w:rsidP="00AF3770">
      <w:pPr>
        <w:rPr>
          <w:rFonts w:eastAsia="Times New Roman" w:cs="Times New Roman"/>
          <w:color w:val="000000" w:themeColor="text1"/>
        </w:rPr>
      </w:pPr>
      <w:r w:rsidRPr="00D0011F">
        <w:rPr>
          <w:rFonts w:eastAsia="Times New Roman" w:cs="Times New Roman"/>
          <w:color w:val="000000" w:themeColor="text1"/>
        </w:rPr>
        <w:t>Sprint 4: Weeks 9 – 10</w:t>
      </w:r>
      <w:r w:rsidR="00AF3770">
        <w:rPr>
          <w:rFonts w:eastAsia="Times New Roman" w:cs="Times New Roman"/>
          <w:color w:val="000000" w:themeColor="text1"/>
        </w:rPr>
        <w:t>:</w:t>
      </w:r>
      <w:r w:rsidR="00AF3770">
        <w:rPr>
          <w:rFonts w:eastAsia="Times New Roman" w:cs="Times New Roman"/>
          <w:color w:val="000000" w:themeColor="text1"/>
        </w:rPr>
        <w:tab/>
      </w:r>
      <w:r w:rsidR="00AF3770">
        <w:rPr>
          <w:rFonts w:eastAsia="Times New Roman" w:cs="Times New Roman"/>
          <w:color w:val="000000" w:themeColor="text1"/>
        </w:rPr>
        <w:tab/>
      </w:r>
      <w:r w:rsidRPr="00AF3770">
        <w:rPr>
          <w:rFonts w:eastAsia="Times New Roman" w:cs="Times New Roman"/>
          <w:color w:val="000000" w:themeColor="text1"/>
        </w:rPr>
        <w:t>Hardware Configuration</w:t>
      </w:r>
    </w:p>
    <w:p w14:paraId="24444B36" w14:textId="66F092A2" w:rsidR="00D0011F" w:rsidRPr="00AF3770" w:rsidRDefault="00D0011F" w:rsidP="00AF3770">
      <w:pPr>
        <w:rPr>
          <w:rFonts w:eastAsia="Times New Roman" w:cs="Times New Roman"/>
          <w:color w:val="000000" w:themeColor="text1"/>
        </w:rPr>
      </w:pPr>
      <w:r w:rsidRPr="00D0011F">
        <w:rPr>
          <w:rFonts w:eastAsia="Times New Roman" w:cs="Times New Roman"/>
          <w:color w:val="000000" w:themeColor="text1"/>
        </w:rPr>
        <w:t>Sprint 5: Weeks 11- 12</w:t>
      </w:r>
      <w:r w:rsidR="00AF3770">
        <w:rPr>
          <w:rFonts w:eastAsia="Times New Roman" w:cs="Times New Roman"/>
          <w:color w:val="000000" w:themeColor="text1"/>
        </w:rPr>
        <w:t>:</w:t>
      </w:r>
      <w:r w:rsidR="00AF3770">
        <w:rPr>
          <w:rFonts w:eastAsia="Times New Roman" w:cs="Times New Roman"/>
          <w:color w:val="000000" w:themeColor="text1"/>
        </w:rPr>
        <w:tab/>
      </w:r>
      <w:r w:rsidRPr="00AF3770">
        <w:rPr>
          <w:rFonts w:eastAsia="Times New Roman" w:cs="Times New Roman"/>
          <w:color w:val="000000" w:themeColor="text1"/>
        </w:rPr>
        <w:t>Planning of Documentation &amp; User Guide</w:t>
      </w:r>
    </w:p>
    <w:p w14:paraId="6B567EDB" w14:textId="77777777" w:rsidR="00240446" w:rsidRDefault="00240446" w:rsidP="00D0011F">
      <w:pPr>
        <w:rPr>
          <w:rFonts w:eastAsia="Times New Roman" w:cs="Times New Roman"/>
          <w:b/>
          <w:bCs/>
          <w:color w:val="000000" w:themeColor="text1"/>
        </w:rPr>
      </w:pPr>
    </w:p>
    <w:p w14:paraId="0FEA4539" w14:textId="423E4E81" w:rsidR="0083046A" w:rsidRDefault="00D118D1" w:rsidP="00D0011F">
      <w:pPr>
        <w:rPr>
          <w:rFonts w:eastAsia="Times New Roman" w:cs="Times New Roman"/>
          <w:b/>
          <w:bCs/>
          <w:color w:val="000000" w:themeColor="text1"/>
        </w:rPr>
      </w:pPr>
      <w:r>
        <w:rPr>
          <w:rFonts w:eastAsia="Times New Roman" w:cs="Times New Roman"/>
          <w:b/>
          <w:bCs/>
          <w:color w:val="000000" w:themeColor="text1"/>
        </w:rPr>
        <w:t>Winter</w:t>
      </w:r>
      <w:r w:rsidR="00D0011F" w:rsidRPr="00D0011F">
        <w:rPr>
          <w:rFonts w:eastAsia="Times New Roman" w:cs="Times New Roman"/>
          <w:b/>
          <w:bCs/>
          <w:color w:val="000000" w:themeColor="text1"/>
        </w:rPr>
        <w:t xml:space="preserve"> </w:t>
      </w:r>
      <w:r w:rsidR="00DF18C3">
        <w:rPr>
          <w:rFonts w:eastAsia="Times New Roman" w:cs="Times New Roman"/>
          <w:b/>
          <w:bCs/>
          <w:color w:val="000000" w:themeColor="text1"/>
        </w:rPr>
        <w:t xml:space="preserve">Holiday </w:t>
      </w:r>
      <w:r w:rsidR="00D0011F" w:rsidRPr="00D0011F">
        <w:rPr>
          <w:rFonts w:eastAsia="Times New Roman" w:cs="Times New Roman"/>
          <w:b/>
          <w:bCs/>
          <w:color w:val="000000" w:themeColor="text1"/>
        </w:rPr>
        <w:t>Break</w:t>
      </w:r>
    </w:p>
    <w:p w14:paraId="69935EBA" w14:textId="77777777" w:rsidR="00240446" w:rsidRDefault="00240446" w:rsidP="00AF3770">
      <w:pPr>
        <w:rPr>
          <w:rFonts w:eastAsia="Times New Roman" w:cs="Times New Roman"/>
          <w:color w:val="000000" w:themeColor="text1"/>
        </w:rPr>
      </w:pPr>
    </w:p>
    <w:p w14:paraId="1240E775" w14:textId="704D8926" w:rsidR="00D84CCB" w:rsidRPr="00AF3770" w:rsidRDefault="004E3344" w:rsidP="00AF3770">
      <w:pPr>
        <w:rPr>
          <w:rFonts w:eastAsia="Times New Roman" w:cs="Times New Roman"/>
          <w:color w:val="000000" w:themeColor="text1"/>
        </w:rPr>
      </w:pPr>
      <w:r>
        <w:rPr>
          <w:rFonts w:eastAsia="Times New Roman" w:cs="Times New Roman"/>
          <w:color w:val="000000" w:themeColor="text1"/>
        </w:rPr>
        <w:t xml:space="preserve">Sprint 6: </w:t>
      </w:r>
      <w:r w:rsidR="00266A32">
        <w:rPr>
          <w:rFonts w:eastAsia="Times New Roman" w:cs="Times New Roman"/>
          <w:color w:val="000000" w:themeColor="text1"/>
        </w:rPr>
        <w:t xml:space="preserve">Weeks 13 </w:t>
      </w:r>
      <w:r w:rsidR="00D84CCB">
        <w:rPr>
          <w:rFonts w:eastAsia="Times New Roman" w:cs="Times New Roman"/>
          <w:color w:val="000000" w:themeColor="text1"/>
        </w:rPr>
        <w:t>–</w:t>
      </w:r>
      <w:r w:rsidR="00266A32">
        <w:rPr>
          <w:rFonts w:eastAsia="Times New Roman" w:cs="Times New Roman"/>
          <w:color w:val="000000" w:themeColor="text1"/>
        </w:rPr>
        <w:t xml:space="preserve"> </w:t>
      </w:r>
      <w:r w:rsidR="009A0B71">
        <w:rPr>
          <w:rFonts w:eastAsia="Times New Roman" w:cs="Times New Roman"/>
          <w:color w:val="000000" w:themeColor="text1"/>
        </w:rPr>
        <w:t>1</w:t>
      </w:r>
      <w:r w:rsidR="00342891">
        <w:rPr>
          <w:rFonts w:eastAsia="Times New Roman" w:cs="Times New Roman"/>
          <w:color w:val="000000" w:themeColor="text1"/>
        </w:rPr>
        <w:t>4</w:t>
      </w:r>
      <w:r w:rsidR="00AF3770">
        <w:rPr>
          <w:rFonts w:eastAsia="Times New Roman" w:cs="Times New Roman"/>
          <w:color w:val="000000" w:themeColor="text1"/>
        </w:rPr>
        <w:t>:</w:t>
      </w:r>
      <w:r w:rsidR="00AF3770">
        <w:rPr>
          <w:rFonts w:eastAsia="Times New Roman" w:cs="Times New Roman"/>
          <w:color w:val="000000" w:themeColor="text1"/>
        </w:rPr>
        <w:tab/>
      </w:r>
      <w:r w:rsidR="00342891" w:rsidRPr="00AF3770">
        <w:rPr>
          <w:rFonts w:eastAsia="Times New Roman" w:cs="Times New Roman"/>
          <w:color w:val="000000" w:themeColor="text1"/>
        </w:rPr>
        <w:t>Software Installation &amp; Setup</w:t>
      </w:r>
    </w:p>
    <w:p w14:paraId="65364293" w14:textId="08F24827" w:rsidR="00342891" w:rsidRPr="00AF3770" w:rsidRDefault="00342891" w:rsidP="00AF3770">
      <w:pPr>
        <w:rPr>
          <w:rFonts w:eastAsia="Times New Roman" w:cs="Times New Roman"/>
          <w:color w:val="000000" w:themeColor="text1"/>
        </w:rPr>
      </w:pPr>
      <w:r>
        <w:rPr>
          <w:rFonts w:eastAsia="Times New Roman" w:cs="Times New Roman"/>
          <w:color w:val="000000" w:themeColor="text1"/>
        </w:rPr>
        <w:t>Sprint 7: Weeks 15 – 16</w:t>
      </w:r>
      <w:r w:rsidR="00AF3770">
        <w:rPr>
          <w:rFonts w:eastAsia="Times New Roman" w:cs="Times New Roman"/>
          <w:color w:val="000000" w:themeColor="text1"/>
        </w:rPr>
        <w:t>:</w:t>
      </w:r>
      <w:r w:rsidR="00AF3770">
        <w:rPr>
          <w:rFonts w:eastAsia="Times New Roman" w:cs="Times New Roman"/>
          <w:color w:val="000000" w:themeColor="text1"/>
        </w:rPr>
        <w:tab/>
      </w:r>
      <w:r w:rsidRPr="00AF3770">
        <w:rPr>
          <w:rFonts w:eastAsia="Times New Roman" w:cs="Times New Roman"/>
          <w:color w:val="000000" w:themeColor="text1"/>
        </w:rPr>
        <w:t>First round of testing and integration</w:t>
      </w:r>
    </w:p>
    <w:p w14:paraId="06C2E468" w14:textId="562E18A3" w:rsidR="00342891" w:rsidRDefault="00342891" w:rsidP="00AF3770">
      <w:pPr>
        <w:rPr>
          <w:rFonts w:eastAsia="Times New Roman" w:cs="Times New Roman"/>
          <w:color w:val="000000" w:themeColor="text1"/>
        </w:rPr>
      </w:pPr>
      <w:r>
        <w:rPr>
          <w:rFonts w:eastAsia="Times New Roman" w:cs="Times New Roman"/>
          <w:color w:val="000000" w:themeColor="text1"/>
        </w:rPr>
        <w:t>Sprint 8: Weeks 17 – 18</w:t>
      </w:r>
      <w:r w:rsidR="00AF3770">
        <w:rPr>
          <w:rFonts w:eastAsia="Times New Roman" w:cs="Times New Roman"/>
          <w:color w:val="000000" w:themeColor="text1"/>
        </w:rPr>
        <w:t>:</w:t>
      </w:r>
      <w:r w:rsidR="00AF3770">
        <w:rPr>
          <w:rFonts w:eastAsia="Times New Roman" w:cs="Times New Roman"/>
          <w:color w:val="000000" w:themeColor="text1"/>
        </w:rPr>
        <w:tab/>
      </w:r>
      <w:r w:rsidRPr="00AF3770">
        <w:rPr>
          <w:rFonts w:eastAsia="Times New Roman" w:cs="Times New Roman"/>
          <w:color w:val="000000" w:themeColor="text1"/>
        </w:rPr>
        <w:t>Network Configuration</w:t>
      </w:r>
    </w:p>
    <w:p w14:paraId="5CDC52BD" w14:textId="77777777" w:rsidR="00240446" w:rsidRDefault="00240446" w:rsidP="00AF3770">
      <w:pPr>
        <w:rPr>
          <w:rFonts w:eastAsia="Times New Roman" w:cs="Times New Roman"/>
          <w:b/>
          <w:bCs/>
          <w:color w:val="000000" w:themeColor="text1"/>
        </w:rPr>
      </w:pPr>
    </w:p>
    <w:p w14:paraId="7DB41DEC" w14:textId="55A60360" w:rsidR="00DF18C3" w:rsidRPr="00DF18C3" w:rsidRDefault="00DF18C3" w:rsidP="00AF3770">
      <w:pPr>
        <w:rPr>
          <w:rFonts w:eastAsia="Times New Roman" w:cs="Times New Roman"/>
          <w:b/>
          <w:bCs/>
          <w:color w:val="000000" w:themeColor="text1"/>
        </w:rPr>
      </w:pPr>
      <w:r w:rsidRPr="00DF18C3">
        <w:rPr>
          <w:rFonts w:eastAsia="Times New Roman" w:cs="Times New Roman"/>
          <w:b/>
          <w:bCs/>
          <w:color w:val="000000" w:themeColor="text1"/>
        </w:rPr>
        <w:t>Mid-semester Break</w:t>
      </w:r>
    </w:p>
    <w:p w14:paraId="579601FA" w14:textId="77777777" w:rsidR="00240446" w:rsidRDefault="00240446" w:rsidP="00AF3770">
      <w:pPr>
        <w:rPr>
          <w:rFonts w:eastAsia="Times New Roman" w:cs="Times New Roman"/>
          <w:color w:val="000000" w:themeColor="text1"/>
        </w:rPr>
      </w:pPr>
    </w:p>
    <w:p w14:paraId="2D6441E6" w14:textId="0B5F06D6" w:rsidR="003A546E" w:rsidRPr="007D4EB2" w:rsidRDefault="00342891" w:rsidP="00AF3770">
      <w:pPr>
        <w:rPr>
          <w:rFonts w:eastAsia="Times New Roman" w:cs="Times New Roman"/>
          <w:color w:val="000000" w:themeColor="text1"/>
        </w:rPr>
      </w:pPr>
      <w:r>
        <w:rPr>
          <w:rFonts w:eastAsia="Times New Roman" w:cs="Times New Roman"/>
          <w:color w:val="000000" w:themeColor="text1"/>
        </w:rPr>
        <w:t xml:space="preserve">Sprint 9: </w:t>
      </w:r>
      <w:r w:rsidR="003F66FE">
        <w:rPr>
          <w:rFonts w:eastAsia="Times New Roman" w:cs="Times New Roman"/>
          <w:color w:val="000000" w:themeColor="text1"/>
        </w:rPr>
        <w:t>Weeks 19 – 20</w:t>
      </w:r>
      <w:r w:rsidR="00AF3770">
        <w:rPr>
          <w:rFonts w:eastAsia="Times New Roman" w:cs="Times New Roman"/>
          <w:color w:val="000000" w:themeColor="text1"/>
        </w:rPr>
        <w:t>:</w:t>
      </w:r>
      <w:r w:rsidR="00AF3770">
        <w:rPr>
          <w:rFonts w:eastAsia="Times New Roman" w:cs="Times New Roman"/>
          <w:color w:val="000000" w:themeColor="text1"/>
        </w:rPr>
        <w:tab/>
      </w:r>
      <w:r w:rsidR="003F66FE" w:rsidRPr="00AF3770">
        <w:rPr>
          <w:rFonts w:eastAsia="Times New Roman" w:cs="Times New Roman"/>
          <w:color w:val="000000" w:themeColor="text1"/>
        </w:rPr>
        <w:t>Functional Testing and Validation</w:t>
      </w:r>
    </w:p>
    <w:p w14:paraId="716BD254" w14:textId="375E27B0" w:rsidR="00035C2E" w:rsidRPr="00AF3770" w:rsidRDefault="00035C2E" w:rsidP="00AF3770">
      <w:pPr>
        <w:rPr>
          <w:rFonts w:eastAsia="Times New Roman" w:cs="Times New Roman"/>
          <w:color w:val="000000" w:themeColor="text1"/>
        </w:rPr>
      </w:pPr>
      <w:r>
        <w:rPr>
          <w:rFonts w:eastAsia="Times New Roman" w:cs="Times New Roman"/>
          <w:color w:val="000000" w:themeColor="text1"/>
        </w:rPr>
        <w:t>Sprint 10: Weeks 21 – 22</w:t>
      </w:r>
      <w:r w:rsidR="00AF3770">
        <w:rPr>
          <w:rFonts w:eastAsia="Times New Roman" w:cs="Times New Roman"/>
          <w:color w:val="000000" w:themeColor="text1"/>
        </w:rPr>
        <w:t>:</w:t>
      </w:r>
      <w:r w:rsidR="00AF3770">
        <w:rPr>
          <w:rFonts w:eastAsia="Times New Roman" w:cs="Times New Roman"/>
          <w:color w:val="000000" w:themeColor="text1"/>
        </w:rPr>
        <w:tab/>
      </w:r>
      <w:r w:rsidR="001E5AB9" w:rsidRPr="00AF3770">
        <w:rPr>
          <w:rFonts w:eastAsia="Times New Roman" w:cs="Times New Roman"/>
          <w:color w:val="000000" w:themeColor="text1"/>
        </w:rPr>
        <w:t>Performance Evaluation, Benchmarking, and Optimisation</w:t>
      </w:r>
    </w:p>
    <w:p w14:paraId="137E43D5" w14:textId="77777777" w:rsidR="000F426B" w:rsidRDefault="004F3BBB" w:rsidP="003550CD">
      <w:pPr>
        <w:rPr>
          <w:rFonts w:eastAsia="Times New Roman" w:cs="Times New Roman"/>
          <w:color w:val="000000" w:themeColor="text1"/>
        </w:rPr>
      </w:pPr>
      <w:r>
        <w:rPr>
          <w:rFonts w:eastAsia="Times New Roman" w:cs="Times New Roman"/>
          <w:color w:val="000000" w:themeColor="text1"/>
        </w:rPr>
        <w:t>Sprint 11: Weeks 23 – 24</w:t>
      </w:r>
      <w:r w:rsidR="00AF3770">
        <w:rPr>
          <w:rFonts w:eastAsia="Times New Roman" w:cs="Times New Roman"/>
          <w:color w:val="000000" w:themeColor="text1"/>
        </w:rPr>
        <w:t>:</w:t>
      </w:r>
      <w:r w:rsidR="00AF3770">
        <w:rPr>
          <w:rFonts w:eastAsia="Times New Roman" w:cs="Times New Roman"/>
          <w:color w:val="000000" w:themeColor="text1"/>
        </w:rPr>
        <w:tab/>
      </w:r>
      <w:r w:rsidRPr="00AF3770">
        <w:rPr>
          <w:rFonts w:eastAsia="Times New Roman" w:cs="Times New Roman"/>
          <w:color w:val="000000" w:themeColor="text1"/>
        </w:rPr>
        <w:t>Documentation Finalisation</w:t>
      </w:r>
      <w:r w:rsidR="00AF3770">
        <w:rPr>
          <w:rFonts w:eastAsia="Times New Roman" w:cs="Times New Roman"/>
          <w:color w:val="000000" w:themeColor="text1"/>
        </w:rPr>
        <w:t xml:space="preserve"> and Client </w:t>
      </w:r>
      <w:r w:rsidR="00D54131">
        <w:rPr>
          <w:rFonts w:eastAsia="Times New Roman" w:cs="Times New Roman"/>
          <w:color w:val="000000" w:themeColor="text1"/>
        </w:rPr>
        <w:t>Appro</w:t>
      </w:r>
      <w:r w:rsidR="001D2172">
        <w:rPr>
          <w:rFonts w:eastAsia="Times New Roman" w:cs="Times New Roman"/>
          <w:color w:val="000000" w:themeColor="text1"/>
        </w:rPr>
        <w:t>val</w:t>
      </w:r>
    </w:p>
    <w:p w14:paraId="270DF0ED" w14:textId="77777777" w:rsidR="000405F3" w:rsidRDefault="000405F3" w:rsidP="000F426B">
      <w:pPr>
        <w:pStyle w:val="Heading1"/>
      </w:pPr>
    </w:p>
    <w:p w14:paraId="337C2C6B" w14:textId="77777777" w:rsidR="0080721F" w:rsidRDefault="0080721F">
      <w:pPr>
        <w:rPr>
          <w:rFonts w:ascii="Aptos" w:eastAsiaTheme="majorEastAsia" w:hAnsi="Aptos" w:cstheme="majorBidi"/>
          <w:b/>
          <w:color w:val="4C94D8" w:themeColor="text2" w:themeTint="80"/>
          <w:sz w:val="40"/>
          <w:szCs w:val="40"/>
        </w:rPr>
      </w:pPr>
      <w:bookmarkStart w:id="54" w:name="_Toc163194171"/>
      <w:r>
        <w:br w:type="page"/>
      </w:r>
    </w:p>
    <w:p w14:paraId="2A0FE37F" w14:textId="22CF59D5" w:rsidR="000405F3" w:rsidRPr="000405F3" w:rsidRDefault="000F426B" w:rsidP="000405F3">
      <w:pPr>
        <w:pStyle w:val="Heading1"/>
      </w:pPr>
      <w:r>
        <w:t>GANTT Chart</w:t>
      </w:r>
      <w:bookmarkEnd w:id="54"/>
    </w:p>
    <w:tbl>
      <w:tblPr>
        <w:tblW w:w="9351"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665"/>
        <w:gridCol w:w="1418"/>
        <w:gridCol w:w="1134"/>
        <w:gridCol w:w="1134"/>
      </w:tblGrid>
      <w:tr w:rsidR="003E490D" w:rsidRPr="003E490D" w14:paraId="0C0290FD"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A5C9EB" w:themeFill="text2" w:themeFillTint="40"/>
            <w:vAlign w:val="center"/>
            <w:hideMark/>
          </w:tcPr>
          <w:p w14:paraId="43F83977" w14:textId="56199CED" w:rsidR="003E490D" w:rsidRPr="000405F3" w:rsidRDefault="00807973" w:rsidP="00C02A1E">
            <w:pPr>
              <w:rPr>
                <w:b/>
                <w:bCs/>
                <w:sz w:val="16"/>
                <w:szCs w:val="16"/>
                <w:lang w:eastAsia="en-NZ"/>
              </w:rPr>
            </w:pPr>
            <w:r w:rsidRPr="000405F3">
              <w:rPr>
                <w:b/>
                <w:bCs/>
                <w:color w:val="000000"/>
                <w:sz w:val="16"/>
                <w:szCs w:val="16"/>
                <w:lang w:eastAsia="en-NZ"/>
              </w:rPr>
              <w:t>Task Name</w:t>
            </w:r>
          </w:p>
        </w:tc>
        <w:tc>
          <w:tcPr>
            <w:tcW w:w="1418" w:type="dxa"/>
            <w:tcBorders>
              <w:top w:val="single" w:sz="4" w:space="0" w:color="B1BBCC"/>
              <w:left w:val="single" w:sz="4" w:space="0" w:color="B1BBCC"/>
              <w:bottom w:val="single" w:sz="4" w:space="0" w:color="B1BBCC"/>
              <w:right w:val="single" w:sz="4" w:space="0" w:color="B1BBCC"/>
            </w:tcBorders>
            <w:shd w:val="clear" w:color="auto" w:fill="A5C9EB" w:themeFill="text2" w:themeFillTint="40"/>
            <w:vAlign w:val="center"/>
            <w:hideMark/>
          </w:tcPr>
          <w:p w14:paraId="24C16A5E" w14:textId="17356F29" w:rsidR="003E490D" w:rsidRPr="000405F3" w:rsidRDefault="006C541F" w:rsidP="00C02A1E">
            <w:pPr>
              <w:rPr>
                <w:b/>
                <w:bCs/>
                <w:sz w:val="16"/>
                <w:szCs w:val="16"/>
                <w:lang w:eastAsia="en-NZ"/>
              </w:rPr>
            </w:pPr>
            <w:r w:rsidRPr="000405F3">
              <w:rPr>
                <w:b/>
                <w:bCs/>
                <w:color w:val="000000"/>
                <w:sz w:val="16"/>
                <w:szCs w:val="16"/>
                <w:lang w:eastAsia="en-NZ"/>
              </w:rPr>
              <w:t>Duration</w:t>
            </w:r>
          </w:p>
        </w:tc>
        <w:tc>
          <w:tcPr>
            <w:tcW w:w="1134" w:type="dxa"/>
            <w:tcBorders>
              <w:top w:val="single" w:sz="4" w:space="0" w:color="B1BBCC"/>
              <w:left w:val="single" w:sz="4" w:space="0" w:color="B1BBCC"/>
              <w:bottom w:val="single" w:sz="4" w:space="0" w:color="B1BBCC"/>
              <w:right w:val="single" w:sz="4" w:space="0" w:color="B1BBCC"/>
            </w:tcBorders>
            <w:shd w:val="clear" w:color="auto" w:fill="A5C9EB" w:themeFill="text2" w:themeFillTint="40"/>
            <w:vAlign w:val="center"/>
            <w:hideMark/>
          </w:tcPr>
          <w:p w14:paraId="2B1A4D59" w14:textId="40BDD668" w:rsidR="003E490D" w:rsidRPr="000405F3" w:rsidRDefault="006C541F" w:rsidP="00C02A1E">
            <w:pPr>
              <w:rPr>
                <w:b/>
                <w:bCs/>
                <w:sz w:val="16"/>
                <w:szCs w:val="16"/>
                <w:lang w:eastAsia="en-NZ"/>
              </w:rPr>
            </w:pPr>
            <w:r w:rsidRPr="000405F3">
              <w:rPr>
                <w:b/>
                <w:bCs/>
                <w:sz w:val="16"/>
                <w:szCs w:val="16"/>
                <w:lang w:eastAsia="en-NZ"/>
              </w:rPr>
              <w:t>Start</w:t>
            </w:r>
          </w:p>
        </w:tc>
        <w:tc>
          <w:tcPr>
            <w:tcW w:w="1134" w:type="dxa"/>
            <w:tcBorders>
              <w:top w:val="single" w:sz="4" w:space="0" w:color="B1BBCC"/>
              <w:left w:val="single" w:sz="4" w:space="0" w:color="B1BBCC"/>
              <w:bottom w:val="single" w:sz="4" w:space="0" w:color="B1BBCC"/>
              <w:right w:val="single" w:sz="4" w:space="0" w:color="B1BBCC"/>
            </w:tcBorders>
            <w:shd w:val="clear" w:color="auto" w:fill="A5C9EB" w:themeFill="text2" w:themeFillTint="40"/>
            <w:vAlign w:val="center"/>
            <w:hideMark/>
          </w:tcPr>
          <w:p w14:paraId="2B1627D3" w14:textId="5087B53D" w:rsidR="003E490D" w:rsidRPr="000405F3" w:rsidRDefault="006C541F" w:rsidP="00C02A1E">
            <w:pPr>
              <w:rPr>
                <w:b/>
                <w:bCs/>
                <w:sz w:val="16"/>
                <w:szCs w:val="16"/>
                <w:lang w:eastAsia="en-NZ"/>
              </w:rPr>
            </w:pPr>
            <w:r w:rsidRPr="000405F3">
              <w:rPr>
                <w:b/>
                <w:bCs/>
                <w:color w:val="000000"/>
                <w:sz w:val="16"/>
                <w:szCs w:val="16"/>
                <w:lang w:eastAsia="en-NZ"/>
              </w:rPr>
              <w:t>Finish</w:t>
            </w:r>
          </w:p>
        </w:tc>
      </w:tr>
      <w:tr w:rsidR="00250640" w:rsidRPr="003E490D" w14:paraId="2ED74AC3"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5980EA63" w14:textId="30BF89A0" w:rsidR="003E490D" w:rsidRPr="000405F3" w:rsidRDefault="003E490D" w:rsidP="002A75C5">
            <w:pPr>
              <w:rPr>
                <w:sz w:val="16"/>
                <w:szCs w:val="16"/>
                <w:lang w:eastAsia="en-NZ"/>
              </w:rPr>
            </w:pPr>
            <w:r w:rsidRPr="000405F3">
              <w:rPr>
                <w:b/>
                <w:bCs/>
                <w:color w:val="000000"/>
                <w:sz w:val="16"/>
                <w:szCs w:val="16"/>
                <w:lang w:eastAsia="en-NZ"/>
              </w:rPr>
              <w:t xml:space="preserve">Pre-Project </w:t>
            </w:r>
            <w:r w:rsidR="00A90E4B" w:rsidRPr="000405F3">
              <w:rPr>
                <w:b/>
                <w:bCs/>
                <w:color w:val="000000"/>
                <w:sz w:val="16"/>
                <w:szCs w:val="16"/>
                <w:lang w:eastAsia="en-NZ"/>
              </w:rPr>
              <w:t>Initiation</w:t>
            </w:r>
          </w:p>
        </w:tc>
        <w:tc>
          <w:tcPr>
            <w:tcW w:w="141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41ACC5CF" w14:textId="77777777" w:rsidR="003E490D" w:rsidRPr="000405F3" w:rsidRDefault="003E490D" w:rsidP="00C02A1E">
            <w:pPr>
              <w:rPr>
                <w:sz w:val="16"/>
                <w:szCs w:val="16"/>
                <w:lang w:eastAsia="en-NZ"/>
              </w:rPr>
            </w:pPr>
            <w:r w:rsidRPr="000405F3">
              <w:rPr>
                <w:b/>
                <w:bCs/>
                <w:color w:val="000000"/>
                <w:sz w:val="16"/>
                <w:szCs w:val="16"/>
                <w:lang w:eastAsia="en-NZ"/>
              </w:rPr>
              <w:t>7 days</w:t>
            </w:r>
          </w:p>
        </w:tc>
        <w:tc>
          <w:tcPr>
            <w:tcW w:w="1134"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1C2D7AFB" w14:textId="77777777" w:rsidR="003E490D" w:rsidRPr="000405F3" w:rsidRDefault="003E490D" w:rsidP="00C02A1E">
            <w:pPr>
              <w:rPr>
                <w:sz w:val="16"/>
                <w:szCs w:val="16"/>
                <w:lang w:eastAsia="en-NZ"/>
              </w:rPr>
            </w:pPr>
            <w:r w:rsidRPr="000405F3">
              <w:rPr>
                <w:b/>
                <w:bCs/>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17D3AE6D" w14:textId="77777777" w:rsidR="003E490D" w:rsidRPr="000405F3" w:rsidRDefault="003E490D" w:rsidP="00C02A1E">
            <w:pPr>
              <w:rPr>
                <w:sz w:val="16"/>
                <w:szCs w:val="16"/>
                <w:lang w:eastAsia="en-NZ"/>
              </w:rPr>
            </w:pPr>
            <w:r w:rsidRPr="000405F3">
              <w:rPr>
                <w:b/>
                <w:bCs/>
                <w:color w:val="000000"/>
                <w:sz w:val="16"/>
                <w:szCs w:val="16"/>
                <w:lang w:eastAsia="en-NZ"/>
              </w:rPr>
              <w:t>Tue 12/03/24</w:t>
            </w:r>
          </w:p>
        </w:tc>
      </w:tr>
      <w:tr w:rsidR="003E490D" w:rsidRPr="003E490D" w14:paraId="1D2E1300"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145BF967" w14:textId="77777777" w:rsidR="003E490D" w:rsidRPr="000405F3" w:rsidRDefault="003E490D" w:rsidP="002A75C5">
            <w:pPr>
              <w:rPr>
                <w:sz w:val="16"/>
                <w:szCs w:val="16"/>
                <w:lang w:eastAsia="en-NZ"/>
              </w:rPr>
            </w:pPr>
            <w:r w:rsidRPr="000405F3">
              <w:rPr>
                <w:b/>
                <w:bCs/>
                <w:color w:val="000000"/>
                <w:sz w:val="16"/>
                <w:szCs w:val="16"/>
                <w:lang w:eastAsia="en-NZ"/>
              </w:rPr>
              <w:t xml:space="preserve">   Team Forming</w:t>
            </w:r>
          </w:p>
        </w:tc>
        <w:tc>
          <w:tcPr>
            <w:tcW w:w="1418"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277BA0BD" w14:textId="77777777" w:rsidR="003E490D" w:rsidRPr="000405F3" w:rsidRDefault="003E490D" w:rsidP="00C02A1E">
            <w:pPr>
              <w:rPr>
                <w:sz w:val="16"/>
                <w:szCs w:val="16"/>
                <w:lang w:eastAsia="en-NZ"/>
              </w:rPr>
            </w:pPr>
            <w:r w:rsidRPr="000405F3">
              <w:rPr>
                <w:b/>
                <w:bCs/>
                <w:color w:val="000000"/>
                <w:sz w:val="16"/>
                <w:szCs w:val="16"/>
                <w:lang w:eastAsia="en-NZ"/>
              </w:rPr>
              <w:t>7 days</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4CD22E9A" w14:textId="77777777" w:rsidR="003E490D" w:rsidRPr="000405F3" w:rsidRDefault="003E490D" w:rsidP="00C02A1E">
            <w:pPr>
              <w:rPr>
                <w:sz w:val="16"/>
                <w:szCs w:val="16"/>
                <w:lang w:eastAsia="en-NZ"/>
              </w:rPr>
            </w:pPr>
            <w:r w:rsidRPr="000405F3">
              <w:rPr>
                <w:b/>
                <w:bCs/>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3652AFC6" w14:textId="77777777" w:rsidR="003E490D" w:rsidRPr="000405F3" w:rsidRDefault="003E490D" w:rsidP="00C02A1E">
            <w:pPr>
              <w:rPr>
                <w:sz w:val="16"/>
                <w:szCs w:val="16"/>
                <w:lang w:eastAsia="en-NZ"/>
              </w:rPr>
            </w:pPr>
            <w:r w:rsidRPr="000405F3">
              <w:rPr>
                <w:b/>
                <w:bCs/>
                <w:color w:val="000000"/>
                <w:sz w:val="16"/>
                <w:szCs w:val="16"/>
                <w:lang w:eastAsia="en-NZ"/>
              </w:rPr>
              <w:t>Tue 12/03/24</w:t>
            </w:r>
          </w:p>
        </w:tc>
      </w:tr>
      <w:tr w:rsidR="003E490D" w:rsidRPr="003E490D" w14:paraId="4F604F75"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BB933" w14:textId="77777777" w:rsidR="003E490D" w:rsidRPr="000405F3" w:rsidRDefault="003E490D" w:rsidP="002A75C5">
            <w:pPr>
              <w:rPr>
                <w:sz w:val="16"/>
                <w:szCs w:val="16"/>
                <w:lang w:eastAsia="en-NZ"/>
              </w:rPr>
            </w:pPr>
            <w:r w:rsidRPr="000405F3">
              <w:rPr>
                <w:color w:val="000000"/>
                <w:sz w:val="16"/>
                <w:szCs w:val="16"/>
                <w:lang w:eastAsia="en-NZ"/>
              </w:rPr>
              <w:t xml:space="preserve">      Kick-off Meeting</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1C96F7"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87FD6" w14:textId="77777777" w:rsidR="003E490D" w:rsidRPr="000405F3" w:rsidRDefault="003E490D" w:rsidP="00C02A1E">
            <w:pPr>
              <w:rPr>
                <w:sz w:val="16"/>
                <w:szCs w:val="16"/>
                <w:lang w:eastAsia="en-NZ"/>
              </w:rPr>
            </w:pPr>
            <w:r w:rsidRPr="000405F3">
              <w:rPr>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AD0330" w14:textId="77777777" w:rsidR="003E490D" w:rsidRPr="000405F3" w:rsidRDefault="003E490D" w:rsidP="00C02A1E">
            <w:pPr>
              <w:rPr>
                <w:sz w:val="16"/>
                <w:szCs w:val="16"/>
                <w:lang w:eastAsia="en-NZ"/>
              </w:rPr>
            </w:pPr>
            <w:r w:rsidRPr="000405F3">
              <w:rPr>
                <w:color w:val="000000"/>
                <w:sz w:val="16"/>
                <w:szCs w:val="16"/>
                <w:lang w:eastAsia="en-NZ"/>
              </w:rPr>
              <w:t>Mon 4/03/24</w:t>
            </w:r>
          </w:p>
        </w:tc>
      </w:tr>
      <w:tr w:rsidR="003E490D" w:rsidRPr="003E490D" w14:paraId="5BEB1C0E"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521A2" w14:textId="77777777" w:rsidR="003E490D" w:rsidRPr="000405F3" w:rsidRDefault="003E490D" w:rsidP="002A75C5">
            <w:pPr>
              <w:rPr>
                <w:sz w:val="16"/>
                <w:szCs w:val="16"/>
                <w:lang w:eastAsia="en-NZ"/>
              </w:rPr>
            </w:pPr>
            <w:r w:rsidRPr="000405F3">
              <w:rPr>
                <w:color w:val="000000"/>
                <w:sz w:val="16"/>
                <w:szCs w:val="16"/>
                <w:lang w:eastAsia="en-NZ"/>
              </w:rPr>
              <w:t xml:space="preserve">      Create Team Contract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780D6E" w14:textId="77777777" w:rsidR="003E490D" w:rsidRPr="000405F3" w:rsidRDefault="003E490D" w:rsidP="00C02A1E">
            <w:pPr>
              <w:rPr>
                <w:sz w:val="16"/>
                <w:szCs w:val="16"/>
                <w:lang w:eastAsia="en-NZ"/>
              </w:rPr>
            </w:pPr>
            <w:r w:rsidRPr="000405F3">
              <w:rPr>
                <w:color w:val="000000"/>
                <w:sz w:val="16"/>
                <w:szCs w:val="16"/>
                <w:lang w:eastAsia="en-NZ"/>
              </w:rPr>
              <w:t>4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81D0A" w14:textId="77777777" w:rsidR="003E490D" w:rsidRPr="000405F3" w:rsidRDefault="003E490D" w:rsidP="00C02A1E">
            <w:pPr>
              <w:rPr>
                <w:sz w:val="16"/>
                <w:szCs w:val="16"/>
                <w:lang w:eastAsia="en-NZ"/>
              </w:rPr>
            </w:pPr>
            <w:r w:rsidRPr="000405F3">
              <w:rPr>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6EC792" w14:textId="77777777" w:rsidR="003E490D" w:rsidRPr="000405F3" w:rsidRDefault="003E490D" w:rsidP="00C02A1E">
            <w:pPr>
              <w:rPr>
                <w:sz w:val="16"/>
                <w:szCs w:val="16"/>
                <w:lang w:eastAsia="en-NZ"/>
              </w:rPr>
            </w:pPr>
            <w:r w:rsidRPr="000405F3">
              <w:rPr>
                <w:color w:val="000000"/>
                <w:sz w:val="16"/>
                <w:szCs w:val="16"/>
                <w:lang w:eastAsia="en-NZ"/>
              </w:rPr>
              <w:t>Thu 7/03/24</w:t>
            </w:r>
          </w:p>
        </w:tc>
      </w:tr>
      <w:tr w:rsidR="003E490D" w:rsidRPr="003E490D" w14:paraId="646CFEAF"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03421" w14:textId="77777777" w:rsidR="003E490D" w:rsidRPr="000405F3" w:rsidRDefault="003E490D" w:rsidP="002A75C5">
            <w:pPr>
              <w:rPr>
                <w:sz w:val="16"/>
                <w:szCs w:val="16"/>
                <w:lang w:eastAsia="en-NZ"/>
              </w:rPr>
            </w:pPr>
            <w:r w:rsidRPr="000405F3">
              <w:rPr>
                <w:color w:val="000000"/>
                <w:sz w:val="16"/>
                <w:szCs w:val="16"/>
                <w:lang w:eastAsia="en-NZ"/>
              </w:rPr>
              <w:t xml:space="preserve">      Create Team Availability Sheet </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FCB72B" w14:textId="77777777" w:rsidR="003E490D" w:rsidRPr="000405F3" w:rsidRDefault="003E490D" w:rsidP="00C02A1E">
            <w:pPr>
              <w:rPr>
                <w:sz w:val="16"/>
                <w:szCs w:val="16"/>
                <w:lang w:eastAsia="en-NZ"/>
              </w:rPr>
            </w:pPr>
            <w:r w:rsidRPr="000405F3">
              <w:rPr>
                <w:color w:val="000000"/>
                <w:sz w:val="16"/>
                <w:szCs w:val="16"/>
                <w:lang w:eastAsia="en-NZ"/>
              </w:rPr>
              <w:t>5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BDD03" w14:textId="77777777" w:rsidR="003E490D" w:rsidRPr="000405F3" w:rsidRDefault="003E490D" w:rsidP="00C02A1E">
            <w:pPr>
              <w:rPr>
                <w:sz w:val="16"/>
                <w:szCs w:val="16"/>
                <w:lang w:eastAsia="en-NZ"/>
              </w:rPr>
            </w:pPr>
            <w:r w:rsidRPr="000405F3">
              <w:rPr>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AA79D" w14:textId="77777777" w:rsidR="003E490D" w:rsidRPr="000405F3" w:rsidRDefault="003E490D" w:rsidP="00C02A1E">
            <w:pPr>
              <w:rPr>
                <w:sz w:val="16"/>
                <w:szCs w:val="16"/>
                <w:lang w:eastAsia="en-NZ"/>
              </w:rPr>
            </w:pPr>
            <w:r w:rsidRPr="000405F3">
              <w:rPr>
                <w:color w:val="000000"/>
                <w:sz w:val="16"/>
                <w:szCs w:val="16"/>
                <w:lang w:eastAsia="en-NZ"/>
              </w:rPr>
              <w:t>Fri 8/03/24</w:t>
            </w:r>
          </w:p>
        </w:tc>
      </w:tr>
      <w:tr w:rsidR="003E490D" w:rsidRPr="003E490D" w14:paraId="16FA73DA"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7378CF" w14:textId="77777777" w:rsidR="003E490D" w:rsidRPr="000405F3" w:rsidRDefault="003E490D" w:rsidP="002A75C5">
            <w:pPr>
              <w:rPr>
                <w:sz w:val="16"/>
                <w:szCs w:val="16"/>
                <w:lang w:eastAsia="en-NZ"/>
              </w:rPr>
            </w:pPr>
            <w:r w:rsidRPr="000405F3">
              <w:rPr>
                <w:color w:val="000000"/>
                <w:sz w:val="16"/>
                <w:szCs w:val="16"/>
                <w:lang w:eastAsia="en-NZ"/>
              </w:rPr>
              <w:t xml:space="preserve">      Start Skill Analysis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EE72FF" w14:textId="77777777" w:rsidR="003E490D" w:rsidRPr="000405F3" w:rsidRDefault="003E490D" w:rsidP="00C02A1E">
            <w:pPr>
              <w:rPr>
                <w:sz w:val="16"/>
                <w:szCs w:val="16"/>
                <w:lang w:eastAsia="en-NZ"/>
              </w:rPr>
            </w:pPr>
            <w:r w:rsidRPr="000405F3">
              <w:rPr>
                <w:color w:val="000000"/>
                <w:sz w:val="16"/>
                <w:szCs w:val="16"/>
                <w:lang w:eastAsia="en-NZ"/>
              </w:rPr>
              <w:t>6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E534B" w14:textId="77777777" w:rsidR="003E490D" w:rsidRPr="000405F3" w:rsidRDefault="003E490D" w:rsidP="00C02A1E">
            <w:pPr>
              <w:rPr>
                <w:sz w:val="16"/>
                <w:szCs w:val="16"/>
                <w:lang w:eastAsia="en-NZ"/>
              </w:rPr>
            </w:pPr>
            <w:r w:rsidRPr="000405F3">
              <w:rPr>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E0FA1" w14:textId="77777777" w:rsidR="003E490D" w:rsidRPr="000405F3" w:rsidRDefault="003E490D" w:rsidP="00C02A1E">
            <w:pPr>
              <w:rPr>
                <w:sz w:val="16"/>
                <w:szCs w:val="16"/>
                <w:lang w:eastAsia="en-NZ"/>
              </w:rPr>
            </w:pPr>
            <w:r w:rsidRPr="000405F3">
              <w:rPr>
                <w:color w:val="000000"/>
                <w:sz w:val="16"/>
                <w:szCs w:val="16"/>
                <w:lang w:eastAsia="en-NZ"/>
              </w:rPr>
              <w:t>Mon 11/03/24</w:t>
            </w:r>
          </w:p>
        </w:tc>
      </w:tr>
      <w:tr w:rsidR="003E490D" w:rsidRPr="003E490D" w14:paraId="3C3D9EA7"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3B2CF1" w14:textId="77777777" w:rsidR="003E490D" w:rsidRPr="000405F3" w:rsidRDefault="003E490D" w:rsidP="002A75C5">
            <w:pPr>
              <w:rPr>
                <w:sz w:val="16"/>
                <w:szCs w:val="16"/>
                <w:lang w:eastAsia="en-NZ"/>
              </w:rPr>
            </w:pPr>
            <w:r w:rsidRPr="000405F3">
              <w:rPr>
                <w:color w:val="000000"/>
                <w:sz w:val="16"/>
                <w:szCs w:val="16"/>
                <w:lang w:eastAsia="en-NZ"/>
              </w:rPr>
              <w:t xml:space="preserve">      Assign team roles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7DC9C" w14:textId="77777777" w:rsidR="003E490D" w:rsidRPr="000405F3" w:rsidRDefault="003E490D" w:rsidP="00C02A1E">
            <w:pPr>
              <w:rPr>
                <w:sz w:val="16"/>
                <w:szCs w:val="16"/>
                <w:lang w:eastAsia="en-NZ"/>
              </w:rPr>
            </w:pPr>
            <w:r w:rsidRPr="000405F3">
              <w:rPr>
                <w:color w:val="000000"/>
                <w:sz w:val="16"/>
                <w:szCs w:val="16"/>
                <w:lang w:eastAsia="en-NZ"/>
              </w:rPr>
              <w:t>7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73C50" w14:textId="77777777" w:rsidR="003E490D" w:rsidRPr="000405F3" w:rsidRDefault="003E490D" w:rsidP="00C02A1E">
            <w:pPr>
              <w:rPr>
                <w:sz w:val="16"/>
                <w:szCs w:val="16"/>
                <w:lang w:eastAsia="en-NZ"/>
              </w:rPr>
            </w:pPr>
            <w:r w:rsidRPr="000405F3">
              <w:rPr>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71BBC8" w14:textId="77777777" w:rsidR="003E490D" w:rsidRPr="000405F3" w:rsidRDefault="003E490D" w:rsidP="00C02A1E">
            <w:pPr>
              <w:rPr>
                <w:sz w:val="16"/>
                <w:szCs w:val="16"/>
                <w:lang w:eastAsia="en-NZ"/>
              </w:rPr>
            </w:pPr>
            <w:r w:rsidRPr="000405F3">
              <w:rPr>
                <w:color w:val="000000"/>
                <w:sz w:val="16"/>
                <w:szCs w:val="16"/>
                <w:lang w:eastAsia="en-NZ"/>
              </w:rPr>
              <w:t>Tue 12/03/24</w:t>
            </w:r>
          </w:p>
        </w:tc>
      </w:tr>
      <w:tr w:rsidR="00250640" w:rsidRPr="003E490D" w14:paraId="3E33D416"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22FC52F2" w14:textId="77777777" w:rsidR="003E490D" w:rsidRPr="000405F3" w:rsidRDefault="003E490D" w:rsidP="002A75C5">
            <w:pPr>
              <w:rPr>
                <w:sz w:val="16"/>
                <w:szCs w:val="16"/>
                <w:lang w:eastAsia="en-NZ"/>
              </w:rPr>
            </w:pPr>
            <w:r w:rsidRPr="000405F3">
              <w:rPr>
                <w:b/>
                <w:bCs/>
                <w:color w:val="000000"/>
                <w:sz w:val="16"/>
                <w:szCs w:val="16"/>
                <w:lang w:eastAsia="en-NZ"/>
              </w:rPr>
              <w:t>Project Initiating</w:t>
            </w:r>
          </w:p>
        </w:tc>
        <w:tc>
          <w:tcPr>
            <w:tcW w:w="141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4506E56E" w14:textId="77777777" w:rsidR="003E490D" w:rsidRPr="000405F3" w:rsidRDefault="003E490D" w:rsidP="00C02A1E">
            <w:pPr>
              <w:rPr>
                <w:sz w:val="16"/>
                <w:szCs w:val="16"/>
                <w:lang w:eastAsia="en-NZ"/>
              </w:rPr>
            </w:pPr>
            <w:r w:rsidRPr="000405F3">
              <w:rPr>
                <w:b/>
                <w:bCs/>
                <w:color w:val="000000"/>
                <w:sz w:val="16"/>
                <w:szCs w:val="16"/>
                <w:lang w:eastAsia="en-NZ"/>
              </w:rPr>
              <w:t>10 days</w:t>
            </w:r>
          </w:p>
        </w:tc>
        <w:tc>
          <w:tcPr>
            <w:tcW w:w="1134"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349C8CCC" w14:textId="77777777" w:rsidR="003E490D" w:rsidRPr="000405F3" w:rsidRDefault="003E490D" w:rsidP="00C02A1E">
            <w:pPr>
              <w:rPr>
                <w:sz w:val="16"/>
                <w:szCs w:val="16"/>
                <w:lang w:eastAsia="en-NZ"/>
              </w:rPr>
            </w:pPr>
            <w:r w:rsidRPr="000405F3">
              <w:rPr>
                <w:b/>
                <w:bCs/>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74D22DCC" w14:textId="77777777" w:rsidR="003E490D" w:rsidRPr="000405F3" w:rsidRDefault="003E490D" w:rsidP="00C02A1E">
            <w:pPr>
              <w:rPr>
                <w:sz w:val="16"/>
                <w:szCs w:val="16"/>
                <w:lang w:eastAsia="en-NZ"/>
              </w:rPr>
            </w:pPr>
            <w:r w:rsidRPr="000405F3">
              <w:rPr>
                <w:b/>
                <w:bCs/>
                <w:color w:val="000000"/>
                <w:sz w:val="16"/>
                <w:szCs w:val="16"/>
                <w:lang w:eastAsia="en-NZ"/>
              </w:rPr>
              <w:t>Fri 15/03/24</w:t>
            </w:r>
          </w:p>
        </w:tc>
      </w:tr>
      <w:tr w:rsidR="003E490D" w:rsidRPr="003E490D" w14:paraId="2F676071"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5C15E6" w14:textId="77777777" w:rsidR="003E490D" w:rsidRPr="000405F3" w:rsidRDefault="003E490D" w:rsidP="002A75C5">
            <w:pPr>
              <w:rPr>
                <w:sz w:val="16"/>
                <w:szCs w:val="16"/>
                <w:lang w:eastAsia="en-NZ"/>
              </w:rPr>
            </w:pPr>
            <w:r w:rsidRPr="000405F3">
              <w:rPr>
                <w:color w:val="000000"/>
                <w:sz w:val="16"/>
                <w:szCs w:val="16"/>
                <w:lang w:eastAsia="en-NZ"/>
              </w:rPr>
              <w:t xml:space="preserve">   First Mentor Meeting</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C10474"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D49F32" w14:textId="77777777" w:rsidR="003E490D" w:rsidRPr="000405F3" w:rsidRDefault="003E490D" w:rsidP="00C02A1E">
            <w:pPr>
              <w:rPr>
                <w:sz w:val="16"/>
                <w:szCs w:val="16"/>
                <w:lang w:eastAsia="en-NZ"/>
              </w:rPr>
            </w:pPr>
            <w:r w:rsidRPr="000405F3">
              <w:rPr>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EC1ED3" w14:textId="77777777" w:rsidR="003E490D" w:rsidRPr="000405F3" w:rsidRDefault="003E490D" w:rsidP="00C02A1E">
            <w:pPr>
              <w:rPr>
                <w:sz w:val="16"/>
                <w:szCs w:val="16"/>
                <w:lang w:eastAsia="en-NZ"/>
              </w:rPr>
            </w:pPr>
            <w:r w:rsidRPr="000405F3">
              <w:rPr>
                <w:color w:val="000000"/>
                <w:sz w:val="16"/>
                <w:szCs w:val="16"/>
                <w:lang w:eastAsia="en-NZ"/>
              </w:rPr>
              <w:t>Mon 4/03/24</w:t>
            </w:r>
          </w:p>
        </w:tc>
      </w:tr>
      <w:tr w:rsidR="003E490D" w:rsidRPr="003E490D" w14:paraId="3B79C339"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EB9616" w14:textId="77777777" w:rsidR="003E490D" w:rsidRPr="000405F3" w:rsidRDefault="003E490D" w:rsidP="002A75C5">
            <w:pPr>
              <w:rPr>
                <w:sz w:val="16"/>
                <w:szCs w:val="16"/>
                <w:lang w:eastAsia="en-NZ"/>
              </w:rPr>
            </w:pPr>
            <w:r w:rsidRPr="000405F3">
              <w:rPr>
                <w:color w:val="000000"/>
                <w:sz w:val="16"/>
                <w:szCs w:val="16"/>
                <w:lang w:eastAsia="en-NZ"/>
              </w:rPr>
              <w:t xml:space="preserve">   Update team availability sheet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984F7"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EA956" w14:textId="77777777" w:rsidR="003E490D" w:rsidRPr="000405F3" w:rsidRDefault="003E490D" w:rsidP="00C02A1E">
            <w:pPr>
              <w:rPr>
                <w:sz w:val="16"/>
                <w:szCs w:val="16"/>
                <w:lang w:eastAsia="en-NZ"/>
              </w:rPr>
            </w:pPr>
            <w:r w:rsidRPr="000405F3">
              <w:rPr>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30528" w14:textId="77777777" w:rsidR="003E490D" w:rsidRPr="000405F3" w:rsidRDefault="003E490D" w:rsidP="00C02A1E">
            <w:pPr>
              <w:rPr>
                <w:sz w:val="16"/>
                <w:szCs w:val="16"/>
                <w:lang w:eastAsia="en-NZ"/>
              </w:rPr>
            </w:pPr>
            <w:r w:rsidRPr="000405F3">
              <w:rPr>
                <w:color w:val="000000"/>
                <w:sz w:val="16"/>
                <w:szCs w:val="16"/>
                <w:lang w:eastAsia="en-NZ"/>
              </w:rPr>
              <w:t>Mon 4/03/24</w:t>
            </w:r>
          </w:p>
        </w:tc>
      </w:tr>
      <w:tr w:rsidR="003E490D" w:rsidRPr="003E490D" w14:paraId="14C1B0AE"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432691" w14:textId="77777777" w:rsidR="003E490D" w:rsidRPr="000405F3" w:rsidRDefault="003E490D" w:rsidP="002A75C5">
            <w:pPr>
              <w:rPr>
                <w:sz w:val="16"/>
                <w:szCs w:val="16"/>
                <w:lang w:eastAsia="en-NZ"/>
              </w:rPr>
            </w:pPr>
            <w:r w:rsidRPr="000405F3">
              <w:rPr>
                <w:color w:val="000000"/>
                <w:sz w:val="16"/>
                <w:szCs w:val="16"/>
                <w:lang w:eastAsia="en-NZ"/>
              </w:rPr>
              <w:t xml:space="preserve">   Create Project Charter</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2B5FBE" w14:textId="77777777" w:rsidR="003E490D" w:rsidRPr="000405F3" w:rsidRDefault="003E490D" w:rsidP="00C02A1E">
            <w:pPr>
              <w:rPr>
                <w:sz w:val="16"/>
                <w:szCs w:val="16"/>
                <w:lang w:eastAsia="en-NZ"/>
              </w:rPr>
            </w:pPr>
            <w:r w:rsidRPr="000405F3">
              <w:rPr>
                <w:color w:val="000000"/>
                <w:sz w:val="16"/>
                <w:szCs w:val="16"/>
                <w:lang w:eastAsia="en-NZ"/>
              </w:rPr>
              <w:t>2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04D86A" w14:textId="77777777" w:rsidR="003E490D" w:rsidRPr="000405F3" w:rsidRDefault="003E490D" w:rsidP="00C02A1E">
            <w:pPr>
              <w:rPr>
                <w:sz w:val="16"/>
                <w:szCs w:val="16"/>
                <w:lang w:eastAsia="en-NZ"/>
              </w:rPr>
            </w:pPr>
            <w:r w:rsidRPr="000405F3">
              <w:rPr>
                <w:color w:val="000000"/>
                <w:sz w:val="16"/>
                <w:szCs w:val="16"/>
                <w:lang w:eastAsia="en-NZ"/>
              </w:rPr>
              <w:t>Mon 4/03/24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F0C8F" w14:textId="77777777" w:rsidR="003E490D" w:rsidRPr="000405F3" w:rsidRDefault="003E490D" w:rsidP="00C02A1E">
            <w:pPr>
              <w:rPr>
                <w:sz w:val="16"/>
                <w:szCs w:val="16"/>
                <w:lang w:eastAsia="en-NZ"/>
              </w:rPr>
            </w:pPr>
            <w:r w:rsidRPr="000405F3">
              <w:rPr>
                <w:color w:val="000000"/>
                <w:sz w:val="16"/>
                <w:szCs w:val="16"/>
                <w:lang w:eastAsia="en-NZ"/>
              </w:rPr>
              <w:t>Wed 6/03/24</w:t>
            </w:r>
          </w:p>
        </w:tc>
      </w:tr>
      <w:tr w:rsidR="003E490D" w:rsidRPr="003E490D" w14:paraId="0AE9E2EC"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65A3B7CF" w14:textId="77777777" w:rsidR="003E490D" w:rsidRPr="000405F3" w:rsidRDefault="003E490D" w:rsidP="002A75C5">
            <w:pPr>
              <w:rPr>
                <w:sz w:val="16"/>
                <w:szCs w:val="16"/>
                <w:lang w:eastAsia="en-NZ"/>
              </w:rPr>
            </w:pPr>
            <w:r w:rsidRPr="000405F3">
              <w:rPr>
                <w:b/>
                <w:bCs/>
                <w:color w:val="000000"/>
                <w:sz w:val="16"/>
                <w:szCs w:val="16"/>
                <w:lang w:eastAsia="en-NZ"/>
              </w:rPr>
              <w:t xml:space="preserve">   Set up first meeting with Client</w:t>
            </w:r>
          </w:p>
        </w:tc>
        <w:tc>
          <w:tcPr>
            <w:tcW w:w="1418"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54CF6DAB" w14:textId="77777777" w:rsidR="003E490D" w:rsidRPr="000405F3" w:rsidRDefault="003E490D" w:rsidP="00C02A1E">
            <w:pPr>
              <w:rPr>
                <w:sz w:val="16"/>
                <w:szCs w:val="16"/>
                <w:lang w:eastAsia="en-NZ"/>
              </w:rPr>
            </w:pPr>
            <w:r w:rsidRPr="000405F3">
              <w:rPr>
                <w:b/>
                <w:bCs/>
                <w:color w:val="000000"/>
                <w:sz w:val="16"/>
                <w:szCs w:val="16"/>
                <w:lang w:eastAsia="en-NZ"/>
              </w:rPr>
              <w:t>6 days</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34AF216C" w14:textId="77777777" w:rsidR="003E490D" w:rsidRPr="000405F3" w:rsidRDefault="003E490D" w:rsidP="00C02A1E">
            <w:pPr>
              <w:rPr>
                <w:sz w:val="16"/>
                <w:szCs w:val="16"/>
                <w:lang w:eastAsia="en-NZ"/>
              </w:rPr>
            </w:pPr>
            <w:r w:rsidRPr="000405F3">
              <w:rPr>
                <w:b/>
                <w:bCs/>
                <w:color w:val="000000"/>
                <w:sz w:val="16"/>
                <w:szCs w:val="16"/>
                <w:lang w:eastAsia="en-NZ"/>
              </w:rPr>
              <w:t>Wed 6/03/24</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3DA20014" w14:textId="77777777" w:rsidR="003E490D" w:rsidRPr="000405F3" w:rsidRDefault="003E490D" w:rsidP="00C02A1E">
            <w:pPr>
              <w:rPr>
                <w:sz w:val="16"/>
                <w:szCs w:val="16"/>
                <w:lang w:eastAsia="en-NZ"/>
              </w:rPr>
            </w:pPr>
            <w:r w:rsidRPr="000405F3">
              <w:rPr>
                <w:b/>
                <w:bCs/>
                <w:color w:val="000000"/>
                <w:sz w:val="16"/>
                <w:szCs w:val="16"/>
                <w:lang w:eastAsia="en-NZ"/>
              </w:rPr>
              <w:t>Thu 14/03/24</w:t>
            </w:r>
          </w:p>
        </w:tc>
      </w:tr>
      <w:tr w:rsidR="003E490D" w:rsidRPr="003E490D" w14:paraId="2AFAE39E"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B3418A" w14:textId="77777777" w:rsidR="003E490D" w:rsidRPr="000405F3" w:rsidRDefault="003E490D" w:rsidP="002A75C5">
            <w:pPr>
              <w:rPr>
                <w:sz w:val="16"/>
                <w:szCs w:val="16"/>
                <w:lang w:eastAsia="en-NZ"/>
              </w:rPr>
            </w:pPr>
            <w:r w:rsidRPr="000405F3">
              <w:rPr>
                <w:color w:val="000000"/>
                <w:sz w:val="16"/>
                <w:szCs w:val="16"/>
                <w:lang w:eastAsia="en-NZ"/>
              </w:rPr>
              <w:t xml:space="preserve">      Research and </w:t>
            </w:r>
            <w:proofErr w:type="gramStart"/>
            <w:r w:rsidRPr="000405F3">
              <w:rPr>
                <w:color w:val="000000"/>
                <w:sz w:val="16"/>
                <w:szCs w:val="16"/>
                <w:lang w:eastAsia="en-NZ"/>
              </w:rPr>
              <w:t>Prepare</w:t>
            </w:r>
            <w:proofErr w:type="gramEnd"/>
            <w:r w:rsidRPr="000405F3">
              <w:rPr>
                <w:color w:val="000000"/>
                <w:sz w:val="16"/>
                <w:szCs w:val="16"/>
                <w:lang w:eastAsia="en-NZ"/>
              </w:rPr>
              <w:t xml:space="preserve"> for client meeting</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621BF" w14:textId="77777777" w:rsidR="003E490D" w:rsidRPr="000405F3" w:rsidRDefault="003E490D" w:rsidP="00C02A1E">
            <w:pPr>
              <w:rPr>
                <w:sz w:val="16"/>
                <w:szCs w:val="16"/>
                <w:lang w:eastAsia="en-NZ"/>
              </w:rPr>
            </w:pPr>
            <w:r w:rsidRPr="000405F3">
              <w:rPr>
                <w:color w:val="000000"/>
                <w:sz w:val="16"/>
                <w:szCs w:val="16"/>
                <w:lang w:eastAsia="en-NZ"/>
              </w:rPr>
              <w:t>5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A99BB1" w14:textId="77777777" w:rsidR="003E490D" w:rsidRPr="000405F3" w:rsidRDefault="003E490D" w:rsidP="00C02A1E">
            <w:pPr>
              <w:rPr>
                <w:sz w:val="16"/>
                <w:szCs w:val="16"/>
                <w:lang w:eastAsia="en-NZ"/>
              </w:rPr>
            </w:pPr>
            <w:r w:rsidRPr="000405F3">
              <w:rPr>
                <w:color w:val="000000"/>
                <w:sz w:val="16"/>
                <w:szCs w:val="16"/>
                <w:lang w:eastAsia="en-NZ"/>
              </w:rPr>
              <w:t>Wed 6/03/24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C6A028" w14:textId="77777777" w:rsidR="003E490D" w:rsidRPr="000405F3" w:rsidRDefault="003E490D" w:rsidP="00C02A1E">
            <w:pPr>
              <w:rPr>
                <w:sz w:val="16"/>
                <w:szCs w:val="16"/>
                <w:lang w:eastAsia="en-NZ"/>
              </w:rPr>
            </w:pPr>
            <w:r w:rsidRPr="000405F3">
              <w:rPr>
                <w:color w:val="000000"/>
                <w:sz w:val="16"/>
                <w:szCs w:val="16"/>
                <w:lang w:eastAsia="en-NZ"/>
              </w:rPr>
              <w:t>Wed 13/03/24</w:t>
            </w:r>
          </w:p>
        </w:tc>
      </w:tr>
      <w:tr w:rsidR="003E490D" w:rsidRPr="003E490D" w14:paraId="0F0543E0"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AEA01" w14:textId="77777777" w:rsidR="003E490D" w:rsidRPr="000405F3" w:rsidRDefault="003E490D" w:rsidP="002A75C5">
            <w:pPr>
              <w:rPr>
                <w:sz w:val="16"/>
                <w:szCs w:val="16"/>
                <w:lang w:eastAsia="en-NZ"/>
              </w:rPr>
            </w:pPr>
            <w:r w:rsidRPr="000405F3">
              <w:rPr>
                <w:color w:val="000000"/>
                <w:sz w:val="16"/>
                <w:szCs w:val="16"/>
                <w:lang w:eastAsia="en-NZ"/>
              </w:rPr>
              <w:t xml:space="preserve">      Create meeting agenda</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F01EC0"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D8854A" w14:textId="77777777" w:rsidR="003E490D" w:rsidRPr="000405F3" w:rsidRDefault="003E490D" w:rsidP="00C02A1E">
            <w:pPr>
              <w:rPr>
                <w:sz w:val="16"/>
                <w:szCs w:val="16"/>
                <w:lang w:eastAsia="en-NZ"/>
              </w:rPr>
            </w:pPr>
            <w:r w:rsidRPr="000405F3">
              <w:rPr>
                <w:color w:val="000000"/>
                <w:sz w:val="16"/>
                <w:szCs w:val="16"/>
                <w:lang w:eastAsia="en-NZ"/>
              </w:rPr>
              <w:t>Wed 13/03/24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E440C" w14:textId="77777777" w:rsidR="003E490D" w:rsidRPr="000405F3" w:rsidRDefault="003E490D" w:rsidP="00C02A1E">
            <w:pPr>
              <w:rPr>
                <w:sz w:val="16"/>
                <w:szCs w:val="16"/>
                <w:lang w:eastAsia="en-NZ"/>
              </w:rPr>
            </w:pPr>
            <w:r w:rsidRPr="000405F3">
              <w:rPr>
                <w:color w:val="000000"/>
                <w:sz w:val="16"/>
                <w:szCs w:val="16"/>
                <w:lang w:eastAsia="en-NZ"/>
              </w:rPr>
              <w:t>Thu 14/03/24</w:t>
            </w:r>
          </w:p>
        </w:tc>
      </w:tr>
      <w:tr w:rsidR="003E490D" w:rsidRPr="003E490D" w14:paraId="2E2E1F1B"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098EBD" w14:textId="77777777" w:rsidR="003E490D" w:rsidRPr="000405F3" w:rsidRDefault="003E490D" w:rsidP="002A75C5">
            <w:pPr>
              <w:rPr>
                <w:sz w:val="16"/>
                <w:szCs w:val="16"/>
                <w:lang w:eastAsia="en-NZ"/>
              </w:rPr>
            </w:pPr>
            <w:r w:rsidRPr="000405F3">
              <w:rPr>
                <w:color w:val="000000"/>
                <w:sz w:val="16"/>
                <w:szCs w:val="16"/>
                <w:lang w:eastAsia="en-NZ"/>
              </w:rPr>
              <w:t xml:space="preserve">   First Client Meeting</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B5C281"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37A2C" w14:textId="77777777" w:rsidR="003E490D" w:rsidRPr="000405F3" w:rsidRDefault="003E490D" w:rsidP="00C02A1E">
            <w:pPr>
              <w:rPr>
                <w:sz w:val="16"/>
                <w:szCs w:val="16"/>
                <w:lang w:eastAsia="en-NZ"/>
              </w:rPr>
            </w:pPr>
            <w:r w:rsidRPr="000405F3">
              <w:rPr>
                <w:color w:val="000000"/>
                <w:sz w:val="16"/>
                <w:szCs w:val="16"/>
                <w:lang w:eastAsia="en-NZ"/>
              </w:rPr>
              <w:t>Thu 14/03/24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A2C35F" w14:textId="77777777" w:rsidR="003E490D" w:rsidRPr="000405F3" w:rsidRDefault="003E490D" w:rsidP="00C02A1E">
            <w:pPr>
              <w:rPr>
                <w:sz w:val="16"/>
                <w:szCs w:val="16"/>
                <w:lang w:eastAsia="en-NZ"/>
              </w:rPr>
            </w:pPr>
            <w:r w:rsidRPr="000405F3">
              <w:rPr>
                <w:color w:val="000000"/>
                <w:sz w:val="16"/>
                <w:szCs w:val="16"/>
                <w:lang w:eastAsia="en-NZ"/>
              </w:rPr>
              <w:t>Fri 15/03/24</w:t>
            </w:r>
          </w:p>
        </w:tc>
      </w:tr>
      <w:tr w:rsidR="003E490D" w:rsidRPr="003E490D" w14:paraId="55392A92"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C1192" w14:textId="77777777" w:rsidR="003E490D" w:rsidRPr="000405F3" w:rsidRDefault="003E490D" w:rsidP="002A75C5">
            <w:pPr>
              <w:rPr>
                <w:sz w:val="16"/>
                <w:szCs w:val="16"/>
                <w:lang w:eastAsia="en-NZ"/>
              </w:rPr>
            </w:pPr>
            <w:r w:rsidRPr="000405F3">
              <w:rPr>
                <w:color w:val="000000"/>
                <w:sz w:val="16"/>
                <w:szCs w:val="16"/>
                <w:lang w:eastAsia="en-NZ"/>
              </w:rPr>
              <w:t xml:space="preserve">   Understand the project brief and research solutions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AE1CF" w14:textId="77777777" w:rsidR="003E490D" w:rsidRPr="000405F3" w:rsidRDefault="003E490D" w:rsidP="00C02A1E">
            <w:pPr>
              <w:rPr>
                <w:sz w:val="16"/>
                <w:szCs w:val="16"/>
                <w:lang w:eastAsia="en-NZ"/>
              </w:rPr>
            </w:pPr>
            <w:r w:rsidRPr="000405F3">
              <w:rPr>
                <w:color w:val="000000"/>
                <w:sz w:val="16"/>
                <w:szCs w:val="16"/>
                <w:lang w:eastAsia="en-NZ"/>
              </w:rPr>
              <w:t>5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59EE2" w14:textId="77777777" w:rsidR="003E490D" w:rsidRPr="000405F3" w:rsidRDefault="003E490D" w:rsidP="00C02A1E">
            <w:pPr>
              <w:rPr>
                <w:sz w:val="16"/>
                <w:szCs w:val="16"/>
                <w:lang w:eastAsia="en-NZ"/>
              </w:rPr>
            </w:pPr>
            <w:r w:rsidRPr="000405F3">
              <w:rPr>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D3864" w14:textId="77777777" w:rsidR="003E490D" w:rsidRPr="000405F3" w:rsidRDefault="003E490D" w:rsidP="00C02A1E">
            <w:pPr>
              <w:rPr>
                <w:sz w:val="16"/>
                <w:szCs w:val="16"/>
                <w:lang w:eastAsia="en-NZ"/>
              </w:rPr>
            </w:pPr>
            <w:r w:rsidRPr="000405F3">
              <w:rPr>
                <w:color w:val="000000"/>
                <w:sz w:val="16"/>
                <w:szCs w:val="16"/>
                <w:lang w:eastAsia="en-NZ"/>
              </w:rPr>
              <w:t>Fri 8/03/24</w:t>
            </w:r>
          </w:p>
        </w:tc>
      </w:tr>
      <w:tr w:rsidR="00250640" w:rsidRPr="003E490D" w14:paraId="7A40BB4D"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0D22FF81" w14:textId="77777777" w:rsidR="003E490D" w:rsidRPr="000405F3" w:rsidRDefault="003E490D" w:rsidP="002A75C5">
            <w:pPr>
              <w:rPr>
                <w:sz w:val="16"/>
                <w:szCs w:val="16"/>
                <w:lang w:eastAsia="en-NZ"/>
              </w:rPr>
            </w:pPr>
            <w:r w:rsidRPr="000405F3">
              <w:rPr>
                <w:b/>
                <w:bCs/>
                <w:color w:val="000000"/>
                <w:sz w:val="16"/>
                <w:szCs w:val="16"/>
                <w:lang w:eastAsia="en-NZ"/>
              </w:rPr>
              <w:t>Project Planning</w:t>
            </w:r>
          </w:p>
        </w:tc>
        <w:tc>
          <w:tcPr>
            <w:tcW w:w="141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12B0B0E3" w14:textId="77777777" w:rsidR="003E490D" w:rsidRPr="000405F3" w:rsidRDefault="003E490D" w:rsidP="00C02A1E">
            <w:pPr>
              <w:rPr>
                <w:sz w:val="16"/>
                <w:szCs w:val="16"/>
                <w:lang w:eastAsia="en-NZ"/>
              </w:rPr>
            </w:pPr>
            <w:r w:rsidRPr="000405F3">
              <w:rPr>
                <w:b/>
                <w:bCs/>
                <w:color w:val="000000"/>
                <w:sz w:val="16"/>
                <w:szCs w:val="16"/>
                <w:lang w:eastAsia="en-NZ"/>
              </w:rPr>
              <w:t>24.41 days</w:t>
            </w:r>
          </w:p>
        </w:tc>
        <w:tc>
          <w:tcPr>
            <w:tcW w:w="1134"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1F7EB0B6" w14:textId="77777777" w:rsidR="003E490D" w:rsidRPr="000405F3" w:rsidRDefault="003E490D" w:rsidP="00C02A1E">
            <w:pPr>
              <w:rPr>
                <w:sz w:val="16"/>
                <w:szCs w:val="16"/>
                <w:lang w:eastAsia="en-NZ"/>
              </w:rPr>
            </w:pPr>
            <w:r w:rsidRPr="000405F3">
              <w:rPr>
                <w:b/>
                <w:bCs/>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5A4DEB17" w14:textId="77777777" w:rsidR="003E490D" w:rsidRPr="000405F3" w:rsidRDefault="003E490D" w:rsidP="00C02A1E">
            <w:pPr>
              <w:rPr>
                <w:sz w:val="16"/>
                <w:szCs w:val="16"/>
                <w:lang w:eastAsia="en-NZ"/>
              </w:rPr>
            </w:pPr>
            <w:r w:rsidRPr="000405F3">
              <w:rPr>
                <w:b/>
                <w:bCs/>
                <w:color w:val="000000"/>
                <w:sz w:val="16"/>
                <w:szCs w:val="16"/>
                <w:lang w:eastAsia="en-NZ"/>
              </w:rPr>
              <w:t>Fri 5/04/24</w:t>
            </w:r>
          </w:p>
        </w:tc>
      </w:tr>
      <w:tr w:rsidR="003E490D" w:rsidRPr="003E490D" w14:paraId="681DAB74"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E7308" w14:textId="77777777" w:rsidR="003E490D" w:rsidRPr="000405F3" w:rsidRDefault="003E490D" w:rsidP="002A75C5">
            <w:pPr>
              <w:rPr>
                <w:sz w:val="16"/>
                <w:szCs w:val="16"/>
                <w:lang w:eastAsia="en-NZ"/>
              </w:rPr>
            </w:pPr>
            <w:r w:rsidRPr="000405F3">
              <w:rPr>
                <w:color w:val="000000"/>
                <w:sz w:val="16"/>
                <w:szCs w:val="16"/>
                <w:lang w:eastAsia="en-NZ"/>
              </w:rPr>
              <w:t xml:space="preserve">   Prepare Project Proposal and assign proposal tasks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6FCFB3"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7FDF0A" w14:textId="77777777" w:rsidR="003E490D" w:rsidRPr="000405F3" w:rsidRDefault="003E490D" w:rsidP="00C02A1E">
            <w:pPr>
              <w:rPr>
                <w:sz w:val="16"/>
                <w:szCs w:val="16"/>
                <w:lang w:eastAsia="en-NZ"/>
              </w:rPr>
            </w:pPr>
            <w:r w:rsidRPr="000405F3">
              <w:rPr>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9C7ABF" w14:textId="77777777" w:rsidR="003E490D" w:rsidRPr="000405F3" w:rsidRDefault="003E490D" w:rsidP="00C02A1E">
            <w:pPr>
              <w:rPr>
                <w:sz w:val="16"/>
                <w:szCs w:val="16"/>
                <w:lang w:eastAsia="en-NZ"/>
              </w:rPr>
            </w:pPr>
            <w:r w:rsidRPr="000405F3">
              <w:rPr>
                <w:color w:val="000000"/>
                <w:sz w:val="16"/>
                <w:szCs w:val="16"/>
                <w:lang w:eastAsia="en-NZ"/>
              </w:rPr>
              <w:t>Mon 4/03/24</w:t>
            </w:r>
          </w:p>
        </w:tc>
      </w:tr>
      <w:tr w:rsidR="003E490D" w:rsidRPr="003E490D" w14:paraId="143CE15F"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477893" w14:textId="4F0A361E" w:rsidR="003E490D" w:rsidRPr="000405F3" w:rsidRDefault="003E490D" w:rsidP="002A75C5">
            <w:pPr>
              <w:rPr>
                <w:sz w:val="16"/>
                <w:szCs w:val="16"/>
                <w:lang w:eastAsia="en-NZ"/>
              </w:rPr>
            </w:pPr>
            <w:r w:rsidRPr="000405F3">
              <w:rPr>
                <w:color w:val="000000"/>
                <w:sz w:val="16"/>
                <w:szCs w:val="16"/>
                <w:lang w:eastAsia="en-NZ"/>
              </w:rPr>
              <w:t xml:space="preserve">   Create Terms of </w:t>
            </w:r>
            <w:r w:rsidR="00A90E4B" w:rsidRPr="000405F3">
              <w:rPr>
                <w:color w:val="000000"/>
                <w:sz w:val="16"/>
                <w:szCs w:val="16"/>
                <w:lang w:eastAsia="en-NZ"/>
              </w:rPr>
              <w:t>reference</w:t>
            </w:r>
            <w:r w:rsidRPr="000405F3">
              <w:rPr>
                <w:color w:val="000000"/>
                <w:sz w:val="16"/>
                <w:szCs w:val="16"/>
                <w:lang w:eastAsia="en-NZ"/>
              </w:rPr>
              <w:t xml:space="preserve"> and Rationale of project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E98DC6"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F0ADC2" w14:textId="77777777" w:rsidR="003E490D" w:rsidRPr="000405F3" w:rsidRDefault="003E490D" w:rsidP="00C02A1E">
            <w:pPr>
              <w:rPr>
                <w:sz w:val="16"/>
                <w:szCs w:val="16"/>
                <w:lang w:eastAsia="en-NZ"/>
              </w:rPr>
            </w:pPr>
            <w:r w:rsidRPr="000405F3">
              <w:rPr>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6DA99" w14:textId="77777777" w:rsidR="003E490D" w:rsidRPr="000405F3" w:rsidRDefault="003E490D" w:rsidP="00C02A1E">
            <w:pPr>
              <w:rPr>
                <w:sz w:val="16"/>
                <w:szCs w:val="16"/>
                <w:lang w:eastAsia="en-NZ"/>
              </w:rPr>
            </w:pPr>
            <w:r w:rsidRPr="000405F3">
              <w:rPr>
                <w:color w:val="000000"/>
                <w:sz w:val="16"/>
                <w:szCs w:val="16"/>
                <w:lang w:eastAsia="en-NZ"/>
              </w:rPr>
              <w:t>Mon 4/03/24</w:t>
            </w:r>
          </w:p>
        </w:tc>
      </w:tr>
      <w:tr w:rsidR="003E490D" w:rsidRPr="003E490D" w14:paraId="0C284906"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7E9EBF6B" w14:textId="77777777" w:rsidR="003E490D" w:rsidRPr="000405F3" w:rsidRDefault="003E490D" w:rsidP="002A75C5">
            <w:pPr>
              <w:rPr>
                <w:sz w:val="16"/>
                <w:szCs w:val="16"/>
                <w:lang w:eastAsia="en-NZ"/>
              </w:rPr>
            </w:pPr>
            <w:r w:rsidRPr="000405F3">
              <w:rPr>
                <w:b/>
                <w:bCs/>
                <w:color w:val="000000"/>
                <w:sz w:val="16"/>
                <w:szCs w:val="16"/>
                <w:lang w:eastAsia="en-NZ"/>
              </w:rPr>
              <w:t xml:space="preserve">   Detailed project objective and scope</w:t>
            </w:r>
          </w:p>
        </w:tc>
        <w:tc>
          <w:tcPr>
            <w:tcW w:w="1418"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2B2257C5" w14:textId="77777777" w:rsidR="003E490D" w:rsidRPr="000405F3" w:rsidRDefault="003E490D" w:rsidP="00C02A1E">
            <w:pPr>
              <w:rPr>
                <w:sz w:val="16"/>
                <w:szCs w:val="16"/>
                <w:lang w:eastAsia="en-NZ"/>
              </w:rPr>
            </w:pPr>
            <w:r w:rsidRPr="000405F3">
              <w:rPr>
                <w:b/>
                <w:bCs/>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5F8DE99F" w14:textId="77777777" w:rsidR="003E490D" w:rsidRPr="000405F3" w:rsidRDefault="003E490D" w:rsidP="00C02A1E">
            <w:pPr>
              <w:rPr>
                <w:sz w:val="16"/>
                <w:szCs w:val="16"/>
                <w:lang w:eastAsia="en-NZ"/>
              </w:rPr>
            </w:pPr>
            <w:r w:rsidRPr="000405F3">
              <w:rPr>
                <w:b/>
                <w:bCs/>
                <w:color w:val="000000"/>
                <w:sz w:val="16"/>
                <w:szCs w:val="16"/>
                <w:lang w:eastAsia="en-NZ"/>
              </w:rPr>
              <w:t>Fri 15/03/24</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6248566C" w14:textId="77777777" w:rsidR="003E490D" w:rsidRPr="000405F3" w:rsidRDefault="003E490D" w:rsidP="00C02A1E">
            <w:pPr>
              <w:rPr>
                <w:sz w:val="16"/>
                <w:szCs w:val="16"/>
                <w:lang w:eastAsia="en-NZ"/>
              </w:rPr>
            </w:pPr>
            <w:r w:rsidRPr="000405F3">
              <w:rPr>
                <w:b/>
                <w:bCs/>
                <w:color w:val="000000"/>
                <w:sz w:val="16"/>
                <w:szCs w:val="16"/>
                <w:lang w:eastAsia="en-NZ"/>
              </w:rPr>
              <w:t>Mon 18/03/24</w:t>
            </w:r>
          </w:p>
        </w:tc>
      </w:tr>
      <w:tr w:rsidR="003E490D" w:rsidRPr="003E490D" w14:paraId="30DC4D60"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63237" w14:textId="77777777" w:rsidR="003E490D" w:rsidRPr="000405F3" w:rsidRDefault="003E490D" w:rsidP="002A75C5">
            <w:pPr>
              <w:rPr>
                <w:sz w:val="16"/>
                <w:szCs w:val="16"/>
                <w:lang w:eastAsia="en-NZ"/>
              </w:rPr>
            </w:pPr>
            <w:r w:rsidRPr="000405F3">
              <w:rPr>
                <w:color w:val="000000"/>
                <w:sz w:val="16"/>
                <w:szCs w:val="16"/>
                <w:lang w:eastAsia="en-NZ"/>
              </w:rPr>
              <w:t xml:space="preserve">      Define project objective and success criteria</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4122F3"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E69C3E" w14:textId="77777777" w:rsidR="003E490D" w:rsidRPr="000405F3" w:rsidRDefault="003E490D" w:rsidP="00C02A1E">
            <w:pPr>
              <w:rPr>
                <w:sz w:val="16"/>
                <w:szCs w:val="16"/>
                <w:lang w:eastAsia="en-NZ"/>
              </w:rPr>
            </w:pPr>
            <w:r w:rsidRPr="000405F3">
              <w:rPr>
                <w:color w:val="000000"/>
                <w:sz w:val="16"/>
                <w:szCs w:val="16"/>
                <w:lang w:eastAsia="en-NZ"/>
              </w:rPr>
              <w:t>Fri 15/03/24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04E545" w14:textId="77777777" w:rsidR="003E490D" w:rsidRPr="000405F3" w:rsidRDefault="003E490D" w:rsidP="00C02A1E">
            <w:pPr>
              <w:rPr>
                <w:sz w:val="16"/>
                <w:szCs w:val="16"/>
                <w:lang w:eastAsia="en-NZ"/>
              </w:rPr>
            </w:pPr>
            <w:r w:rsidRPr="000405F3">
              <w:rPr>
                <w:color w:val="000000"/>
                <w:sz w:val="16"/>
                <w:szCs w:val="16"/>
                <w:lang w:eastAsia="en-NZ"/>
              </w:rPr>
              <w:t>Mon 18/03/24</w:t>
            </w:r>
          </w:p>
        </w:tc>
      </w:tr>
      <w:tr w:rsidR="003E490D" w:rsidRPr="003E490D" w14:paraId="678B1C29"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13664" w14:textId="77777777" w:rsidR="003E490D" w:rsidRPr="000405F3" w:rsidRDefault="003E490D" w:rsidP="002A75C5">
            <w:pPr>
              <w:rPr>
                <w:sz w:val="16"/>
                <w:szCs w:val="16"/>
                <w:lang w:eastAsia="en-NZ"/>
              </w:rPr>
            </w:pPr>
            <w:r w:rsidRPr="000405F3">
              <w:rPr>
                <w:color w:val="000000"/>
                <w:sz w:val="16"/>
                <w:szCs w:val="16"/>
                <w:lang w:eastAsia="en-NZ"/>
              </w:rPr>
              <w:t xml:space="preserve">      Identify functional requirement and non-functional requirements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05DFC"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828D94" w14:textId="77777777" w:rsidR="003E490D" w:rsidRPr="000405F3" w:rsidRDefault="003E490D" w:rsidP="00C02A1E">
            <w:pPr>
              <w:rPr>
                <w:sz w:val="16"/>
                <w:szCs w:val="16"/>
                <w:lang w:eastAsia="en-NZ"/>
              </w:rPr>
            </w:pPr>
            <w:r w:rsidRPr="000405F3">
              <w:rPr>
                <w:color w:val="000000"/>
                <w:sz w:val="16"/>
                <w:szCs w:val="16"/>
                <w:lang w:eastAsia="en-NZ"/>
              </w:rPr>
              <w:t>Fri 15/03/24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E1227" w14:textId="77777777" w:rsidR="003E490D" w:rsidRPr="000405F3" w:rsidRDefault="003E490D" w:rsidP="00C02A1E">
            <w:pPr>
              <w:rPr>
                <w:sz w:val="16"/>
                <w:szCs w:val="16"/>
                <w:lang w:eastAsia="en-NZ"/>
              </w:rPr>
            </w:pPr>
            <w:r w:rsidRPr="000405F3">
              <w:rPr>
                <w:color w:val="000000"/>
                <w:sz w:val="16"/>
                <w:szCs w:val="16"/>
                <w:lang w:eastAsia="en-NZ"/>
              </w:rPr>
              <w:t>Mon 18/03/24</w:t>
            </w:r>
          </w:p>
        </w:tc>
      </w:tr>
      <w:tr w:rsidR="003E490D" w:rsidRPr="003E490D" w14:paraId="4E0232DC"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C44CDD" w14:textId="77777777" w:rsidR="003E490D" w:rsidRPr="000405F3" w:rsidRDefault="003E490D" w:rsidP="002A75C5">
            <w:pPr>
              <w:rPr>
                <w:sz w:val="16"/>
                <w:szCs w:val="16"/>
                <w:lang w:eastAsia="en-NZ"/>
              </w:rPr>
            </w:pPr>
            <w:r w:rsidRPr="000405F3">
              <w:rPr>
                <w:color w:val="000000"/>
                <w:sz w:val="16"/>
                <w:szCs w:val="16"/>
                <w:lang w:eastAsia="en-NZ"/>
              </w:rPr>
              <w:t xml:space="preserve">      Identify technical infrastructure and skill requirement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5951A"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F5BF9D" w14:textId="77777777" w:rsidR="003E490D" w:rsidRPr="000405F3" w:rsidRDefault="003E490D" w:rsidP="00C02A1E">
            <w:pPr>
              <w:rPr>
                <w:sz w:val="16"/>
                <w:szCs w:val="16"/>
                <w:lang w:eastAsia="en-NZ"/>
              </w:rPr>
            </w:pPr>
            <w:r w:rsidRPr="000405F3">
              <w:rPr>
                <w:color w:val="000000"/>
                <w:sz w:val="16"/>
                <w:szCs w:val="16"/>
                <w:lang w:eastAsia="en-NZ"/>
              </w:rPr>
              <w:t>Fri 15/03/24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4DA94" w14:textId="77777777" w:rsidR="003E490D" w:rsidRPr="000405F3" w:rsidRDefault="003E490D" w:rsidP="00C02A1E">
            <w:pPr>
              <w:rPr>
                <w:sz w:val="16"/>
                <w:szCs w:val="16"/>
                <w:lang w:eastAsia="en-NZ"/>
              </w:rPr>
            </w:pPr>
            <w:r w:rsidRPr="000405F3">
              <w:rPr>
                <w:color w:val="000000"/>
                <w:sz w:val="16"/>
                <w:szCs w:val="16"/>
                <w:lang w:eastAsia="en-NZ"/>
              </w:rPr>
              <w:t>Mon 18/03/24</w:t>
            </w:r>
          </w:p>
        </w:tc>
      </w:tr>
      <w:tr w:rsidR="003E490D" w:rsidRPr="003E490D" w14:paraId="462557AA"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660C9F" w14:textId="2AF12890" w:rsidR="003E490D" w:rsidRPr="000405F3" w:rsidRDefault="003E490D" w:rsidP="002A75C5">
            <w:pPr>
              <w:rPr>
                <w:sz w:val="16"/>
                <w:szCs w:val="16"/>
                <w:lang w:eastAsia="en-NZ"/>
              </w:rPr>
            </w:pPr>
            <w:r w:rsidRPr="000405F3">
              <w:rPr>
                <w:color w:val="000000"/>
                <w:sz w:val="16"/>
                <w:szCs w:val="16"/>
                <w:lang w:eastAsia="en-NZ"/>
              </w:rPr>
              <w:t xml:space="preserve">   Skill </w:t>
            </w:r>
            <w:r w:rsidR="00A90E4B" w:rsidRPr="000405F3">
              <w:rPr>
                <w:color w:val="000000"/>
                <w:sz w:val="16"/>
                <w:szCs w:val="16"/>
                <w:lang w:eastAsia="en-NZ"/>
              </w:rPr>
              <w:t>analysis</w:t>
            </w:r>
            <w:r w:rsidRPr="000405F3">
              <w:rPr>
                <w:color w:val="000000"/>
                <w:sz w:val="16"/>
                <w:szCs w:val="16"/>
                <w:lang w:eastAsia="en-NZ"/>
              </w:rPr>
              <w:t xml:space="preserve"> is created</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EFC69"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264161" w14:textId="77777777" w:rsidR="003E490D" w:rsidRPr="000405F3" w:rsidRDefault="003E490D" w:rsidP="00C02A1E">
            <w:pPr>
              <w:rPr>
                <w:sz w:val="16"/>
                <w:szCs w:val="16"/>
                <w:lang w:eastAsia="en-NZ"/>
              </w:rPr>
            </w:pPr>
            <w:r w:rsidRPr="000405F3">
              <w:rPr>
                <w:color w:val="000000"/>
                <w:sz w:val="16"/>
                <w:szCs w:val="16"/>
                <w:lang w:eastAsia="en-NZ"/>
              </w:rPr>
              <w:t>Fri 15/03/24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A6FC2E" w14:textId="77777777" w:rsidR="003E490D" w:rsidRPr="000405F3" w:rsidRDefault="003E490D" w:rsidP="00C02A1E">
            <w:pPr>
              <w:rPr>
                <w:sz w:val="16"/>
                <w:szCs w:val="16"/>
                <w:lang w:eastAsia="en-NZ"/>
              </w:rPr>
            </w:pPr>
            <w:r w:rsidRPr="000405F3">
              <w:rPr>
                <w:color w:val="000000"/>
                <w:sz w:val="16"/>
                <w:szCs w:val="16"/>
                <w:lang w:eastAsia="en-NZ"/>
              </w:rPr>
              <w:t>Mon 18/03/24</w:t>
            </w:r>
          </w:p>
        </w:tc>
      </w:tr>
      <w:tr w:rsidR="003E490D" w:rsidRPr="003E490D" w14:paraId="275F422B"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A0DE44" w14:textId="77777777" w:rsidR="003E490D" w:rsidRPr="000405F3" w:rsidRDefault="003E490D" w:rsidP="002A75C5">
            <w:pPr>
              <w:rPr>
                <w:sz w:val="16"/>
                <w:szCs w:val="16"/>
                <w:lang w:eastAsia="en-NZ"/>
              </w:rPr>
            </w:pPr>
            <w:r w:rsidRPr="000405F3">
              <w:rPr>
                <w:color w:val="000000"/>
                <w:sz w:val="16"/>
                <w:szCs w:val="16"/>
                <w:lang w:eastAsia="en-NZ"/>
              </w:rPr>
              <w:t xml:space="preserve">   Finalise project team roles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7B9173"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7ABD7" w14:textId="77777777" w:rsidR="003E490D" w:rsidRPr="000405F3" w:rsidRDefault="003E490D" w:rsidP="00C02A1E">
            <w:pPr>
              <w:rPr>
                <w:sz w:val="16"/>
                <w:szCs w:val="16"/>
                <w:lang w:eastAsia="en-NZ"/>
              </w:rPr>
            </w:pPr>
            <w:r w:rsidRPr="000405F3">
              <w:rPr>
                <w:color w:val="000000"/>
                <w:sz w:val="16"/>
                <w:szCs w:val="16"/>
                <w:lang w:eastAsia="en-NZ"/>
              </w:rPr>
              <w:t>Fri 15/03/24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D82063" w14:textId="77777777" w:rsidR="003E490D" w:rsidRPr="000405F3" w:rsidRDefault="003E490D" w:rsidP="00C02A1E">
            <w:pPr>
              <w:rPr>
                <w:sz w:val="16"/>
                <w:szCs w:val="16"/>
                <w:lang w:eastAsia="en-NZ"/>
              </w:rPr>
            </w:pPr>
            <w:r w:rsidRPr="000405F3">
              <w:rPr>
                <w:color w:val="000000"/>
                <w:sz w:val="16"/>
                <w:szCs w:val="16"/>
                <w:lang w:eastAsia="en-NZ"/>
              </w:rPr>
              <w:t>Mon 18/03/24</w:t>
            </w:r>
          </w:p>
        </w:tc>
      </w:tr>
      <w:tr w:rsidR="003E490D" w:rsidRPr="003E490D" w14:paraId="62848DBE"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0C7A3B0C" w14:textId="16F5912C" w:rsidR="003E490D" w:rsidRPr="000405F3" w:rsidRDefault="003E490D" w:rsidP="002A75C5">
            <w:pPr>
              <w:rPr>
                <w:sz w:val="16"/>
                <w:szCs w:val="16"/>
                <w:lang w:eastAsia="en-NZ"/>
              </w:rPr>
            </w:pPr>
            <w:r w:rsidRPr="000405F3">
              <w:rPr>
                <w:b/>
                <w:bCs/>
                <w:color w:val="000000"/>
                <w:sz w:val="16"/>
                <w:szCs w:val="16"/>
                <w:lang w:eastAsia="en-NZ"/>
              </w:rPr>
              <w:t>Project management methodology</w:t>
            </w:r>
          </w:p>
        </w:tc>
        <w:tc>
          <w:tcPr>
            <w:tcW w:w="1418"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48380384" w14:textId="77777777" w:rsidR="003E490D" w:rsidRPr="000405F3" w:rsidRDefault="003E490D" w:rsidP="00C02A1E">
            <w:pPr>
              <w:rPr>
                <w:sz w:val="16"/>
                <w:szCs w:val="16"/>
                <w:lang w:eastAsia="en-NZ"/>
              </w:rPr>
            </w:pPr>
            <w:r w:rsidRPr="000405F3">
              <w:rPr>
                <w:b/>
                <w:bCs/>
                <w:color w:val="000000"/>
                <w:sz w:val="16"/>
                <w:szCs w:val="16"/>
                <w:lang w:eastAsia="en-NZ"/>
              </w:rPr>
              <w:t>2.76 days</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27EBB5B9" w14:textId="77777777" w:rsidR="003E490D" w:rsidRPr="000405F3" w:rsidRDefault="003E490D" w:rsidP="00C02A1E">
            <w:pPr>
              <w:rPr>
                <w:sz w:val="16"/>
                <w:szCs w:val="16"/>
                <w:lang w:eastAsia="en-NZ"/>
              </w:rPr>
            </w:pPr>
            <w:r w:rsidRPr="000405F3">
              <w:rPr>
                <w:b/>
                <w:bCs/>
                <w:color w:val="000000"/>
                <w:sz w:val="16"/>
                <w:szCs w:val="16"/>
                <w:lang w:eastAsia="en-NZ"/>
              </w:rPr>
              <w:t>Mon 18/03/24</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18A73AB9" w14:textId="77777777" w:rsidR="003E490D" w:rsidRPr="000405F3" w:rsidRDefault="003E490D" w:rsidP="00C02A1E">
            <w:pPr>
              <w:rPr>
                <w:sz w:val="16"/>
                <w:szCs w:val="16"/>
                <w:lang w:eastAsia="en-NZ"/>
              </w:rPr>
            </w:pPr>
            <w:r w:rsidRPr="000405F3">
              <w:rPr>
                <w:b/>
                <w:bCs/>
                <w:color w:val="000000"/>
                <w:sz w:val="16"/>
                <w:szCs w:val="16"/>
                <w:lang w:eastAsia="en-NZ"/>
              </w:rPr>
              <w:t>Wed 20/03/24</w:t>
            </w:r>
          </w:p>
        </w:tc>
      </w:tr>
      <w:tr w:rsidR="003E490D" w:rsidRPr="003E490D" w14:paraId="414A4936"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3E9741" w14:textId="77777777" w:rsidR="003E490D" w:rsidRPr="000405F3" w:rsidRDefault="003E490D" w:rsidP="002A75C5">
            <w:pPr>
              <w:rPr>
                <w:sz w:val="16"/>
                <w:szCs w:val="16"/>
                <w:lang w:eastAsia="en-NZ"/>
              </w:rPr>
            </w:pPr>
            <w:r w:rsidRPr="000405F3">
              <w:rPr>
                <w:color w:val="000000"/>
                <w:sz w:val="16"/>
                <w:szCs w:val="16"/>
                <w:lang w:eastAsia="en-NZ"/>
              </w:rPr>
              <w:t xml:space="preserve">      Identify the best suited project management methodology for the project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D5B4E"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E465C5" w14:textId="77777777" w:rsidR="003E490D" w:rsidRPr="000405F3" w:rsidRDefault="003E490D" w:rsidP="00C02A1E">
            <w:pPr>
              <w:rPr>
                <w:sz w:val="16"/>
                <w:szCs w:val="16"/>
                <w:lang w:eastAsia="en-NZ"/>
              </w:rPr>
            </w:pPr>
            <w:r w:rsidRPr="000405F3">
              <w:rPr>
                <w:color w:val="000000"/>
                <w:sz w:val="16"/>
                <w:szCs w:val="16"/>
                <w:lang w:eastAsia="en-NZ"/>
              </w:rPr>
              <w:t>Mon 18/03/24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13DBD" w14:textId="77777777" w:rsidR="003E490D" w:rsidRPr="000405F3" w:rsidRDefault="003E490D" w:rsidP="00C02A1E">
            <w:pPr>
              <w:rPr>
                <w:sz w:val="16"/>
                <w:szCs w:val="16"/>
                <w:lang w:eastAsia="en-NZ"/>
              </w:rPr>
            </w:pPr>
            <w:r w:rsidRPr="000405F3">
              <w:rPr>
                <w:color w:val="000000"/>
                <w:sz w:val="16"/>
                <w:szCs w:val="16"/>
                <w:lang w:eastAsia="en-NZ"/>
              </w:rPr>
              <w:t>Tue 19/03/24</w:t>
            </w:r>
          </w:p>
        </w:tc>
      </w:tr>
      <w:tr w:rsidR="003E490D" w:rsidRPr="003E490D" w14:paraId="21743FDA"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E77661" w14:textId="1BF9DC22" w:rsidR="003E490D" w:rsidRPr="000405F3" w:rsidRDefault="003E490D" w:rsidP="002A75C5">
            <w:pPr>
              <w:rPr>
                <w:sz w:val="16"/>
                <w:szCs w:val="16"/>
                <w:lang w:eastAsia="en-NZ"/>
              </w:rPr>
            </w:pPr>
            <w:r w:rsidRPr="000405F3">
              <w:rPr>
                <w:color w:val="000000"/>
                <w:sz w:val="16"/>
                <w:szCs w:val="16"/>
                <w:lang w:eastAsia="en-NZ"/>
              </w:rPr>
              <w:t xml:space="preserve">      Create a </w:t>
            </w:r>
            <w:r w:rsidR="00A90E4B" w:rsidRPr="000405F3">
              <w:rPr>
                <w:color w:val="000000"/>
                <w:sz w:val="16"/>
                <w:szCs w:val="16"/>
                <w:lang w:eastAsia="en-NZ"/>
              </w:rPr>
              <w:t>Work breakdown</w:t>
            </w:r>
            <w:r w:rsidRPr="000405F3">
              <w:rPr>
                <w:color w:val="000000"/>
                <w:sz w:val="16"/>
                <w:szCs w:val="16"/>
                <w:lang w:eastAsia="en-NZ"/>
              </w:rPr>
              <w:t xml:space="preserve"> Structure (WBS)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5584F"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0985DA" w14:textId="77777777" w:rsidR="003E490D" w:rsidRPr="000405F3" w:rsidRDefault="003E490D" w:rsidP="00C02A1E">
            <w:pPr>
              <w:rPr>
                <w:sz w:val="16"/>
                <w:szCs w:val="16"/>
                <w:lang w:eastAsia="en-NZ"/>
              </w:rPr>
            </w:pPr>
            <w:r w:rsidRPr="000405F3">
              <w:rPr>
                <w:color w:val="000000"/>
                <w:sz w:val="16"/>
                <w:szCs w:val="16"/>
                <w:lang w:eastAsia="en-NZ"/>
              </w:rPr>
              <w:t>Mon 18/03/24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60A3B0" w14:textId="77777777" w:rsidR="003E490D" w:rsidRPr="000405F3" w:rsidRDefault="003E490D" w:rsidP="00C02A1E">
            <w:pPr>
              <w:rPr>
                <w:sz w:val="16"/>
                <w:szCs w:val="16"/>
                <w:lang w:eastAsia="en-NZ"/>
              </w:rPr>
            </w:pPr>
            <w:r w:rsidRPr="000405F3">
              <w:rPr>
                <w:color w:val="000000"/>
                <w:sz w:val="16"/>
                <w:szCs w:val="16"/>
                <w:lang w:eastAsia="en-NZ"/>
              </w:rPr>
              <w:t>Tue 19/03/24</w:t>
            </w:r>
          </w:p>
        </w:tc>
      </w:tr>
      <w:tr w:rsidR="003E490D" w:rsidRPr="003E490D" w14:paraId="5A63D754"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C2486B" w14:textId="77777777" w:rsidR="003E490D" w:rsidRPr="000405F3" w:rsidRDefault="003E490D" w:rsidP="002A75C5">
            <w:pPr>
              <w:rPr>
                <w:sz w:val="16"/>
                <w:szCs w:val="16"/>
                <w:lang w:eastAsia="en-NZ"/>
              </w:rPr>
            </w:pPr>
            <w:r w:rsidRPr="000405F3">
              <w:rPr>
                <w:color w:val="000000"/>
                <w:sz w:val="16"/>
                <w:szCs w:val="16"/>
                <w:lang w:eastAsia="en-NZ"/>
              </w:rPr>
              <w:t xml:space="preserve">      Create a Quality Assurance Plan (QA)</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60E984"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5314" w14:textId="77777777" w:rsidR="003E490D" w:rsidRPr="000405F3" w:rsidRDefault="003E490D" w:rsidP="00C02A1E">
            <w:pPr>
              <w:rPr>
                <w:sz w:val="16"/>
                <w:szCs w:val="16"/>
                <w:lang w:eastAsia="en-NZ"/>
              </w:rPr>
            </w:pPr>
            <w:r w:rsidRPr="000405F3">
              <w:rPr>
                <w:color w:val="000000"/>
                <w:sz w:val="16"/>
                <w:szCs w:val="16"/>
                <w:lang w:eastAsia="en-NZ"/>
              </w:rPr>
              <w:t>Tue 19/03/24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F1636" w14:textId="77777777" w:rsidR="003E490D" w:rsidRPr="000405F3" w:rsidRDefault="003E490D" w:rsidP="00C02A1E">
            <w:pPr>
              <w:rPr>
                <w:sz w:val="16"/>
                <w:szCs w:val="16"/>
                <w:lang w:eastAsia="en-NZ"/>
              </w:rPr>
            </w:pPr>
            <w:r w:rsidRPr="000405F3">
              <w:rPr>
                <w:color w:val="000000"/>
                <w:sz w:val="16"/>
                <w:szCs w:val="16"/>
                <w:lang w:eastAsia="en-NZ"/>
              </w:rPr>
              <w:t>Wed 20/03/24</w:t>
            </w:r>
          </w:p>
        </w:tc>
      </w:tr>
      <w:tr w:rsidR="003E490D" w:rsidRPr="003E490D" w14:paraId="55A06872"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434896D2" w14:textId="786405BB" w:rsidR="003E490D" w:rsidRPr="000405F3" w:rsidRDefault="003E490D" w:rsidP="002A75C5">
            <w:pPr>
              <w:rPr>
                <w:sz w:val="16"/>
                <w:szCs w:val="16"/>
                <w:lang w:eastAsia="en-NZ"/>
              </w:rPr>
            </w:pPr>
            <w:r w:rsidRPr="000405F3">
              <w:rPr>
                <w:b/>
                <w:bCs/>
                <w:color w:val="000000"/>
                <w:sz w:val="16"/>
                <w:szCs w:val="16"/>
                <w:lang w:eastAsia="en-NZ"/>
              </w:rPr>
              <w:t xml:space="preserve">   Stakeholder </w:t>
            </w:r>
            <w:r w:rsidR="00A90E4B" w:rsidRPr="000405F3">
              <w:rPr>
                <w:b/>
                <w:bCs/>
                <w:color w:val="000000"/>
                <w:sz w:val="16"/>
                <w:szCs w:val="16"/>
                <w:lang w:eastAsia="en-NZ"/>
              </w:rPr>
              <w:t>Identification</w:t>
            </w:r>
          </w:p>
        </w:tc>
        <w:tc>
          <w:tcPr>
            <w:tcW w:w="1418"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52CEBFF1" w14:textId="77777777" w:rsidR="003E490D" w:rsidRPr="000405F3" w:rsidRDefault="003E490D" w:rsidP="00C02A1E">
            <w:pPr>
              <w:rPr>
                <w:sz w:val="16"/>
                <w:szCs w:val="16"/>
                <w:lang w:eastAsia="en-NZ"/>
              </w:rPr>
            </w:pPr>
            <w:r w:rsidRPr="000405F3">
              <w:rPr>
                <w:b/>
                <w:bCs/>
                <w:color w:val="000000"/>
                <w:sz w:val="16"/>
                <w:szCs w:val="16"/>
                <w:lang w:eastAsia="en-NZ"/>
              </w:rPr>
              <w:t>2.88 days</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60A66F98" w14:textId="77777777" w:rsidR="003E490D" w:rsidRPr="000405F3" w:rsidRDefault="003E490D" w:rsidP="00C02A1E">
            <w:pPr>
              <w:rPr>
                <w:sz w:val="16"/>
                <w:szCs w:val="16"/>
                <w:lang w:eastAsia="en-NZ"/>
              </w:rPr>
            </w:pPr>
            <w:r w:rsidRPr="000405F3">
              <w:rPr>
                <w:b/>
                <w:bCs/>
                <w:color w:val="000000"/>
                <w:sz w:val="16"/>
                <w:szCs w:val="16"/>
                <w:lang w:eastAsia="en-NZ"/>
              </w:rPr>
              <w:t>Thu 21/03/24</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6C13FB66" w14:textId="77777777" w:rsidR="003E490D" w:rsidRPr="000405F3" w:rsidRDefault="003E490D" w:rsidP="00C02A1E">
            <w:pPr>
              <w:rPr>
                <w:sz w:val="16"/>
                <w:szCs w:val="16"/>
                <w:lang w:eastAsia="en-NZ"/>
              </w:rPr>
            </w:pPr>
            <w:r w:rsidRPr="000405F3">
              <w:rPr>
                <w:b/>
                <w:bCs/>
                <w:color w:val="000000"/>
                <w:sz w:val="16"/>
                <w:szCs w:val="16"/>
                <w:lang w:eastAsia="en-NZ"/>
              </w:rPr>
              <w:t>Tue 26/03/24</w:t>
            </w:r>
          </w:p>
        </w:tc>
      </w:tr>
      <w:tr w:rsidR="003E490D" w:rsidRPr="003E490D" w14:paraId="4DCE9CD9"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3C8F1" w14:textId="77777777" w:rsidR="003E490D" w:rsidRPr="000405F3" w:rsidRDefault="003E490D" w:rsidP="002A75C5">
            <w:pPr>
              <w:rPr>
                <w:sz w:val="16"/>
                <w:szCs w:val="16"/>
                <w:lang w:eastAsia="en-NZ"/>
              </w:rPr>
            </w:pPr>
            <w:r w:rsidRPr="000405F3">
              <w:rPr>
                <w:color w:val="000000"/>
                <w:sz w:val="16"/>
                <w:szCs w:val="16"/>
                <w:lang w:eastAsia="en-NZ"/>
              </w:rPr>
              <w:t xml:space="preserve">      Create a Stakeholder Register</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06BC4"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C30A1B" w14:textId="77777777" w:rsidR="003E490D" w:rsidRPr="000405F3" w:rsidRDefault="003E490D" w:rsidP="00C02A1E">
            <w:pPr>
              <w:rPr>
                <w:sz w:val="16"/>
                <w:szCs w:val="16"/>
                <w:lang w:eastAsia="en-NZ"/>
              </w:rPr>
            </w:pPr>
            <w:r w:rsidRPr="000405F3">
              <w:rPr>
                <w:color w:val="000000"/>
                <w:sz w:val="16"/>
                <w:szCs w:val="16"/>
                <w:lang w:eastAsia="en-NZ"/>
              </w:rPr>
              <w:t>Thu 21/03/24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6787B8" w14:textId="77777777" w:rsidR="003E490D" w:rsidRPr="000405F3" w:rsidRDefault="003E490D" w:rsidP="00C02A1E">
            <w:pPr>
              <w:rPr>
                <w:sz w:val="16"/>
                <w:szCs w:val="16"/>
                <w:lang w:eastAsia="en-NZ"/>
              </w:rPr>
            </w:pPr>
            <w:r w:rsidRPr="000405F3">
              <w:rPr>
                <w:color w:val="000000"/>
                <w:sz w:val="16"/>
                <w:szCs w:val="16"/>
                <w:lang w:eastAsia="en-NZ"/>
              </w:rPr>
              <w:t>Fri 22/03/24</w:t>
            </w:r>
          </w:p>
        </w:tc>
      </w:tr>
      <w:tr w:rsidR="003E490D" w:rsidRPr="003E490D" w14:paraId="1A19BEFC"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4062E" w14:textId="77777777" w:rsidR="003E490D" w:rsidRPr="000405F3" w:rsidRDefault="003E490D" w:rsidP="002A75C5">
            <w:pPr>
              <w:rPr>
                <w:sz w:val="16"/>
                <w:szCs w:val="16"/>
                <w:lang w:eastAsia="en-NZ"/>
              </w:rPr>
            </w:pPr>
            <w:r w:rsidRPr="000405F3">
              <w:rPr>
                <w:color w:val="000000"/>
                <w:sz w:val="16"/>
                <w:szCs w:val="16"/>
                <w:lang w:eastAsia="en-NZ"/>
              </w:rPr>
              <w:t xml:space="preserve">      Create a Stakeholder management Strategy</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DC1EB"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15187B" w14:textId="77777777" w:rsidR="003E490D" w:rsidRPr="000405F3" w:rsidRDefault="003E490D" w:rsidP="00C02A1E">
            <w:pPr>
              <w:rPr>
                <w:sz w:val="16"/>
                <w:szCs w:val="16"/>
                <w:lang w:eastAsia="en-NZ"/>
              </w:rPr>
            </w:pPr>
            <w:r w:rsidRPr="000405F3">
              <w:rPr>
                <w:color w:val="000000"/>
                <w:sz w:val="16"/>
                <w:szCs w:val="16"/>
                <w:lang w:eastAsia="en-NZ"/>
              </w:rPr>
              <w:t>Mon 25/03/24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904CB" w14:textId="77777777" w:rsidR="003E490D" w:rsidRPr="000405F3" w:rsidRDefault="003E490D" w:rsidP="00C02A1E">
            <w:pPr>
              <w:rPr>
                <w:sz w:val="16"/>
                <w:szCs w:val="16"/>
                <w:lang w:eastAsia="en-NZ"/>
              </w:rPr>
            </w:pPr>
            <w:r w:rsidRPr="000405F3">
              <w:rPr>
                <w:color w:val="000000"/>
                <w:sz w:val="16"/>
                <w:szCs w:val="16"/>
                <w:lang w:eastAsia="en-NZ"/>
              </w:rPr>
              <w:t>Tue 26/03/24</w:t>
            </w:r>
          </w:p>
        </w:tc>
      </w:tr>
      <w:tr w:rsidR="003E490D" w:rsidRPr="003E490D" w14:paraId="022DBE24"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68C077DA" w14:textId="77777777" w:rsidR="003E490D" w:rsidRPr="000405F3" w:rsidRDefault="003E490D" w:rsidP="002A75C5">
            <w:pPr>
              <w:rPr>
                <w:sz w:val="16"/>
                <w:szCs w:val="16"/>
                <w:lang w:eastAsia="en-NZ"/>
              </w:rPr>
            </w:pPr>
            <w:r w:rsidRPr="000405F3">
              <w:rPr>
                <w:b/>
                <w:bCs/>
                <w:color w:val="000000"/>
                <w:sz w:val="16"/>
                <w:szCs w:val="16"/>
                <w:lang w:eastAsia="en-NZ"/>
              </w:rPr>
              <w:t xml:space="preserve">   Risk and issues management Plan</w:t>
            </w:r>
          </w:p>
        </w:tc>
        <w:tc>
          <w:tcPr>
            <w:tcW w:w="1418"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3AC2C9C7" w14:textId="77777777" w:rsidR="003E490D" w:rsidRPr="000405F3" w:rsidRDefault="003E490D" w:rsidP="00C02A1E">
            <w:pPr>
              <w:rPr>
                <w:sz w:val="16"/>
                <w:szCs w:val="16"/>
                <w:lang w:eastAsia="en-NZ"/>
              </w:rPr>
            </w:pPr>
            <w:r w:rsidRPr="000405F3">
              <w:rPr>
                <w:b/>
                <w:bCs/>
                <w:color w:val="000000"/>
                <w:sz w:val="16"/>
                <w:szCs w:val="16"/>
                <w:lang w:eastAsia="en-NZ"/>
              </w:rPr>
              <w:t>2.76 days</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5DC39A21" w14:textId="77777777" w:rsidR="003E490D" w:rsidRPr="000405F3" w:rsidRDefault="003E490D" w:rsidP="00C02A1E">
            <w:pPr>
              <w:rPr>
                <w:sz w:val="16"/>
                <w:szCs w:val="16"/>
                <w:lang w:eastAsia="en-NZ"/>
              </w:rPr>
            </w:pPr>
            <w:r w:rsidRPr="000405F3">
              <w:rPr>
                <w:b/>
                <w:bCs/>
                <w:color w:val="000000"/>
                <w:sz w:val="16"/>
                <w:szCs w:val="16"/>
                <w:lang w:eastAsia="en-NZ"/>
              </w:rPr>
              <w:t>Wed 27/03/24</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33FCBEBA" w14:textId="77777777" w:rsidR="003E490D" w:rsidRPr="000405F3" w:rsidRDefault="003E490D" w:rsidP="00C02A1E">
            <w:pPr>
              <w:rPr>
                <w:sz w:val="16"/>
                <w:szCs w:val="16"/>
                <w:lang w:eastAsia="en-NZ"/>
              </w:rPr>
            </w:pPr>
            <w:r w:rsidRPr="000405F3">
              <w:rPr>
                <w:b/>
                <w:bCs/>
                <w:color w:val="000000"/>
                <w:sz w:val="16"/>
                <w:szCs w:val="16"/>
                <w:lang w:eastAsia="en-NZ"/>
              </w:rPr>
              <w:t>Fri 29/03/24</w:t>
            </w:r>
          </w:p>
        </w:tc>
      </w:tr>
      <w:tr w:rsidR="003E490D" w:rsidRPr="003E490D" w14:paraId="2C4BD03D"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41304" w14:textId="77777777" w:rsidR="003E490D" w:rsidRPr="000405F3" w:rsidRDefault="003E490D" w:rsidP="002A75C5">
            <w:pPr>
              <w:rPr>
                <w:sz w:val="16"/>
                <w:szCs w:val="16"/>
                <w:lang w:eastAsia="en-NZ"/>
              </w:rPr>
            </w:pPr>
            <w:r w:rsidRPr="000405F3">
              <w:rPr>
                <w:color w:val="000000"/>
                <w:sz w:val="16"/>
                <w:szCs w:val="16"/>
                <w:lang w:eastAsia="en-NZ"/>
              </w:rPr>
              <w:t xml:space="preserve">      Create a Risk Register</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BA532D" w14:textId="77777777" w:rsidR="003E490D" w:rsidRPr="000405F3" w:rsidRDefault="003E490D" w:rsidP="00C02A1E">
            <w:pPr>
              <w:rPr>
                <w:sz w:val="16"/>
                <w:szCs w:val="16"/>
                <w:lang w:eastAsia="en-NZ"/>
              </w:rPr>
            </w:pPr>
            <w:r w:rsidRPr="000405F3">
              <w:rPr>
                <w:color w:val="000000"/>
                <w:sz w:val="16"/>
                <w:szCs w:val="16"/>
                <w:lang w:eastAsia="en-NZ"/>
              </w:rPr>
              <w:t>2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5C436" w14:textId="77777777" w:rsidR="003E490D" w:rsidRPr="000405F3" w:rsidRDefault="003E490D" w:rsidP="00C02A1E">
            <w:pPr>
              <w:rPr>
                <w:sz w:val="16"/>
                <w:szCs w:val="16"/>
                <w:lang w:eastAsia="en-NZ"/>
              </w:rPr>
            </w:pPr>
            <w:r w:rsidRPr="000405F3">
              <w:rPr>
                <w:color w:val="000000"/>
                <w:sz w:val="16"/>
                <w:szCs w:val="16"/>
                <w:lang w:eastAsia="en-NZ"/>
              </w:rPr>
              <w:t>Wed 27/03/24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4FD71" w14:textId="77777777" w:rsidR="003E490D" w:rsidRPr="000405F3" w:rsidRDefault="003E490D" w:rsidP="00C02A1E">
            <w:pPr>
              <w:rPr>
                <w:sz w:val="16"/>
                <w:szCs w:val="16"/>
                <w:lang w:eastAsia="en-NZ"/>
              </w:rPr>
            </w:pPr>
            <w:r w:rsidRPr="000405F3">
              <w:rPr>
                <w:color w:val="000000"/>
                <w:sz w:val="16"/>
                <w:szCs w:val="16"/>
                <w:lang w:eastAsia="en-NZ"/>
              </w:rPr>
              <w:t>Fri 29/03/24</w:t>
            </w:r>
          </w:p>
        </w:tc>
      </w:tr>
      <w:tr w:rsidR="003E490D" w:rsidRPr="003E490D" w14:paraId="295FC1F9"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0751F" w14:textId="77777777" w:rsidR="003E490D" w:rsidRPr="000405F3" w:rsidRDefault="003E490D" w:rsidP="002A75C5">
            <w:pPr>
              <w:rPr>
                <w:sz w:val="16"/>
                <w:szCs w:val="16"/>
                <w:lang w:eastAsia="en-NZ"/>
              </w:rPr>
            </w:pPr>
            <w:r w:rsidRPr="000405F3">
              <w:rPr>
                <w:color w:val="000000"/>
                <w:sz w:val="16"/>
                <w:szCs w:val="16"/>
                <w:lang w:eastAsia="en-NZ"/>
              </w:rPr>
              <w:t xml:space="preserve">      Create </w:t>
            </w:r>
            <w:proofErr w:type="spellStart"/>
            <w:proofErr w:type="gramStart"/>
            <w:r w:rsidRPr="000405F3">
              <w:rPr>
                <w:color w:val="000000"/>
                <w:sz w:val="16"/>
                <w:szCs w:val="16"/>
                <w:lang w:eastAsia="en-NZ"/>
              </w:rPr>
              <w:t>a</w:t>
            </w:r>
            <w:proofErr w:type="spellEnd"/>
            <w:proofErr w:type="gramEnd"/>
            <w:r w:rsidRPr="000405F3">
              <w:rPr>
                <w:color w:val="000000"/>
                <w:sz w:val="16"/>
                <w:szCs w:val="16"/>
                <w:lang w:eastAsia="en-NZ"/>
              </w:rPr>
              <w:t xml:space="preserve"> issue log</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A129C" w14:textId="77777777" w:rsidR="003E490D" w:rsidRPr="000405F3" w:rsidRDefault="003E490D" w:rsidP="00C02A1E">
            <w:pPr>
              <w:rPr>
                <w:sz w:val="16"/>
                <w:szCs w:val="16"/>
                <w:lang w:eastAsia="en-NZ"/>
              </w:rPr>
            </w:pPr>
            <w:r w:rsidRPr="000405F3">
              <w:rPr>
                <w:color w:val="000000"/>
                <w:sz w:val="16"/>
                <w:szCs w:val="16"/>
                <w:lang w:eastAsia="en-NZ"/>
              </w:rPr>
              <w:t>2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48B752" w14:textId="77777777" w:rsidR="003E490D" w:rsidRPr="000405F3" w:rsidRDefault="003E490D" w:rsidP="00C02A1E">
            <w:pPr>
              <w:rPr>
                <w:sz w:val="16"/>
                <w:szCs w:val="16"/>
                <w:lang w:eastAsia="en-NZ"/>
              </w:rPr>
            </w:pPr>
            <w:r w:rsidRPr="000405F3">
              <w:rPr>
                <w:color w:val="000000"/>
                <w:sz w:val="16"/>
                <w:szCs w:val="16"/>
                <w:lang w:eastAsia="en-NZ"/>
              </w:rPr>
              <w:t>Wed 27/03/24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ADBE06" w14:textId="77777777" w:rsidR="003E490D" w:rsidRPr="000405F3" w:rsidRDefault="003E490D" w:rsidP="00C02A1E">
            <w:pPr>
              <w:rPr>
                <w:sz w:val="16"/>
                <w:szCs w:val="16"/>
                <w:lang w:eastAsia="en-NZ"/>
              </w:rPr>
            </w:pPr>
            <w:r w:rsidRPr="000405F3">
              <w:rPr>
                <w:color w:val="000000"/>
                <w:sz w:val="16"/>
                <w:szCs w:val="16"/>
                <w:lang w:eastAsia="en-NZ"/>
              </w:rPr>
              <w:t>Fri 29/03/24</w:t>
            </w:r>
          </w:p>
        </w:tc>
      </w:tr>
      <w:tr w:rsidR="003E490D" w:rsidRPr="003E490D" w14:paraId="1745D6B0"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59A14678" w14:textId="77777777" w:rsidR="003E490D" w:rsidRPr="000405F3" w:rsidRDefault="003E490D" w:rsidP="002A75C5">
            <w:pPr>
              <w:rPr>
                <w:sz w:val="16"/>
                <w:szCs w:val="16"/>
                <w:lang w:eastAsia="en-NZ"/>
              </w:rPr>
            </w:pPr>
            <w:r w:rsidRPr="000405F3">
              <w:rPr>
                <w:b/>
                <w:bCs/>
                <w:color w:val="000000"/>
                <w:sz w:val="16"/>
                <w:szCs w:val="16"/>
                <w:lang w:eastAsia="en-NZ"/>
              </w:rPr>
              <w:t xml:space="preserve">   Project Plan</w:t>
            </w:r>
          </w:p>
        </w:tc>
        <w:tc>
          <w:tcPr>
            <w:tcW w:w="1418"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1B1961B5" w14:textId="77777777" w:rsidR="003E490D" w:rsidRPr="000405F3" w:rsidRDefault="003E490D" w:rsidP="00C02A1E">
            <w:pPr>
              <w:rPr>
                <w:sz w:val="16"/>
                <w:szCs w:val="16"/>
                <w:lang w:eastAsia="en-NZ"/>
              </w:rPr>
            </w:pPr>
            <w:r w:rsidRPr="000405F3">
              <w:rPr>
                <w:b/>
                <w:bCs/>
                <w:color w:val="000000"/>
                <w:sz w:val="16"/>
                <w:szCs w:val="16"/>
                <w:lang w:eastAsia="en-NZ"/>
              </w:rPr>
              <w:t>3 days</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37C616C0" w14:textId="77777777" w:rsidR="003E490D" w:rsidRPr="000405F3" w:rsidRDefault="003E490D" w:rsidP="00C02A1E">
            <w:pPr>
              <w:rPr>
                <w:sz w:val="16"/>
                <w:szCs w:val="16"/>
                <w:lang w:eastAsia="en-NZ"/>
              </w:rPr>
            </w:pPr>
            <w:r w:rsidRPr="000405F3">
              <w:rPr>
                <w:b/>
                <w:bCs/>
                <w:color w:val="000000"/>
                <w:sz w:val="16"/>
                <w:szCs w:val="16"/>
                <w:lang w:eastAsia="en-NZ"/>
              </w:rPr>
              <w:t>Mon 1/04/24</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45638DDB" w14:textId="77777777" w:rsidR="003E490D" w:rsidRPr="000405F3" w:rsidRDefault="003E490D" w:rsidP="00C02A1E">
            <w:pPr>
              <w:rPr>
                <w:sz w:val="16"/>
                <w:szCs w:val="16"/>
                <w:lang w:eastAsia="en-NZ"/>
              </w:rPr>
            </w:pPr>
            <w:r w:rsidRPr="000405F3">
              <w:rPr>
                <w:b/>
                <w:bCs/>
                <w:color w:val="000000"/>
                <w:sz w:val="16"/>
                <w:szCs w:val="16"/>
                <w:lang w:eastAsia="en-NZ"/>
              </w:rPr>
              <w:t>Thu 4/04/24</w:t>
            </w:r>
          </w:p>
        </w:tc>
      </w:tr>
      <w:tr w:rsidR="003E490D" w:rsidRPr="003E490D" w14:paraId="7B924F55"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9E664" w14:textId="77777777" w:rsidR="003E490D" w:rsidRPr="000405F3" w:rsidRDefault="003E490D" w:rsidP="002A75C5">
            <w:pPr>
              <w:rPr>
                <w:sz w:val="16"/>
                <w:szCs w:val="16"/>
                <w:lang w:eastAsia="en-NZ"/>
              </w:rPr>
            </w:pPr>
            <w:r w:rsidRPr="000405F3">
              <w:rPr>
                <w:color w:val="000000"/>
                <w:sz w:val="16"/>
                <w:szCs w:val="16"/>
                <w:lang w:eastAsia="en-NZ"/>
              </w:rPr>
              <w:t xml:space="preserve">      Create a Gant Diagram</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187CF8" w14:textId="77777777" w:rsidR="003E490D" w:rsidRPr="000405F3" w:rsidRDefault="003E490D" w:rsidP="00C02A1E">
            <w:pPr>
              <w:rPr>
                <w:sz w:val="16"/>
                <w:szCs w:val="16"/>
                <w:lang w:eastAsia="en-NZ"/>
              </w:rPr>
            </w:pPr>
            <w:r w:rsidRPr="000405F3">
              <w:rPr>
                <w:color w:val="000000"/>
                <w:sz w:val="16"/>
                <w:szCs w:val="16"/>
                <w:lang w:eastAsia="en-NZ"/>
              </w:rPr>
              <w:t>3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7F0CA4" w14:textId="77777777" w:rsidR="003E490D" w:rsidRPr="000405F3" w:rsidRDefault="003E490D" w:rsidP="00C02A1E">
            <w:pPr>
              <w:rPr>
                <w:sz w:val="16"/>
                <w:szCs w:val="16"/>
                <w:lang w:eastAsia="en-NZ"/>
              </w:rPr>
            </w:pPr>
            <w:r w:rsidRPr="000405F3">
              <w:rPr>
                <w:color w:val="000000"/>
                <w:sz w:val="16"/>
                <w:szCs w:val="16"/>
                <w:lang w:eastAsia="en-NZ"/>
              </w:rPr>
              <w:t>Mon 1/04/24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49B30" w14:textId="77777777" w:rsidR="003E490D" w:rsidRPr="000405F3" w:rsidRDefault="003E490D" w:rsidP="00C02A1E">
            <w:pPr>
              <w:rPr>
                <w:sz w:val="16"/>
                <w:szCs w:val="16"/>
                <w:lang w:eastAsia="en-NZ"/>
              </w:rPr>
            </w:pPr>
            <w:r w:rsidRPr="000405F3">
              <w:rPr>
                <w:color w:val="000000"/>
                <w:sz w:val="16"/>
                <w:szCs w:val="16"/>
                <w:lang w:eastAsia="en-NZ"/>
              </w:rPr>
              <w:t>Thu 4/04/24</w:t>
            </w:r>
          </w:p>
        </w:tc>
      </w:tr>
      <w:tr w:rsidR="003E490D" w:rsidRPr="003E490D" w14:paraId="57158478"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FA7A59" w14:textId="77777777" w:rsidR="003E490D" w:rsidRPr="000405F3" w:rsidRDefault="003E490D" w:rsidP="002A75C5">
            <w:pPr>
              <w:rPr>
                <w:sz w:val="16"/>
                <w:szCs w:val="16"/>
                <w:lang w:eastAsia="en-NZ"/>
              </w:rPr>
            </w:pPr>
            <w:r w:rsidRPr="000405F3">
              <w:rPr>
                <w:color w:val="000000"/>
                <w:sz w:val="16"/>
                <w:szCs w:val="16"/>
                <w:lang w:eastAsia="en-NZ"/>
              </w:rPr>
              <w:t xml:space="preserve">   Project Costs Estimate</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47595"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FB961" w14:textId="77777777" w:rsidR="003E490D" w:rsidRPr="000405F3" w:rsidRDefault="003E490D" w:rsidP="00C02A1E">
            <w:pPr>
              <w:rPr>
                <w:sz w:val="16"/>
                <w:szCs w:val="16"/>
                <w:lang w:eastAsia="en-NZ"/>
              </w:rPr>
            </w:pPr>
            <w:r w:rsidRPr="000405F3">
              <w:rPr>
                <w:color w:val="000000"/>
                <w:sz w:val="16"/>
                <w:szCs w:val="16"/>
                <w:lang w:eastAsia="en-NZ"/>
              </w:rPr>
              <w:t>Wed 3/04/24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C7BFCA" w14:textId="77777777" w:rsidR="003E490D" w:rsidRPr="000405F3" w:rsidRDefault="003E490D" w:rsidP="00C02A1E">
            <w:pPr>
              <w:rPr>
                <w:sz w:val="16"/>
                <w:szCs w:val="16"/>
                <w:lang w:eastAsia="en-NZ"/>
              </w:rPr>
            </w:pPr>
            <w:r w:rsidRPr="000405F3">
              <w:rPr>
                <w:color w:val="000000"/>
                <w:sz w:val="16"/>
                <w:szCs w:val="16"/>
                <w:lang w:eastAsia="en-NZ"/>
              </w:rPr>
              <w:t>Thu 4/04/24</w:t>
            </w:r>
          </w:p>
        </w:tc>
      </w:tr>
      <w:tr w:rsidR="003E490D" w:rsidRPr="003E490D" w14:paraId="2DE7A0DC"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87D27F" w14:textId="77777777" w:rsidR="003E490D" w:rsidRPr="000405F3" w:rsidRDefault="003E490D" w:rsidP="002A75C5">
            <w:pPr>
              <w:rPr>
                <w:sz w:val="16"/>
                <w:szCs w:val="16"/>
                <w:lang w:eastAsia="en-NZ"/>
              </w:rPr>
            </w:pPr>
            <w:r w:rsidRPr="000405F3">
              <w:rPr>
                <w:color w:val="000000"/>
                <w:sz w:val="16"/>
                <w:szCs w:val="16"/>
                <w:lang w:eastAsia="en-NZ"/>
              </w:rPr>
              <w:t xml:space="preserve">   Finalise project proposal</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34959"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41B4DF" w14:textId="77777777" w:rsidR="003E490D" w:rsidRPr="000405F3" w:rsidRDefault="003E490D" w:rsidP="00C02A1E">
            <w:pPr>
              <w:rPr>
                <w:sz w:val="16"/>
                <w:szCs w:val="16"/>
                <w:lang w:eastAsia="en-NZ"/>
              </w:rPr>
            </w:pPr>
            <w:r w:rsidRPr="000405F3">
              <w:rPr>
                <w:color w:val="000000"/>
                <w:sz w:val="16"/>
                <w:szCs w:val="16"/>
                <w:lang w:eastAsia="en-NZ"/>
              </w:rPr>
              <w:t>Thu 4/04/24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C4AB2C" w14:textId="77777777" w:rsidR="003E490D" w:rsidRPr="000405F3" w:rsidRDefault="003E490D" w:rsidP="00C02A1E">
            <w:pPr>
              <w:rPr>
                <w:sz w:val="16"/>
                <w:szCs w:val="16"/>
                <w:lang w:eastAsia="en-NZ"/>
              </w:rPr>
            </w:pPr>
            <w:r w:rsidRPr="000405F3">
              <w:rPr>
                <w:color w:val="000000"/>
                <w:sz w:val="16"/>
                <w:szCs w:val="16"/>
                <w:lang w:eastAsia="en-NZ"/>
              </w:rPr>
              <w:t>Fri 5/04/24</w:t>
            </w:r>
          </w:p>
        </w:tc>
      </w:tr>
      <w:tr w:rsidR="003E490D" w:rsidRPr="003E490D" w14:paraId="72FDEA52"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12E4A6" w14:textId="77777777" w:rsidR="003E490D" w:rsidRPr="000405F3" w:rsidRDefault="003E490D" w:rsidP="002A75C5">
            <w:pPr>
              <w:rPr>
                <w:sz w:val="16"/>
                <w:szCs w:val="16"/>
                <w:lang w:eastAsia="en-NZ"/>
              </w:rPr>
            </w:pPr>
            <w:r w:rsidRPr="000405F3">
              <w:rPr>
                <w:color w:val="000000"/>
                <w:sz w:val="16"/>
                <w:szCs w:val="16"/>
                <w:lang w:eastAsia="en-NZ"/>
              </w:rPr>
              <w:t xml:space="preserve">   Prepare Project Proposal Presentation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DA8E25" w14:textId="77777777" w:rsidR="003E490D" w:rsidRPr="000405F3" w:rsidRDefault="003E490D" w:rsidP="00C02A1E">
            <w:pPr>
              <w:rPr>
                <w:sz w:val="16"/>
                <w:szCs w:val="16"/>
                <w:lang w:eastAsia="en-NZ"/>
              </w:rPr>
            </w:pPr>
            <w:r w:rsidRPr="000405F3">
              <w:rPr>
                <w:color w:val="000000"/>
                <w:sz w:val="16"/>
                <w:szCs w:val="16"/>
                <w:lang w:eastAsia="en-NZ"/>
              </w:rPr>
              <w:t>4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BF31D" w14:textId="77777777" w:rsidR="003E490D" w:rsidRPr="000405F3" w:rsidRDefault="003E490D" w:rsidP="00C02A1E">
            <w:pPr>
              <w:rPr>
                <w:sz w:val="16"/>
                <w:szCs w:val="16"/>
                <w:lang w:eastAsia="en-NZ"/>
              </w:rPr>
            </w:pPr>
            <w:r w:rsidRPr="000405F3">
              <w:rPr>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A78ED" w14:textId="77777777" w:rsidR="003E490D" w:rsidRPr="000405F3" w:rsidRDefault="003E490D" w:rsidP="00C02A1E">
            <w:pPr>
              <w:rPr>
                <w:sz w:val="16"/>
                <w:szCs w:val="16"/>
                <w:lang w:eastAsia="en-NZ"/>
              </w:rPr>
            </w:pPr>
            <w:r w:rsidRPr="000405F3">
              <w:rPr>
                <w:color w:val="000000"/>
                <w:sz w:val="16"/>
                <w:szCs w:val="16"/>
                <w:lang w:eastAsia="en-NZ"/>
              </w:rPr>
              <w:t>Thu 7/03/24</w:t>
            </w:r>
          </w:p>
        </w:tc>
      </w:tr>
      <w:tr w:rsidR="003E490D" w:rsidRPr="003E490D" w14:paraId="1996B1F9"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12133DE8" w14:textId="77777777" w:rsidR="003E490D" w:rsidRPr="000405F3" w:rsidRDefault="003E490D" w:rsidP="002A75C5">
            <w:pPr>
              <w:rPr>
                <w:sz w:val="16"/>
                <w:szCs w:val="16"/>
                <w:lang w:eastAsia="en-NZ"/>
              </w:rPr>
            </w:pPr>
            <w:r w:rsidRPr="000405F3">
              <w:rPr>
                <w:b/>
                <w:bCs/>
                <w:color w:val="000000"/>
                <w:sz w:val="16"/>
                <w:szCs w:val="16"/>
                <w:lang w:eastAsia="en-NZ"/>
              </w:rPr>
              <w:t>Project Execution</w:t>
            </w:r>
          </w:p>
        </w:tc>
        <w:tc>
          <w:tcPr>
            <w:tcW w:w="141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073AB956" w14:textId="77777777" w:rsidR="003E490D" w:rsidRPr="000405F3" w:rsidRDefault="003E490D" w:rsidP="00C02A1E">
            <w:pPr>
              <w:rPr>
                <w:sz w:val="16"/>
                <w:szCs w:val="16"/>
                <w:lang w:eastAsia="en-NZ"/>
              </w:rPr>
            </w:pPr>
            <w:r w:rsidRPr="000405F3">
              <w:rPr>
                <w:b/>
                <w:bCs/>
                <w:color w:val="000000"/>
                <w:sz w:val="16"/>
                <w:szCs w:val="16"/>
                <w:lang w:eastAsia="en-NZ"/>
              </w:rPr>
              <w:t>133 days</w:t>
            </w:r>
          </w:p>
        </w:tc>
        <w:tc>
          <w:tcPr>
            <w:tcW w:w="1134"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72E4D9BA" w14:textId="77777777" w:rsidR="003E490D" w:rsidRPr="000405F3" w:rsidRDefault="003E490D" w:rsidP="00C02A1E">
            <w:pPr>
              <w:rPr>
                <w:sz w:val="16"/>
                <w:szCs w:val="16"/>
                <w:lang w:eastAsia="en-NZ"/>
              </w:rPr>
            </w:pPr>
            <w:r w:rsidRPr="000405F3">
              <w:rPr>
                <w:b/>
                <w:bCs/>
                <w:color w:val="000000"/>
                <w:sz w:val="16"/>
                <w:szCs w:val="16"/>
                <w:lang w:eastAsia="en-NZ"/>
              </w:rPr>
              <w:t>Mon 8/04/24</w:t>
            </w:r>
          </w:p>
        </w:tc>
        <w:tc>
          <w:tcPr>
            <w:tcW w:w="1134"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5081AB55" w14:textId="77777777" w:rsidR="003E490D" w:rsidRPr="000405F3" w:rsidRDefault="003E490D" w:rsidP="00C02A1E">
            <w:pPr>
              <w:rPr>
                <w:sz w:val="16"/>
                <w:szCs w:val="16"/>
                <w:lang w:eastAsia="en-NZ"/>
              </w:rPr>
            </w:pPr>
            <w:r w:rsidRPr="000405F3">
              <w:rPr>
                <w:b/>
                <w:bCs/>
                <w:color w:val="000000"/>
                <w:sz w:val="16"/>
                <w:szCs w:val="16"/>
                <w:lang w:eastAsia="en-NZ"/>
              </w:rPr>
              <w:t>Tue 22/10/24</w:t>
            </w:r>
          </w:p>
        </w:tc>
      </w:tr>
      <w:tr w:rsidR="003E490D" w:rsidRPr="003E490D" w14:paraId="526C3F07"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45366BFB" w14:textId="57EBF6CA" w:rsidR="003E490D" w:rsidRPr="000405F3" w:rsidRDefault="003E490D" w:rsidP="002A75C5">
            <w:pPr>
              <w:rPr>
                <w:sz w:val="16"/>
                <w:szCs w:val="16"/>
                <w:lang w:eastAsia="en-NZ"/>
              </w:rPr>
            </w:pPr>
            <w:r w:rsidRPr="000405F3">
              <w:rPr>
                <w:b/>
                <w:bCs/>
                <w:color w:val="000000"/>
                <w:sz w:val="16"/>
                <w:szCs w:val="16"/>
                <w:lang w:eastAsia="en-NZ"/>
              </w:rPr>
              <w:t xml:space="preserve">   Setup </w:t>
            </w:r>
            <w:r w:rsidR="00A90E4B" w:rsidRPr="000405F3">
              <w:rPr>
                <w:b/>
                <w:bCs/>
                <w:color w:val="000000"/>
                <w:sz w:val="16"/>
                <w:szCs w:val="16"/>
                <w:lang w:eastAsia="en-NZ"/>
              </w:rPr>
              <w:t>Developer</w:t>
            </w:r>
            <w:r w:rsidRPr="000405F3">
              <w:rPr>
                <w:b/>
                <w:bCs/>
                <w:color w:val="000000"/>
                <w:sz w:val="16"/>
                <w:szCs w:val="16"/>
                <w:lang w:eastAsia="en-NZ"/>
              </w:rPr>
              <w:t xml:space="preserve"> </w:t>
            </w:r>
            <w:r w:rsidR="00A90E4B" w:rsidRPr="000405F3">
              <w:rPr>
                <w:b/>
                <w:bCs/>
                <w:color w:val="000000"/>
                <w:sz w:val="16"/>
                <w:szCs w:val="16"/>
                <w:lang w:eastAsia="en-NZ"/>
              </w:rPr>
              <w:t>Environment</w:t>
            </w:r>
          </w:p>
        </w:tc>
        <w:tc>
          <w:tcPr>
            <w:tcW w:w="1418"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53D963CF" w14:textId="77777777" w:rsidR="003E490D" w:rsidRPr="000405F3" w:rsidRDefault="003E490D" w:rsidP="00C02A1E">
            <w:pPr>
              <w:rPr>
                <w:sz w:val="16"/>
                <w:szCs w:val="16"/>
                <w:lang w:eastAsia="en-NZ"/>
              </w:rPr>
            </w:pPr>
            <w:r w:rsidRPr="000405F3">
              <w:rPr>
                <w:b/>
                <w:bCs/>
                <w:color w:val="000000"/>
                <w:sz w:val="16"/>
                <w:szCs w:val="16"/>
                <w:lang w:eastAsia="en-NZ"/>
              </w:rPr>
              <w:t>9.71 days</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55D6DE0E" w14:textId="77777777" w:rsidR="003E490D" w:rsidRPr="000405F3" w:rsidRDefault="003E490D" w:rsidP="00C02A1E">
            <w:pPr>
              <w:rPr>
                <w:sz w:val="16"/>
                <w:szCs w:val="16"/>
                <w:lang w:eastAsia="en-NZ"/>
              </w:rPr>
            </w:pPr>
            <w:r w:rsidRPr="000405F3">
              <w:rPr>
                <w:b/>
                <w:bCs/>
                <w:color w:val="000000"/>
                <w:sz w:val="16"/>
                <w:szCs w:val="16"/>
                <w:lang w:eastAsia="en-NZ"/>
              </w:rPr>
              <w:t>Mon 8/04/24</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2F11A178" w14:textId="77777777" w:rsidR="003E490D" w:rsidRPr="000405F3" w:rsidRDefault="003E490D" w:rsidP="00C02A1E">
            <w:pPr>
              <w:rPr>
                <w:sz w:val="16"/>
                <w:szCs w:val="16"/>
                <w:lang w:eastAsia="en-NZ"/>
              </w:rPr>
            </w:pPr>
            <w:r w:rsidRPr="000405F3">
              <w:rPr>
                <w:b/>
                <w:bCs/>
                <w:color w:val="000000"/>
                <w:sz w:val="16"/>
                <w:szCs w:val="16"/>
                <w:lang w:eastAsia="en-NZ"/>
              </w:rPr>
              <w:t>Mon 22/04/24</w:t>
            </w:r>
          </w:p>
        </w:tc>
      </w:tr>
      <w:tr w:rsidR="003E490D" w:rsidRPr="003E490D" w14:paraId="2F2A1900"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BABF7E" w14:textId="77777777" w:rsidR="003E490D" w:rsidRPr="000405F3" w:rsidRDefault="003E490D" w:rsidP="002A75C5">
            <w:pPr>
              <w:rPr>
                <w:sz w:val="16"/>
                <w:szCs w:val="16"/>
                <w:lang w:eastAsia="en-NZ"/>
              </w:rPr>
            </w:pPr>
            <w:r w:rsidRPr="000405F3">
              <w:rPr>
                <w:color w:val="000000"/>
                <w:sz w:val="16"/>
                <w:szCs w:val="16"/>
                <w:lang w:eastAsia="en-NZ"/>
              </w:rPr>
              <w:t xml:space="preserve">      Understand use of Docker</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11759" w14:textId="77777777" w:rsidR="003E490D" w:rsidRPr="000405F3" w:rsidRDefault="003E490D" w:rsidP="00C02A1E">
            <w:pPr>
              <w:rPr>
                <w:sz w:val="16"/>
                <w:szCs w:val="16"/>
                <w:lang w:eastAsia="en-NZ"/>
              </w:rPr>
            </w:pPr>
            <w:r w:rsidRPr="000405F3">
              <w:rPr>
                <w:color w:val="000000"/>
                <w:sz w:val="16"/>
                <w:szCs w:val="16"/>
                <w:lang w:eastAsia="en-NZ"/>
              </w:rPr>
              <w:t>5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96B40" w14:textId="77777777" w:rsidR="003E490D" w:rsidRPr="000405F3" w:rsidRDefault="003E490D" w:rsidP="00C02A1E">
            <w:pPr>
              <w:rPr>
                <w:sz w:val="16"/>
                <w:szCs w:val="16"/>
                <w:lang w:eastAsia="en-NZ"/>
              </w:rPr>
            </w:pPr>
            <w:r w:rsidRPr="000405F3">
              <w:rPr>
                <w:color w:val="000000"/>
                <w:sz w:val="16"/>
                <w:szCs w:val="16"/>
                <w:lang w:eastAsia="en-NZ"/>
              </w:rPr>
              <w:t>Mon 8/04/24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45FC0" w14:textId="77777777" w:rsidR="003E490D" w:rsidRPr="000405F3" w:rsidRDefault="003E490D" w:rsidP="00C02A1E">
            <w:pPr>
              <w:rPr>
                <w:sz w:val="16"/>
                <w:szCs w:val="16"/>
                <w:lang w:eastAsia="en-NZ"/>
              </w:rPr>
            </w:pPr>
            <w:r w:rsidRPr="000405F3">
              <w:rPr>
                <w:color w:val="000000"/>
                <w:sz w:val="16"/>
                <w:szCs w:val="16"/>
                <w:lang w:eastAsia="en-NZ"/>
              </w:rPr>
              <w:t>Mon 15/04/24</w:t>
            </w:r>
          </w:p>
        </w:tc>
      </w:tr>
      <w:tr w:rsidR="003E490D" w:rsidRPr="003E490D" w14:paraId="0D8BD4AB"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0DDD14" w14:textId="77777777" w:rsidR="003E490D" w:rsidRPr="000405F3" w:rsidRDefault="003E490D" w:rsidP="002A75C5">
            <w:pPr>
              <w:rPr>
                <w:sz w:val="16"/>
                <w:szCs w:val="16"/>
                <w:lang w:eastAsia="en-NZ"/>
              </w:rPr>
            </w:pPr>
            <w:r w:rsidRPr="000405F3">
              <w:rPr>
                <w:color w:val="000000"/>
                <w:sz w:val="16"/>
                <w:szCs w:val="16"/>
                <w:lang w:eastAsia="en-NZ"/>
              </w:rPr>
              <w:t xml:space="preserve">      Understand use of SDR toolsets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73E6E" w14:textId="77777777" w:rsidR="003E490D" w:rsidRPr="000405F3" w:rsidRDefault="003E490D" w:rsidP="00C02A1E">
            <w:pPr>
              <w:rPr>
                <w:sz w:val="16"/>
                <w:szCs w:val="16"/>
                <w:lang w:eastAsia="en-NZ"/>
              </w:rPr>
            </w:pPr>
            <w:r w:rsidRPr="000405F3">
              <w:rPr>
                <w:color w:val="000000"/>
                <w:sz w:val="16"/>
                <w:szCs w:val="16"/>
                <w:lang w:eastAsia="en-NZ"/>
              </w:rPr>
              <w:t>5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52C6AC" w14:textId="77777777" w:rsidR="003E490D" w:rsidRPr="000405F3" w:rsidRDefault="003E490D" w:rsidP="00C02A1E">
            <w:pPr>
              <w:rPr>
                <w:sz w:val="16"/>
                <w:szCs w:val="16"/>
                <w:lang w:eastAsia="en-NZ"/>
              </w:rPr>
            </w:pPr>
            <w:r w:rsidRPr="000405F3">
              <w:rPr>
                <w:color w:val="000000"/>
                <w:sz w:val="16"/>
                <w:szCs w:val="16"/>
                <w:lang w:eastAsia="en-NZ"/>
              </w:rPr>
              <w:t>Mon 15/04/24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C7D9E" w14:textId="77777777" w:rsidR="003E490D" w:rsidRPr="000405F3" w:rsidRDefault="003E490D" w:rsidP="00C02A1E">
            <w:pPr>
              <w:rPr>
                <w:sz w:val="16"/>
                <w:szCs w:val="16"/>
                <w:lang w:eastAsia="en-NZ"/>
              </w:rPr>
            </w:pPr>
            <w:r w:rsidRPr="000405F3">
              <w:rPr>
                <w:color w:val="000000"/>
                <w:sz w:val="16"/>
                <w:szCs w:val="16"/>
                <w:lang w:eastAsia="en-NZ"/>
              </w:rPr>
              <w:t>Mon 22/04/24</w:t>
            </w:r>
          </w:p>
        </w:tc>
      </w:tr>
      <w:tr w:rsidR="003E490D" w:rsidRPr="003E490D" w14:paraId="5FCBFBE8"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486A556C" w14:textId="05479FC5" w:rsidR="003E490D" w:rsidRPr="000405F3" w:rsidRDefault="003E490D" w:rsidP="002A75C5">
            <w:pPr>
              <w:rPr>
                <w:sz w:val="16"/>
                <w:szCs w:val="16"/>
                <w:lang w:eastAsia="en-NZ"/>
              </w:rPr>
            </w:pPr>
            <w:r w:rsidRPr="000405F3">
              <w:rPr>
                <w:b/>
                <w:bCs/>
                <w:color w:val="000000"/>
                <w:sz w:val="16"/>
                <w:szCs w:val="16"/>
                <w:lang w:eastAsia="en-NZ"/>
              </w:rPr>
              <w:t xml:space="preserve">   Setup Hardware Physical </w:t>
            </w:r>
            <w:r w:rsidR="00A90E4B" w:rsidRPr="000405F3">
              <w:rPr>
                <w:b/>
                <w:bCs/>
                <w:color w:val="000000"/>
                <w:sz w:val="16"/>
                <w:szCs w:val="16"/>
                <w:lang w:eastAsia="en-NZ"/>
              </w:rPr>
              <w:t>Environment</w:t>
            </w:r>
          </w:p>
        </w:tc>
        <w:tc>
          <w:tcPr>
            <w:tcW w:w="1418"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325BFE01" w14:textId="77777777" w:rsidR="003E490D" w:rsidRPr="000405F3" w:rsidRDefault="003E490D" w:rsidP="00C02A1E">
            <w:pPr>
              <w:rPr>
                <w:sz w:val="16"/>
                <w:szCs w:val="16"/>
                <w:lang w:eastAsia="en-NZ"/>
              </w:rPr>
            </w:pPr>
            <w:r w:rsidRPr="000405F3">
              <w:rPr>
                <w:b/>
                <w:bCs/>
                <w:color w:val="000000"/>
                <w:sz w:val="16"/>
                <w:szCs w:val="16"/>
                <w:lang w:eastAsia="en-NZ"/>
              </w:rPr>
              <w:t>1.94 days</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0E2C4A2D" w14:textId="77777777" w:rsidR="003E490D" w:rsidRPr="000405F3" w:rsidRDefault="003E490D" w:rsidP="00C02A1E">
            <w:pPr>
              <w:rPr>
                <w:sz w:val="16"/>
                <w:szCs w:val="16"/>
                <w:lang w:eastAsia="en-NZ"/>
              </w:rPr>
            </w:pPr>
            <w:r w:rsidRPr="000405F3">
              <w:rPr>
                <w:b/>
                <w:bCs/>
                <w:color w:val="000000"/>
                <w:sz w:val="16"/>
                <w:szCs w:val="16"/>
                <w:lang w:eastAsia="en-NZ"/>
              </w:rPr>
              <w:t>Mon 22/04/24</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542663B5" w14:textId="77777777" w:rsidR="003E490D" w:rsidRPr="000405F3" w:rsidRDefault="003E490D" w:rsidP="00C02A1E">
            <w:pPr>
              <w:rPr>
                <w:sz w:val="16"/>
                <w:szCs w:val="16"/>
                <w:lang w:eastAsia="en-NZ"/>
              </w:rPr>
            </w:pPr>
            <w:r w:rsidRPr="000405F3">
              <w:rPr>
                <w:b/>
                <w:bCs/>
                <w:color w:val="000000"/>
                <w:sz w:val="16"/>
                <w:szCs w:val="16"/>
                <w:lang w:eastAsia="en-NZ"/>
              </w:rPr>
              <w:t>Wed 24/04/24</w:t>
            </w:r>
          </w:p>
        </w:tc>
      </w:tr>
      <w:tr w:rsidR="003E490D" w:rsidRPr="003E490D" w14:paraId="257AC899"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8BD55D" w14:textId="00957EAB" w:rsidR="003E490D" w:rsidRPr="000405F3" w:rsidRDefault="003E490D" w:rsidP="002A75C5">
            <w:pPr>
              <w:rPr>
                <w:sz w:val="16"/>
                <w:szCs w:val="16"/>
                <w:lang w:eastAsia="en-NZ"/>
              </w:rPr>
            </w:pPr>
            <w:r w:rsidRPr="000405F3">
              <w:rPr>
                <w:color w:val="000000"/>
                <w:sz w:val="16"/>
                <w:szCs w:val="16"/>
                <w:lang w:eastAsia="en-NZ"/>
              </w:rPr>
              <w:t xml:space="preserve">      Setup </w:t>
            </w:r>
            <w:r w:rsidR="002A75C5" w:rsidRPr="000405F3">
              <w:rPr>
                <w:color w:val="000000"/>
                <w:sz w:val="16"/>
                <w:szCs w:val="16"/>
                <w:lang w:eastAsia="en-NZ"/>
              </w:rPr>
              <w:t>Workstation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521B6"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AFD2F" w14:textId="77777777" w:rsidR="003E490D" w:rsidRPr="000405F3" w:rsidRDefault="003E490D" w:rsidP="00C02A1E">
            <w:pPr>
              <w:rPr>
                <w:sz w:val="16"/>
                <w:szCs w:val="16"/>
                <w:lang w:eastAsia="en-NZ"/>
              </w:rPr>
            </w:pPr>
            <w:r w:rsidRPr="000405F3">
              <w:rPr>
                <w:color w:val="000000"/>
                <w:sz w:val="16"/>
                <w:szCs w:val="16"/>
                <w:lang w:eastAsia="en-NZ"/>
              </w:rPr>
              <w:t>Mon 22/04/24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FEB82" w14:textId="77777777" w:rsidR="003E490D" w:rsidRPr="000405F3" w:rsidRDefault="003E490D" w:rsidP="00C02A1E">
            <w:pPr>
              <w:rPr>
                <w:sz w:val="16"/>
                <w:szCs w:val="16"/>
                <w:lang w:eastAsia="en-NZ"/>
              </w:rPr>
            </w:pPr>
            <w:r w:rsidRPr="000405F3">
              <w:rPr>
                <w:color w:val="000000"/>
                <w:sz w:val="16"/>
                <w:szCs w:val="16"/>
                <w:lang w:eastAsia="en-NZ"/>
              </w:rPr>
              <w:t>Tue 23/04/24</w:t>
            </w:r>
          </w:p>
        </w:tc>
      </w:tr>
      <w:tr w:rsidR="003E490D" w:rsidRPr="003E490D" w14:paraId="64D3987A"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6E5E7C" w14:textId="77777777" w:rsidR="003E490D" w:rsidRPr="000405F3" w:rsidRDefault="003E490D" w:rsidP="002A75C5">
            <w:pPr>
              <w:rPr>
                <w:sz w:val="16"/>
                <w:szCs w:val="16"/>
                <w:lang w:eastAsia="en-NZ"/>
              </w:rPr>
            </w:pPr>
            <w:r w:rsidRPr="000405F3">
              <w:rPr>
                <w:color w:val="000000"/>
                <w:sz w:val="16"/>
                <w:szCs w:val="16"/>
                <w:lang w:eastAsia="en-NZ"/>
              </w:rPr>
              <w:t xml:space="preserve">      Setup Ettus Research B205 Mini</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2BB123"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374962" w14:textId="77777777" w:rsidR="003E490D" w:rsidRPr="000405F3" w:rsidRDefault="003E490D" w:rsidP="00C02A1E">
            <w:pPr>
              <w:rPr>
                <w:sz w:val="16"/>
                <w:szCs w:val="16"/>
                <w:lang w:eastAsia="en-NZ"/>
              </w:rPr>
            </w:pPr>
            <w:r w:rsidRPr="000405F3">
              <w:rPr>
                <w:color w:val="000000"/>
                <w:sz w:val="16"/>
                <w:szCs w:val="16"/>
                <w:lang w:eastAsia="en-NZ"/>
              </w:rPr>
              <w:t>Tue 23/04/24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06FAE2" w14:textId="77777777" w:rsidR="003E490D" w:rsidRPr="000405F3" w:rsidRDefault="003E490D" w:rsidP="00C02A1E">
            <w:pPr>
              <w:rPr>
                <w:sz w:val="16"/>
                <w:szCs w:val="16"/>
                <w:lang w:eastAsia="en-NZ"/>
              </w:rPr>
            </w:pPr>
            <w:r w:rsidRPr="000405F3">
              <w:rPr>
                <w:color w:val="000000"/>
                <w:sz w:val="16"/>
                <w:szCs w:val="16"/>
                <w:lang w:eastAsia="en-NZ"/>
              </w:rPr>
              <w:t>Wed 24/04/24</w:t>
            </w:r>
          </w:p>
        </w:tc>
      </w:tr>
      <w:tr w:rsidR="003E490D" w:rsidRPr="003E490D" w14:paraId="5ECC58F7"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8D5B23" w14:textId="77777777" w:rsidR="003E490D" w:rsidRPr="000405F3" w:rsidRDefault="003E490D" w:rsidP="002A75C5">
            <w:pPr>
              <w:rPr>
                <w:sz w:val="16"/>
                <w:szCs w:val="16"/>
                <w:lang w:eastAsia="en-NZ"/>
              </w:rPr>
            </w:pPr>
            <w:r w:rsidRPr="000405F3">
              <w:rPr>
                <w:color w:val="000000"/>
                <w:sz w:val="16"/>
                <w:szCs w:val="16"/>
                <w:lang w:eastAsia="en-NZ"/>
              </w:rPr>
              <w:t xml:space="preserve">   Configure Device</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06E2" w14:textId="77777777" w:rsidR="003E490D" w:rsidRPr="000405F3" w:rsidRDefault="003E490D" w:rsidP="00C02A1E">
            <w:pPr>
              <w:rPr>
                <w:sz w:val="16"/>
                <w:szCs w:val="16"/>
                <w:lang w:eastAsia="en-NZ"/>
              </w:rPr>
            </w:pPr>
            <w:r w:rsidRPr="000405F3">
              <w:rPr>
                <w:color w:val="000000"/>
                <w:sz w:val="16"/>
                <w:szCs w:val="16"/>
                <w:lang w:eastAsia="en-NZ"/>
              </w:rPr>
              <w:t>88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AFCA6" w14:textId="77777777" w:rsidR="003E490D" w:rsidRPr="000405F3" w:rsidRDefault="003E490D" w:rsidP="00C02A1E">
            <w:pPr>
              <w:rPr>
                <w:sz w:val="16"/>
                <w:szCs w:val="16"/>
                <w:lang w:eastAsia="en-NZ"/>
              </w:rPr>
            </w:pPr>
            <w:r w:rsidRPr="000405F3">
              <w:rPr>
                <w:color w:val="000000"/>
                <w:sz w:val="16"/>
                <w:szCs w:val="16"/>
                <w:lang w:eastAsia="en-NZ"/>
              </w:rPr>
              <w:t>Wed 24/04/24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B1909" w14:textId="77777777" w:rsidR="003E490D" w:rsidRPr="000405F3" w:rsidRDefault="003E490D" w:rsidP="00C02A1E">
            <w:pPr>
              <w:rPr>
                <w:sz w:val="16"/>
                <w:szCs w:val="16"/>
                <w:lang w:eastAsia="en-NZ"/>
              </w:rPr>
            </w:pPr>
            <w:r w:rsidRPr="000405F3">
              <w:rPr>
                <w:color w:val="000000"/>
                <w:sz w:val="16"/>
                <w:szCs w:val="16"/>
                <w:lang w:eastAsia="en-NZ"/>
              </w:rPr>
              <w:t>Mon 2/09/24</w:t>
            </w:r>
          </w:p>
        </w:tc>
      </w:tr>
      <w:tr w:rsidR="003E490D" w:rsidRPr="003E490D" w14:paraId="665814E0"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DEEBE" w14:textId="3FE47816" w:rsidR="003E490D" w:rsidRPr="000405F3" w:rsidRDefault="003E490D" w:rsidP="002A75C5">
            <w:pPr>
              <w:rPr>
                <w:sz w:val="16"/>
                <w:szCs w:val="16"/>
                <w:lang w:eastAsia="en-NZ"/>
              </w:rPr>
            </w:pPr>
            <w:r w:rsidRPr="000405F3">
              <w:rPr>
                <w:color w:val="000000"/>
                <w:sz w:val="16"/>
                <w:szCs w:val="16"/>
                <w:lang w:eastAsia="en-NZ"/>
              </w:rPr>
              <w:t xml:space="preserve">   Create </w:t>
            </w:r>
            <w:r w:rsidR="00A90E4B" w:rsidRPr="000405F3">
              <w:rPr>
                <w:color w:val="000000"/>
                <w:sz w:val="16"/>
                <w:szCs w:val="16"/>
                <w:lang w:eastAsia="en-NZ"/>
              </w:rPr>
              <w:t>Documentation</w:t>
            </w:r>
            <w:r w:rsidRPr="000405F3">
              <w:rPr>
                <w:color w:val="000000"/>
                <w:sz w:val="16"/>
                <w:szCs w:val="16"/>
                <w:lang w:eastAsia="en-NZ"/>
              </w:rPr>
              <w:t xml:space="preserve"> and User Guide</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E842" w14:textId="77777777" w:rsidR="003E490D" w:rsidRPr="000405F3" w:rsidRDefault="003E490D" w:rsidP="00C02A1E">
            <w:pPr>
              <w:rPr>
                <w:sz w:val="16"/>
                <w:szCs w:val="16"/>
                <w:lang w:eastAsia="en-NZ"/>
              </w:rPr>
            </w:pPr>
            <w:r w:rsidRPr="000405F3">
              <w:rPr>
                <w:color w:val="000000"/>
                <w:sz w:val="16"/>
                <w:szCs w:val="16"/>
                <w:lang w:eastAsia="en-NZ"/>
              </w:rPr>
              <w:t>10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701C4" w14:textId="77777777" w:rsidR="003E490D" w:rsidRPr="000405F3" w:rsidRDefault="003E490D" w:rsidP="00C02A1E">
            <w:pPr>
              <w:rPr>
                <w:sz w:val="16"/>
                <w:szCs w:val="16"/>
                <w:lang w:eastAsia="en-NZ"/>
              </w:rPr>
            </w:pPr>
            <w:r w:rsidRPr="000405F3">
              <w:rPr>
                <w:color w:val="000000"/>
                <w:sz w:val="16"/>
                <w:szCs w:val="16"/>
                <w:lang w:eastAsia="en-NZ"/>
              </w:rPr>
              <w:t>Tue 3/09/24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FBBB95" w14:textId="77777777" w:rsidR="003E490D" w:rsidRPr="000405F3" w:rsidRDefault="003E490D" w:rsidP="00C02A1E">
            <w:pPr>
              <w:rPr>
                <w:sz w:val="16"/>
                <w:szCs w:val="16"/>
                <w:lang w:eastAsia="en-NZ"/>
              </w:rPr>
            </w:pPr>
            <w:r w:rsidRPr="000405F3">
              <w:rPr>
                <w:color w:val="000000"/>
                <w:sz w:val="16"/>
                <w:szCs w:val="16"/>
                <w:lang w:eastAsia="en-NZ"/>
              </w:rPr>
              <w:t>Tue 17/09/24</w:t>
            </w:r>
          </w:p>
        </w:tc>
      </w:tr>
      <w:tr w:rsidR="003E490D" w:rsidRPr="003E490D" w14:paraId="6FA0ACB3"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5B5BB" w14:textId="77777777" w:rsidR="003E490D" w:rsidRPr="000405F3" w:rsidRDefault="003E490D" w:rsidP="002A75C5">
            <w:pPr>
              <w:rPr>
                <w:sz w:val="16"/>
                <w:szCs w:val="16"/>
                <w:lang w:eastAsia="en-NZ"/>
              </w:rPr>
            </w:pPr>
            <w:r w:rsidRPr="000405F3">
              <w:rPr>
                <w:color w:val="000000"/>
                <w:sz w:val="16"/>
                <w:szCs w:val="16"/>
                <w:lang w:eastAsia="en-NZ"/>
              </w:rPr>
              <w:t xml:space="preserve">   Software installation and Setup</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9B767" w14:textId="77777777" w:rsidR="003E490D" w:rsidRPr="000405F3" w:rsidRDefault="003E490D" w:rsidP="00C02A1E">
            <w:pPr>
              <w:rPr>
                <w:sz w:val="16"/>
                <w:szCs w:val="16"/>
                <w:lang w:eastAsia="en-NZ"/>
              </w:rPr>
            </w:pPr>
            <w:r w:rsidRPr="000405F3">
              <w:rPr>
                <w:color w:val="000000"/>
                <w:sz w:val="16"/>
                <w:szCs w:val="16"/>
                <w:lang w:eastAsia="en-NZ"/>
              </w:rPr>
              <w:t>3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BDB68B" w14:textId="77777777" w:rsidR="003E490D" w:rsidRPr="000405F3" w:rsidRDefault="003E490D" w:rsidP="00C02A1E">
            <w:pPr>
              <w:rPr>
                <w:sz w:val="16"/>
                <w:szCs w:val="16"/>
                <w:lang w:eastAsia="en-NZ"/>
              </w:rPr>
            </w:pPr>
            <w:r w:rsidRPr="000405F3">
              <w:rPr>
                <w:color w:val="000000"/>
                <w:sz w:val="16"/>
                <w:szCs w:val="16"/>
                <w:lang w:eastAsia="en-NZ"/>
              </w:rPr>
              <w:t>Tue 17/09/24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10E151" w14:textId="77777777" w:rsidR="003E490D" w:rsidRPr="000405F3" w:rsidRDefault="003E490D" w:rsidP="00C02A1E">
            <w:pPr>
              <w:rPr>
                <w:sz w:val="16"/>
                <w:szCs w:val="16"/>
                <w:lang w:eastAsia="en-NZ"/>
              </w:rPr>
            </w:pPr>
            <w:r w:rsidRPr="000405F3">
              <w:rPr>
                <w:color w:val="000000"/>
                <w:sz w:val="16"/>
                <w:szCs w:val="16"/>
                <w:lang w:eastAsia="en-NZ"/>
              </w:rPr>
              <w:t>Fri 20/09/24</w:t>
            </w:r>
          </w:p>
        </w:tc>
      </w:tr>
      <w:tr w:rsidR="003E490D" w:rsidRPr="003E490D" w14:paraId="729EB056"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E4BC9" w14:textId="35A798DC" w:rsidR="003E490D" w:rsidRPr="000405F3" w:rsidRDefault="003E490D" w:rsidP="002A75C5">
            <w:pPr>
              <w:rPr>
                <w:sz w:val="16"/>
                <w:szCs w:val="16"/>
                <w:lang w:eastAsia="en-NZ"/>
              </w:rPr>
            </w:pPr>
            <w:r w:rsidRPr="000405F3">
              <w:rPr>
                <w:color w:val="000000"/>
                <w:sz w:val="16"/>
                <w:szCs w:val="16"/>
                <w:lang w:eastAsia="en-NZ"/>
              </w:rPr>
              <w:t xml:space="preserve">   Begin testing and </w:t>
            </w:r>
            <w:r w:rsidR="00A90E4B" w:rsidRPr="000405F3">
              <w:rPr>
                <w:color w:val="000000"/>
                <w:sz w:val="16"/>
                <w:szCs w:val="16"/>
                <w:lang w:eastAsia="en-NZ"/>
              </w:rPr>
              <w:t>integration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7E2220" w14:textId="77777777" w:rsidR="003E490D" w:rsidRPr="000405F3" w:rsidRDefault="003E490D" w:rsidP="00C02A1E">
            <w:pPr>
              <w:rPr>
                <w:sz w:val="16"/>
                <w:szCs w:val="16"/>
                <w:lang w:eastAsia="en-NZ"/>
              </w:rPr>
            </w:pPr>
            <w:r w:rsidRPr="000405F3">
              <w:rPr>
                <w:color w:val="000000"/>
                <w:sz w:val="16"/>
                <w:szCs w:val="16"/>
                <w:lang w:eastAsia="en-NZ"/>
              </w:rPr>
              <w:t>15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02A19" w14:textId="77777777" w:rsidR="003E490D" w:rsidRPr="000405F3" w:rsidRDefault="003E490D" w:rsidP="00C02A1E">
            <w:pPr>
              <w:rPr>
                <w:sz w:val="16"/>
                <w:szCs w:val="16"/>
                <w:lang w:eastAsia="en-NZ"/>
              </w:rPr>
            </w:pPr>
            <w:r w:rsidRPr="000405F3">
              <w:rPr>
                <w:color w:val="000000"/>
                <w:sz w:val="16"/>
                <w:szCs w:val="16"/>
                <w:lang w:eastAsia="en-NZ"/>
              </w:rPr>
              <w:t>Mon 23/09/24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8BF764" w14:textId="77777777" w:rsidR="003E490D" w:rsidRPr="000405F3" w:rsidRDefault="003E490D" w:rsidP="00C02A1E">
            <w:pPr>
              <w:rPr>
                <w:sz w:val="16"/>
                <w:szCs w:val="16"/>
                <w:lang w:eastAsia="en-NZ"/>
              </w:rPr>
            </w:pPr>
            <w:r w:rsidRPr="000405F3">
              <w:rPr>
                <w:color w:val="000000"/>
                <w:sz w:val="16"/>
                <w:szCs w:val="16"/>
                <w:lang w:eastAsia="en-NZ"/>
              </w:rPr>
              <w:t>Mon 14/10/24</w:t>
            </w:r>
          </w:p>
        </w:tc>
      </w:tr>
      <w:tr w:rsidR="003E490D" w:rsidRPr="003E490D" w14:paraId="3317CE77"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DFBA91" w14:textId="77777777" w:rsidR="003E490D" w:rsidRPr="000405F3" w:rsidRDefault="003E490D" w:rsidP="002A75C5">
            <w:pPr>
              <w:rPr>
                <w:sz w:val="16"/>
                <w:szCs w:val="16"/>
                <w:lang w:eastAsia="en-NZ"/>
              </w:rPr>
            </w:pPr>
            <w:r w:rsidRPr="000405F3">
              <w:rPr>
                <w:color w:val="000000"/>
                <w:sz w:val="16"/>
                <w:szCs w:val="16"/>
                <w:lang w:eastAsia="en-NZ"/>
              </w:rPr>
              <w:t xml:space="preserve">   Network Configuration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53919" w14:textId="77777777" w:rsidR="003E490D" w:rsidRPr="000405F3" w:rsidRDefault="003E490D" w:rsidP="00C02A1E">
            <w:pPr>
              <w:rPr>
                <w:sz w:val="16"/>
                <w:szCs w:val="16"/>
                <w:lang w:eastAsia="en-NZ"/>
              </w:rPr>
            </w:pPr>
            <w:r w:rsidRPr="000405F3">
              <w:rPr>
                <w:color w:val="000000"/>
                <w:sz w:val="16"/>
                <w:szCs w:val="16"/>
                <w:lang w:eastAsia="en-NZ"/>
              </w:rPr>
              <w:t>5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6C478D" w14:textId="77777777" w:rsidR="003E490D" w:rsidRPr="000405F3" w:rsidRDefault="003E490D" w:rsidP="00C02A1E">
            <w:pPr>
              <w:rPr>
                <w:sz w:val="16"/>
                <w:szCs w:val="16"/>
                <w:lang w:eastAsia="en-NZ"/>
              </w:rPr>
            </w:pPr>
            <w:r w:rsidRPr="000405F3">
              <w:rPr>
                <w:color w:val="000000"/>
                <w:sz w:val="16"/>
                <w:szCs w:val="16"/>
                <w:lang w:eastAsia="en-NZ"/>
              </w:rPr>
              <w:t>Tue 15/10/24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1D365" w14:textId="77777777" w:rsidR="003E490D" w:rsidRPr="000405F3" w:rsidRDefault="003E490D" w:rsidP="00C02A1E">
            <w:pPr>
              <w:rPr>
                <w:sz w:val="16"/>
                <w:szCs w:val="16"/>
                <w:lang w:eastAsia="en-NZ"/>
              </w:rPr>
            </w:pPr>
            <w:r w:rsidRPr="000405F3">
              <w:rPr>
                <w:color w:val="000000"/>
                <w:sz w:val="16"/>
                <w:szCs w:val="16"/>
                <w:lang w:eastAsia="en-NZ"/>
              </w:rPr>
              <w:t>Tue 22/10/24</w:t>
            </w:r>
          </w:p>
        </w:tc>
      </w:tr>
      <w:tr w:rsidR="003E490D" w:rsidRPr="003E490D" w14:paraId="41A9FB4D"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33587FFA" w14:textId="77777777" w:rsidR="003E490D" w:rsidRPr="000405F3" w:rsidRDefault="003E490D" w:rsidP="002A75C5">
            <w:pPr>
              <w:rPr>
                <w:sz w:val="16"/>
                <w:szCs w:val="16"/>
                <w:lang w:eastAsia="en-NZ"/>
              </w:rPr>
            </w:pPr>
            <w:r w:rsidRPr="000405F3">
              <w:rPr>
                <w:b/>
                <w:bCs/>
                <w:color w:val="000000"/>
                <w:sz w:val="16"/>
                <w:szCs w:val="16"/>
                <w:lang w:eastAsia="en-NZ"/>
              </w:rPr>
              <w:t>Project Closure and Handover</w:t>
            </w:r>
          </w:p>
        </w:tc>
        <w:tc>
          <w:tcPr>
            <w:tcW w:w="141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65325E01" w14:textId="77777777" w:rsidR="003E490D" w:rsidRPr="000405F3" w:rsidRDefault="003E490D" w:rsidP="00C02A1E">
            <w:pPr>
              <w:rPr>
                <w:sz w:val="16"/>
                <w:szCs w:val="16"/>
                <w:lang w:eastAsia="en-NZ"/>
              </w:rPr>
            </w:pPr>
            <w:r w:rsidRPr="000405F3">
              <w:rPr>
                <w:b/>
                <w:bCs/>
                <w:color w:val="000000"/>
                <w:sz w:val="16"/>
                <w:szCs w:val="16"/>
                <w:lang w:eastAsia="en-NZ"/>
              </w:rPr>
              <w:t>12.24 days</w:t>
            </w:r>
          </w:p>
        </w:tc>
        <w:tc>
          <w:tcPr>
            <w:tcW w:w="1134"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584D3171" w14:textId="77777777" w:rsidR="003E490D" w:rsidRPr="000405F3" w:rsidRDefault="003E490D" w:rsidP="00C02A1E">
            <w:pPr>
              <w:rPr>
                <w:sz w:val="16"/>
                <w:szCs w:val="16"/>
                <w:lang w:eastAsia="en-NZ"/>
              </w:rPr>
            </w:pPr>
            <w:r w:rsidRPr="000405F3">
              <w:rPr>
                <w:b/>
                <w:bCs/>
                <w:color w:val="000000"/>
                <w:sz w:val="16"/>
                <w:szCs w:val="16"/>
                <w:lang w:eastAsia="en-NZ"/>
              </w:rPr>
              <w:t>Tue 22/10/24</w:t>
            </w:r>
          </w:p>
        </w:tc>
        <w:tc>
          <w:tcPr>
            <w:tcW w:w="1134"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246E972A" w14:textId="77777777" w:rsidR="003E490D" w:rsidRPr="000405F3" w:rsidRDefault="003E490D" w:rsidP="00C02A1E">
            <w:pPr>
              <w:rPr>
                <w:sz w:val="16"/>
                <w:szCs w:val="16"/>
                <w:lang w:eastAsia="en-NZ"/>
              </w:rPr>
            </w:pPr>
            <w:r w:rsidRPr="000405F3">
              <w:rPr>
                <w:b/>
                <w:bCs/>
                <w:color w:val="000000"/>
                <w:sz w:val="16"/>
                <w:szCs w:val="16"/>
                <w:lang w:eastAsia="en-NZ"/>
              </w:rPr>
              <w:t>Fri 8/11/24</w:t>
            </w:r>
          </w:p>
        </w:tc>
      </w:tr>
      <w:tr w:rsidR="003E490D" w:rsidRPr="003E490D" w14:paraId="503DAE23"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311A9908" w14:textId="7794CC60" w:rsidR="003E490D" w:rsidRPr="000405F3" w:rsidRDefault="003E490D" w:rsidP="002A75C5">
            <w:pPr>
              <w:rPr>
                <w:sz w:val="16"/>
                <w:szCs w:val="16"/>
                <w:lang w:eastAsia="en-NZ"/>
              </w:rPr>
            </w:pPr>
            <w:r w:rsidRPr="000405F3">
              <w:rPr>
                <w:b/>
                <w:bCs/>
                <w:color w:val="000000"/>
                <w:sz w:val="16"/>
                <w:szCs w:val="16"/>
                <w:lang w:eastAsia="en-NZ"/>
              </w:rPr>
              <w:t xml:space="preserve">   Final </w:t>
            </w:r>
            <w:r w:rsidR="00A90E4B" w:rsidRPr="000405F3">
              <w:rPr>
                <w:b/>
                <w:bCs/>
                <w:color w:val="000000"/>
                <w:sz w:val="16"/>
                <w:szCs w:val="16"/>
                <w:lang w:eastAsia="en-NZ"/>
              </w:rPr>
              <w:t>documentation</w:t>
            </w:r>
            <w:r w:rsidRPr="000405F3">
              <w:rPr>
                <w:b/>
                <w:bCs/>
                <w:color w:val="000000"/>
                <w:sz w:val="16"/>
                <w:szCs w:val="16"/>
                <w:lang w:eastAsia="en-NZ"/>
              </w:rPr>
              <w:t xml:space="preserve"> and reflective reports</w:t>
            </w:r>
          </w:p>
        </w:tc>
        <w:tc>
          <w:tcPr>
            <w:tcW w:w="1418"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646D9C80" w14:textId="77777777" w:rsidR="003E490D" w:rsidRPr="000405F3" w:rsidRDefault="003E490D" w:rsidP="00C02A1E">
            <w:pPr>
              <w:rPr>
                <w:sz w:val="16"/>
                <w:szCs w:val="16"/>
                <w:lang w:eastAsia="en-NZ"/>
              </w:rPr>
            </w:pPr>
            <w:r w:rsidRPr="000405F3">
              <w:rPr>
                <w:b/>
                <w:bCs/>
                <w:color w:val="000000"/>
                <w:sz w:val="16"/>
                <w:szCs w:val="16"/>
                <w:lang w:eastAsia="en-NZ"/>
              </w:rPr>
              <w:t>12.24 days</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5C19B71C" w14:textId="77777777" w:rsidR="003E490D" w:rsidRPr="000405F3" w:rsidRDefault="003E490D" w:rsidP="00C02A1E">
            <w:pPr>
              <w:rPr>
                <w:sz w:val="16"/>
                <w:szCs w:val="16"/>
                <w:lang w:eastAsia="en-NZ"/>
              </w:rPr>
            </w:pPr>
            <w:r w:rsidRPr="000405F3">
              <w:rPr>
                <w:b/>
                <w:bCs/>
                <w:color w:val="000000"/>
                <w:sz w:val="16"/>
                <w:szCs w:val="16"/>
                <w:lang w:eastAsia="en-NZ"/>
              </w:rPr>
              <w:t>Tue 22/10/24</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61929A7E" w14:textId="77777777" w:rsidR="003E490D" w:rsidRPr="000405F3" w:rsidRDefault="003E490D" w:rsidP="00C02A1E">
            <w:pPr>
              <w:rPr>
                <w:sz w:val="16"/>
                <w:szCs w:val="16"/>
                <w:lang w:eastAsia="en-NZ"/>
              </w:rPr>
            </w:pPr>
            <w:r w:rsidRPr="000405F3">
              <w:rPr>
                <w:b/>
                <w:bCs/>
                <w:color w:val="000000"/>
                <w:sz w:val="16"/>
                <w:szCs w:val="16"/>
                <w:lang w:eastAsia="en-NZ"/>
              </w:rPr>
              <w:t>Fri 8/11/24</w:t>
            </w:r>
          </w:p>
        </w:tc>
      </w:tr>
      <w:tr w:rsidR="003E490D" w:rsidRPr="003E490D" w14:paraId="4A79AF91"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E50CD" w14:textId="77777777" w:rsidR="003E490D" w:rsidRPr="000405F3" w:rsidRDefault="003E490D" w:rsidP="002A75C5">
            <w:pPr>
              <w:rPr>
                <w:sz w:val="16"/>
                <w:szCs w:val="16"/>
                <w:lang w:eastAsia="en-NZ"/>
              </w:rPr>
            </w:pPr>
            <w:r w:rsidRPr="000405F3">
              <w:rPr>
                <w:color w:val="000000"/>
                <w:sz w:val="16"/>
                <w:szCs w:val="16"/>
                <w:lang w:eastAsia="en-NZ"/>
              </w:rPr>
              <w:t xml:space="preserve">      Prepare final portfolios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7EAB60" w14:textId="77777777" w:rsidR="003E490D" w:rsidRPr="000405F3" w:rsidRDefault="003E490D" w:rsidP="00C02A1E">
            <w:pPr>
              <w:rPr>
                <w:sz w:val="16"/>
                <w:szCs w:val="16"/>
                <w:lang w:eastAsia="en-NZ"/>
              </w:rPr>
            </w:pPr>
            <w:r w:rsidRPr="000405F3">
              <w:rPr>
                <w:color w:val="000000"/>
                <w:sz w:val="16"/>
                <w:szCs w:val="16"/>
                <w:lang w:eastAsia="en-NZ"/>
              </w:rPr>
              <w:t>5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17917" w14:textId="77777777" w:rsidR="003E490D" w:rsidRPr="000405F3" w:rsidRDefault="003E490D" w:rsidP="00C02A1E">
            <w:pPr>
              <w:rPr>
                <w:sz w:val="16"/>
                <w:szCs w:val="16"/>
                <w:lang w:eastAsia="en-NZ"/>
              </w:rPr>
            </w:pPr>
            <w:r w:rsidRPr="000405F3">
              <w:rPr>
                <w:color w:val="000000"/>
                <w:sz w:val="16"/>
                <w:szCs w:val="16"/>
                <w:lang w:eastAsia="en-NZ"/>
              </w:rPr>
              <w:t>Tue 22/10/24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F1A88" w14:textId="77777777" w:rsidR="003E490D" w:rsidRPr="000405F3" w:rsidRDefault="003E490D" w:rsidP="00C02A1E">
            <w:pPr>
              <w:rPr>
                <w:sz w:val="16"/>
                <w:szCs w:val="16"/>
                <w:lang w:eastAsia="en-NZ"/>
              </w:rPr>
            </w:pPr>
            <w:r w:rsidRPr="000405F3">
              <w:rPr>
                <w:color w:val="000000"/>
                <w:sz w:val="16"/>
                <w:szCs w:val="16"/>
                <w:lang w:eastAsia="en-NZ"/>
              </w:rPr>
              <w:t>Tue 29/10/24</w:t>
            </w:r>
          </w:p>
        </w:tc>
      </w:tr>
      <w:tr w:rsidR="003E490D" w:rsidRPr="003E490D" w14:paraId="2F729660"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1378D" w14:textId="77777777" w:rsidR="003E490D" w:rsidRPr="000405F3" w:rsidRDefault="003E490D" w:rsidP="002A75C5">
            <w:pPr>
              <w:rPr>
                <w:sz w:val="16"/>
                <w:szCs w:val="16"/>
                <w:lang w:eastAsia="en-NZ"/>
              </w:rPr>
            </w:pPr>
            <w:r w:rsidRPr="000405F3">
              <w:rPr>
                <w:color w:val="000000"/>
                <w:sz w:val="16"/>
                <w:szCs w:val="16"/>
                <w:lang w:eastAsia="en-NZ"/>
              </w:rPr>
              <w:t xml:space="preserve">      prepare reflective report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CE8F2" w14:textId="77777777" w:rsidR="003E490D" w:rsidRPr="000405F3" w:rsidRDefault="003E490D" w:rsidP="00C02A1E">
            <w:pPr>
              <w:rPr>
                <w:sz w:val="16"/>
                <w:szCs w:val="16"/>
                <w:lang w:eastAsia="en-NZ"/>
              </w:rPr>
            </w:pPr>
            <w:r w:rsidRPr="000405F3">
              <w:rPr>
                <w:color w:val="000000"/>
                <w:sz w:val="16"/>
                <w:szCs w:val="16"/>
                <w:lang w:eastAsia="en-NZ"/>
              </w:rPr>
              <w:t>2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118C1D" w14:textId="77777777" w:rsidR="003E490D" w:rsidRPr="000405F3" w:rsidRDefault="003E490D" w:rsidP="00C02A1E">
            <w:pPr>
              <w:rPr>
                <w:sz w:val="16"/>
                <w:szCs w:val="16"/>
                <w:lang w:eastAsia="en-NZ"/>
              </w:rPr>
            </w:pPr>
            <w:r w:rsidRPr="000405F3">
              <w:rPr>
                <w:color w:val="000000"/>
                <w:sz w:val="16"/>
                <w:szCs w:val="16"/>
                <w:lang w:eastAsia="en-NZ"/>
              </w:rPr>
              <w:t>Wed 30/10/24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92CA5" w14:textId="77777777" w:rsidR="003E490D" w:rsidRPr="000405F3" w:rsidRDefault="003E490D" w:rsidP="00C02A1E">
            <w:pPr>
              <w:rPr>
                <w:sz w:val="16"/>
                <w:szCs w:val="16"/>
                <w:lang w:eastAsia="en-NZ"/>
              </w:rPr>
            </w:pPr>
            <w:r w:rsidRPr="000405F3">
              <w:rPr>
                <w:color w:val="000000"/>
                <w:sz w:val="16"/>
                <w:szCs w:val="16"/>
                <w:lang w:eastAsia="en-NZ"/>
              </w:rPr>
              <w:t>Fri 1/11/24</w:t>
            </w:r>
          </w:p>
        </w:tc>
      </w:tr>
      <w:tr w:rsidR="003E490D" w:rsidRPr="003E490D" w14:paraId="5118F0ED"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FB1F2" w14:textId="77777777" w:rsidR="003E490D" w:rsidRPr="000405F3" w:rsidRDefault="003E490D" w:rsidP="002A75C5">
            <w:pPr>
              <w:rPr>
                <w:sz w:val="16"/>
                <w:szCs w:val="16"/>
                <w:lang w:eastAsia="en-NZ"/>
              </w:rPr>
            </w:pPr>
            <w:r w:rsidRPr="000405F3">
              <w:rPr>
                <w:color w:val="000000"/>
                <w:sz w:val="16"/>
                <w:szCs w:val="16"/>
                <w:lang w:eastAsia="en-NZ"/>
              </w:rPr>
              <w:t xml:space="preserve">      Prepare project portfolio poster</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A7F49" w14:textId="77777777" w:rsidR="003E490D" w:rsidRPr="000405F3" w:rsidRDefault="003E490D" w:rsidP="00C02A1E">
            <w:pPr>
              <w:rPr>
                <w:sz w:val="16"/>
                <w:szCs w:val="16"/>
                <w:lang w:eastAsia="en-NZ"/>
              </w:rPr>
            </w:pPr>
            <w:r w:rsidRPr="000405F3">
              <w:rPr>
                <w:color w:val="000000"/>
                <w:sz w:val="16"/>
                <w:szCs w:val="16"/>
                <w:lang w:eastAsia="en-NZ"/>
              </w:rPr>
              <w:t>3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D1DC5A" w14:textId="77777777" w:rsidR="003E490D" w:rsidRPr="000405F3" w:rsidRDefault="003E490D" w:rsidP="00C02A1E">
            <w:pPr>
              <w:rPr>
                <w:sz w:val="16"/>
                <w:szCs w:val="16"/>
                <w:lang w:eastAsia="en-NZ"/>
              </w:rPr>
            </w:pPr>
            <w:r w:rsidRPr="000405F3">
              <w:rPr>
                <w:color w:val="000000"/>
                <w:sz w:val="16"/>
                <w:szCs w:val="16"/>
                <w:lang w:eastAsia="en-NZ"/>
              </w:rPr>
              <w:t>Mon 4/11/24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FF3173" w14:textId="77777777" w:rsidR="003E490D" w:rsidRPr="000405F3" w:rsidRDefault="003E490D" w:rsidP="00C02A1E">
            <w:pPr>
              <w:rPr>
                <w:sz w:val="16"/>
                <w:szCs w:val="16"/>
                <w:lang w:eastAsia="en-NZ"/>
              </w:rPr>
            </w:pPr>
            <w:r w:rsidRPr="000405F3">
              <w:rPr>
                <w:color w:val="000000"/>
                <w:sz w:val="16"/>
                <w:szCs w:val="16"/>
                <w:lang w:eastAsia="en-NZ"/>
              </w:rPr>
              <w:t>Thu 7/11/24</w:t>
            </w:r>
          </w:p>
        </w:tc>
      </w:tr>
      <w:tr w:rsidR="003E490D" w:rsidRPr="003E490D" w14:paraId="6181B469"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DFA05E" w14:textId="77777777" w:rsidR="003E490D" w:rsidRPr="000405F3" w:rsidRDefault="003E490D" w:rsidP="002A75C5">
            <w:pPr>
              <w:rPr>
                <w:sz w:val="16"/>
                <w:szCs w:val="16"/>
                <w:lang w:eastAsia="en-NZ"/>
              </w:rPr>
            </w:pPr>
            <w:r w:rsidRPr="000405F3">
              <w:rPr>
                <w:color w:val="000000"/>
                <w:sz w:val="16"/>
                <w:szCs w:val="16"/>
                <w:lang w:eastAsia="en-NZ"/>
              </w:rPr>
              <w:t xml:space="preserve">      Conduct project presentation and conduct a closure meeting</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8220B" w14:textId="77777777" w:rsidR="003E490D" w:rsidRPr="000405F3" w:rsidRDefault="003E490D" w:rsidP="00DC3E31">
            <w:pPr>
              <w:jc w:val="right"/>
              <w:rPr>
                <w:sz w:val="16"/>
                <w:szCs w:val="16"/>
                <w:lang w:eastAsia="en-NZ"/>
              </w:rPr>
            </w:pPr>
            <w:r w:rsidRPr="000405F3">
              <w:rPr>
                <w:color w:val="000000"/>
                <w:sz w:val="16"/>
                <w:szCs w:val="16"/>
                <w:lang w:eastAsia="en-NZ"/>
              </w:rPr>
              <w:t>0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DEEF6B" w14:textId="77777777" w:rsidR="003E490D" w:rsidRPr="000405F3" w:rsidRDefault="003E490D" w:rsidP="00DC3E31">
            <w:pPr>
              <w:jc w:val="right"/>
              <w:rPr>
                <w:sz w:val="16"/>
                <w:szCs w:val="16"/>
                <w:lang w:eastAsia="en-NZ"/>
              </w:rPr>
            </w:pPr>
            <w:r w:rsidRPr="000405F3">
              <w:rPr>
                <w:color w:val="000000"/>
                <w:sz w:val="16"/>
                <w:szCs w:val="16"/>
                <w:lang w:eastAsia="en-NZ"/>
              </w:rPr>
              <w:t>Fri 8/11/24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3932B" w14:textId="77777777" w:rsidR="003E490D" w:rsidRPr="000405F3" w:rsidRDefault="003E490D" w:rsidP="00DC3E31">
            <w:pPr>
              <w:jc w:val="right"/>
              <w:rPr>
                <w:sz w:val="16"/>
                <w:szCs w:val="16"/>
                <w:lang w:eastAsia="en-NZ"/>
              </w:rPr>
            </w:pPr>
            <w:r w:rsidRPr="000405F3">
              <w:rPr>
                <w:color w:val="000000"/>
                <w:sz w:val="16"/>
                <w:szCs w:val="16"/>
                <w:lang w:eastAsia="en-NZ"/>
              </w:rPr>
              <w:t>Fri 8/11/24</w:t>
            </w:r>
          </w:p>
        </w:tc>
      </w:tr>
      <w:tr w:rsidR="003E490D" w:rsidRPr="003E490D" w14:paraId="70F5E618" w14:textId="77777777" w:rsidTr="000405F3">
        <w:tc>
          <w:tcPr>
            <w:tcW w:w="5665"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47F2FE2E" w14:textId="77777777" w:rsidR="003E490D" w:rsidRPr="000405F3" w:rsidRDefault="003E490D" w:rsidP="002A75C5">
            <w:pPr>
              <w:rPr>
                <w:b/>
                <w:bCs/>
                <w:sz w:val="16"/>
                <w:szCs w:val="16"/>
                <w:lang w:eastAsia="en-NZ"/>
              </w:rPr>
            </w:pPr>
            <w:r w:rsidRPr="000405F3">
              <w:rPr>
                <w:b/>
                <w:bCs/>
                <w:color w:val="000000"/>
                <w:sz w:val="16"/>
                <w:szCs w:val="16"/>
                <w:lang w:eastAsia="en-NZ"/>
              </w:rPr>
              <w:t xml:space="preserve">   Project Handover</w:t>
            </w:r>
          </w:p>
        </w:tc>
        <w:tc>
          <w:tcPr>
            <w:tcW w:w="1418"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500E02FA" w14:textId="77777777" w:rsidR="003E490D" w:rsidRPr="000405F3" w:rsidRDefault="003E490D" w:rsidP="00DC3E31">
            <w:pPr>
              <w:jc w:val="right"/>
              <w:rPr>
                <w:b/>
                <w:bCs/>
                <w:sz w:val="16"/>
                <w:szCs w:val="16"/>
                <w:lang w:eastAsia="en-NZ"/>
              </w:rPr>
            </w:pPr>
            <w:r w:rsidRPr="000405F3">
              <w:rPr>
                <w:b/>
                <w:bCs/>
                <w:color w:val="000000"/>
                <w:sz w:val="16"/>
                <w:szCs w:val="16"/>
                <w:lang w:eastAsia="en-NZ"/>
              </w:rPr>
              <w:t>0 days</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4495099C" w14:textId="77777777" w:rsidR="003E490D" w:rsidRPr="000405F3" w:rsidRDefault="003E490D" w:rsidP="00DC3E31">
            <w:pPr>
              <w:jc w:val="right"/>
              <w:rPr>
                <w:b/>
                <w:bCs/>
                <w:sz w:val="16"/>
                <w:szCs w:val="16"/>
                <w:lang w:eastAsia="en-NZ"/>
              </w:rPr>
            </w:pPr>
            <w:r w:rsidRPr="000405F3">
              <w:rPr>
                <w:b/>
                <w:bCs/>
                <w:color w:val="000000"/>
                <w:sz w:val="16"/>
                <w:szCs w:val="16"/>
                <w:lang w:eastAsia="en-NZ"/>
              </w:rPr>
              <w:t>Fri 8/11/24</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249E88E1" w14:textId="77777777" w:rsidR="003E490D" w:rsidRPr="000405F3" w:rsidRDefault="003E490D" w:rsidP="00DC3E31">
            <w:pPr>
              <w:jc w:val="right"/>
              <w:rPr>
                <w:b/>
                <w:bCs/>
                <w:sz w:val="16"/>
                <w:szCs w:val="16"/>
                <w:lang w:eastAsia="en-NZ"/>
              </w:rPr>
            </w:pPr>
            <w:r w:rsidRPr="000405F3">
              <w:rPr>
                <w:b/>
                <w:bCs/>
                <w:color w:val="000000"/>
                <w:sz w:val="16"/>
                <w:szCs w:val="16"/>
                <w:lang w:eastAsia="en-NZ"/>
              </w:rPr>
              <w:t>Fri 8/11/24</w:t>
            </w:r>
          </w:p>
        </w:tc>
      </w:tr>
    </w:tbl>
    <w:p w14:paraId="37137074" w14:textId="77777777" w:rsidR="000405F3" w:rsidRDefault="000405F3" w:rsidP="000405F3">
      <w:pPr>
        <w:pStyle w:val="Heading1"/>
        <w:rPr>
          <w:lang w:eastAsia="en-NZ"/>
        </w:rPr>
      </w:pPr>
    </w:p>
    <w:p w14:paraId="180E90AA" w14:textId="01D451F0" w:rsidR="000405F3" w:rsidRDefault="000B0612" w:rsidP="000405F3">
      <w:pPr>
        <w:pStyle w:val="Heading1"/>
        <w:rPr>
          <w:lang w:eastAsia="en-NZ"/>
        </w:rPr>
      </w:pPr>
      <w:bookmarkStart w:id="55" w:name="_Toc163194172"/>
      <w:r w:rsidRPr="00417DDA">
        <w:rPr>
          <w:lang w:eastAsia="en-NZ"/>
        </w:rPr>
        <w:t>Cost Estimate</w:t>
      </w:r>
      <w:bookmarkEnd w:id="55"/>
    </w:p>
    <w:p w14:paraId="33EB994F" w14:textId="77777777" w:rsidR="00C02A1E" w:rsidRPr="00C02A1E" w:rsidRDefault="00C02A1E" w:rsidP="00C02A1E">
      <w:pPr>
        <w:rPr>
          <w:lang w:eastAsia="en-NZ"/>
        </w:rPr>
      </w:pPr>
    </w:p>
    <w:tbl>
      <w:tblPr>
        <w:tblW w:w="5000" w:type="pct"/>
        <w:tblLayout w:type="fixed"/>
        <w:tblLook w:val="04A0" w:firstRow="1" w:lastRow="0" w:firstColumn="1" w:lastColumn="0" w:noHBand="0" w:noVBand="1"/>
      </w:tblPr>
      <w:tblGrid>
        <w:gridCol w:w="1557"/>
        <w:gridCol w:w="1049"/>
        <w:gridCol w:w="1503"/>
        <w:gridCol w:w="1416"/>
        <w:gridCol w:w="1416"/>
        <w:gridCol w:w="2409"/>
      </w:tblGrid>
      <w:tr w:rsidR="00417DDA" w:rsidRPr="00417DDA" w14:paraId="38917610" w14:textId="77777777" w:rsidTr="001D2172">
        <w:trPr>
          <w:trHeight w:val="525"/>
        </w:trPr>
        <w:tc>
          <w:tcPr>
            <w:tcW w:w="5000" w:type="pct"/>
            <w:gridSpan w:val="6"/>
            <w:tcBorders>
              <w:top w:val="single" w:sz="4" w:space="0" w:color="auto"/>
              <w:left w:val="single" w:sz="4" w:space="0" w:color="auto"/>
              <w:bottom w:val="single" w:sz="4" w:space="0" w:color="auto"/>
              <w:right w:val="single" w:sz="4" w:space="0" w:color="auto"/>
            </w:tcBorders>
            <w:shd w:val="clear" w:color="auto" w:fill="A5C9EB" w:themeFill="text2" w:themeFillTint="40"/>
            <w:noWrap/>
            <w:vAlign w:val="bottom"/>
            <w:hideMark/>
          </w:tcPr>
          <w:p w14:paraId="2128E2CC" w14:textId="6B7FDE32" w:rsidR="00417DDA" w:rsidRPr="00C02A1E" w:rsidRDefault="000B0612" w:rsidP="000B0612">
            <w:pPr>
              <w:jc w:val="center"/>
              <w:rPr>
                <w:b/>
                <w:bCs/>
                <w:szCs w:val="22"/>
                <w:lang w:eastAsia="en-NZ"/>
              </w:rPr>
            </w:pPr>
            <w:r w:rsidRPr="00C02A1E">
              <w:rPr>
                <w:b/>
                <w:lang w:eastAsia="en-NZ"/>
              </w:rPr>
              <w:t>Implementation of a 5G Indoor Testbed with O-RAN and SDRs</w:t>
            </w:r>
          </w:p>
        </w:tc>
      </w:tr>
      <w:tr w:rsidR="001D2172" w:rsidRPr="00417DDA" w14:paraId="12B5888F" w14:textId="77777777" w:rsidTr="00B17C61">
        <w:trPr>
          <w:trHeight w:val="300"/>
        </w:trPr>
        <w:tc>
          <w:tcPr>
            <w:tcW w:w="833" w:type="pct"/>
            <w:tcBorders>
              <w:top w:val="nil"/>
              <w:left w:val="single" w:sz="4" w:space="0" w:color="auto"/>
              <w:bottom w:val="single" w:sz="4" w:space="0" w:color="auto"/>
              <w:right w:val="single" w:sz="4" w:space="0" w:color="auto"/>
            </w:tcBorders>
            <w:shd w:val="clear" w:color="auto" w:fill="D1D1D1" w:themeFill="background2" w:themeFillShade="E6"/>
            <w:noWrap/>
            <w:vAlign w:val="bottom"/>
            <w:hideMark/>
          </w:tcPr>
          <w:p w14:paraId="1C21BD1D" w14:textId="76555B99" w:rsidR="00417DDA" w:rsidRPr="00C02A1E" w:rsidRDefault="00A30F61" w:rsidP="000B0612">
            <w:pPr>
              <w:pStyle w:val="NoSpacing"/>
              <w:rPr>
                <w:sz w:val="22"/>
                <w:szCs w:val="22"/>
                <w:lang w:eastAsia="en-NZ"/>
              </w:rPr>
            </w:pPr>
            <w:r w:rsidRPr="00C02A1E">
              <w:rPr>
                <w:b/>
                <w:bCs/>
                <w:sz w:val="22"/>
                <w:szCs w:val="22"/>
                <w:lang w:eastAsia="en-NZ"/>
              </w:rPr>
              <w:t>Project Management</w:t>
            </w:r>
          </w:p>
        </w:tc>
        <w:tc>
          <w:tcPr>
            <w:tcW w:w="561" w:type="pct"/>
            <w:tcBorders>
              <w:top w:val="nil"/>
              <w:left w:val="nil"/>
              <w:bottom w:val="single" w:sz="4" w:space="0" w:color="auto"/>
              <w:right w:val="single" w:sz="4" w:space="0" w:color="auto"/>
            </w:tcBorders>
            <w:shd w:val="clear" w:color="auto" w:fill="D1D1D1" w:themeFill="background2" w:themeFillShade="E6"/>
            <w:noWrap/>
            <w:vAlign w:val="bottom"/>
            <w:hideMark/>
          </w:tcPr>
          <w:p w14:paraId="5560AF8A" w14:textId="77777777" w:rsidR="00417DDA" w:rsidRPr="00C02A1E" w:rsidRDefault="001D2172" w:rsidP="000B0612">
            <w:pPr>
              <w:pStyle w:val="NoSpacing"/>
              <w:rPr>
                <w:sz w:val="22"/>
                <w:szCs w:val="22"/>
                <w:lang w:eastAsia="en-NZ"/>
              </w:rPr>
            </w:pPr>
            <w:r w:rsidRPr="00C02A1E">
              <w:rPr>
                <w:sz w:val="22"/>
                <w:szCs w:val="22"/>
                <w:lang w:eastAsia="en-NZ"/>
              </w:rPr>
              <w:t>Hours</w:t>
            </w:r>
          </w:p>
        </w:tc>
        <w:tc>
          <w:tcPr>
            <w:tcW w:w="804" w:type="pct"/>
            <w:tcBorders>
              <w:top w:val="nil"/>
              <w:left w:val="nil"/>
              <w:bottom w:val="single" w:sz="4" w:space="0" w:color="auto"/>
              <w:right w:val="single" w:sz="4" w:space="0" w:color="auto"/>
            </w:tcBorders>
            <w:shd w:val="clear" w:color="auto" w:fill="D1D1D1" w:themeFill="background2" w:themeFillShade="E6"/>
            <w:noWrap/>
            <w:vAlign w:val="bottom"/>
            <w:hideMark/>
          </w:tcPr>
          <w:p w14:paraId="111FBF5C" w14:textId="7884B295" w:rsidR="00A70728" w:rsidRPr="00C02A1E" w:rsidRDefault="00A70728" w:rsidP="000B0612">
            <w:pPr>
              <w:pStyle w:val="NoSpacing"/>
              <w:rPr>
                <w:sz w:val="22"/>
                <w:szCs w:val="22"/>
                <w:lang w:eastAsia="en-NZ"/>
              </w:rPr>
            </w:pPr>
            <w:r w:rsidRPr="00C02A1E">
              <w:rPr>
                <w:sz w:val="22"/>
                <w:szCs w:val="22"/>
                <w:lang w:eastAsia="en-NZ"/>
              </w:rPr>
              <w:t>$</w:t>
            </w:r>
            <w:r w:rsidR="00F40274" w:rsidRPr="00C02A1E">
              <w:rPr>
                <w:sz w:val="22"/>
                <w:szCs w:val="22"/>
                <w:lang w:eastAsia="en-NZ"/>
              </w:rPr>
              <w:t xml:space="preserve"> </w:t>
            </w:r>
            <w:r w:rsidR="00417DDA" w:rsidRPr="00C02A1E">
              <w:rPr>
                <w:sz w:val="22"/>
                <w:szCs w:val="22"/>
                <w:lang w:eastAsia="en-NZ"/>
              </w:rPr>
              <w:t xml:space="preserve">Cost </w:t>
            </w:r>
            <w:r w:rsidR="00F40274" w:rsidRPr="00C02A1E">
              <w:rPr>
                <w:sz w:val="22"/>
                <w:szCs w:val="22"/>
                <w:lang w:eastAsia="en-NZ"/>
              </w:rPr>
              <w:t>p/h</w:t>
            </w:r>
          </w:p>
          <w:p w14:paraId="793B2F33" w14:textId="26A860E9" w:rsidR="00417DDA" w:rsidRPr="00C02A1E" w:rsidRDefault="00417DDA" w:rsidP="000B0612">
            <w:pPr>
              <w:pStyle w:val="NoSpacing"/>
              <w:rPr>
                <w:sz w:val="22"/>
                <w:szCs w:val="22"/>
                <w:lang w:eastAsia="en-NZ"/>
              </w:rPr>
            </w:pPr>
            <w:r w:rsidRPr="00C02A1E">
              <w:rPr>
                <w:sz w:val="22"/>
                <w:szCs w:val="22"/>
                <w:lang w:eastAsia="en-NZ"/>
              </w:rPr>
              <w:t>(</w:t>
            </w:r>
            <w:r w:rsidR="00F40274" w:rsidRPr="00C02A1E">
              <w:rPr>
                <w:sz w:val="22"/>
                <w:szCs w:val="22"/>
                <w:lang w:eastAsia="en-NZ"/>
              </w:rPr>
              <w:t xml:space="preserve">Excl </w:t>
            </w:r>
            <w:r w:rsidRPr="00C02A1E">
              <w:rPr>
                <w:sz w:val="22"/>
                <w:szCs w:val="22"/>
                <w:lang w:eastAsia="en-NZ"/>
              </w:rPr>
              <w:t>GST)</w:t>
            </w:r>
          </w:p>
        </w:tc>
        <w:tc>
          <w:tcPr>
            <w:tcW w:w="757" w:type="pct"/>
            <w:tcBorders>
              <w:top w:val="nil"/>
              <w:left w:val="nil"/>
              <w:bottom w:val="single" w:sz="4" w:space="0" w:color="auto"/>
              <w:right w:val="single" w:sz="4" w:space="0" w:color="auto"/>
            </w:tcBorders>
            <w:shd w:val="clear" w:color="auto" w:fill="D1D1D1" w:themeFill="background2" w:themeFillShade="E6"/>
            <w:noWrap/>
            <w:vAlign w:val="bottom"/>
            <w:hideMark/>
          </w:tcPr>
          <w:p w14:paraId="6E8EB135" w14:textId="75DEFEB4" w:rsidR="00417DDA" w:rsidRPr="00C02A1E" w:rsidRDefault="00A70728" w:rsidP="000B0612">
            <w:pPr>
              <w:pStyle w:val="NoSpacing"/>
              <w:rPr>
                <w:sz w:val="22"/>
                <w:szCs w:val="22"/>
                <w:lang w:eastAsia="en-NZ"/>
              </w:rPr>
            </w:pPr>
            <w:r w:rsidRPr="00C02A1E">
              <w:rPr>
                <w:sz w:val="22"/>
                <w:szCs w:val="22"/>
                <w:lang w:eastAsia="en-NZ"/>
              </w:rPr>
              <w:t>$</w:t>
            </w:r>
            <w:r w:rsidR="00F40274" w:rsidRPr="00C02A1E">
              <w:rPr>
                <w:sz w:val="22"/>
                <w:szCs w:val="22"/>
                <w:lang w:eastAsia="en-NZ"/>
              </w:rPr>
              <w:t xml:space="preserve"> </w:t>
            </w:r>
            <w:r w:rsidR="00417DDA" w:rsidRPr="00C02A1E">
              <w:rPr>
                <w:sz w:val="22"/>
                <w:szCs w:val="22"/>
                <w:lang w:eastAsia="en-NZ"/>
              </w:rPr>
              <w:t>Subtotal (Excl</w:t>
            </w:r>
            <w:r w:rsidR="00F40274" w:rsidRPr="00C02A1E">
              <w:rPr>
                <w:sz w:val="22"/>
                <w:szCs w:val="22"/>
                <w:lang w:eastAsia="en-NZ"/>
              </w:rPr>
              <w:t xml:space="preserve"> </w:t>
            </w:r>
            <w:r w:rsidR="00417DDA" w:rsidRPr="00C02A1E">
              <w:rPr>
                <w:sz w:val="22"/>
                <w:szCs w:val="22"/>
                <w:lang w:eastAsia="en-NZ"/>
              </w:rPr>
              <w:t>GST)</w:t>
            </w:r>
          </w:p>
        </w:tc>
        <w:tc>
          <w:tcPr>
            <w:tcW w:w="757" w:type="pct"/>
            <w:tcBorders>
              <w:top w:val="nil"/>
              <w:left w:val="nil"/>
              <w:bottom w:val="single" w:sz="4" w:space="0" w:color="auto"/>
              <w:right w:val="single" w:sz="4" w:space="0" w:color="auto"/>
            </w:tcBorders>
            <w:shd w:val="clear" w:color="auto" w:fill="D1D1D1" w:themeFill="background2" w:themeFillShade="E6"/>
            <w:noWrap/>
            <w:vAlign w:val="bottom"/>
            <w:hideMark/>
          </w:tcPr>
          <w:p w14:paraId="73313DDB" w14:textId="14467DE8" w:rsidR="00417DDA" w:rsidRPr="00C02A1E" w:rsidRDefault="00A70728" w:rsidP="000B0612">
            <w:pPr>
              <w:pStyle w:val="NoSpacing"/>
              <w:rPr>
                <w:sz w:val="22"/>
                <w:szCs w:val="22"/>
                <w:lang w:val="en-NZ" w:eastAsia="en-NZ"/>
              </w:rPr>
            </w:pPr>
            <w:r w:rsidRPr="00C02A1E">
              <w:rPr>
                <w:sz w:val="22"/>
                <w:szCs w:val="22"/>
                <w:lang w:val="en-NZ" w:eastAsia="en-NZ"/>
              </w:rPr>
              <w:t>$</w:t>
            </w:r>
            <w:r w:rsidR="00F40274" w:rsidRPr="029ED2EE">
              <w:rPr>
                <w:sz w:val="22"/>
                <w:szCs w:val="22"/>
                <w:lang w:val="en-NZ" w:eastAsia="en-NZ"/>
              </w:rPr>
              <w:t xml:space="preserve"> </w:t>
            </w:r>
            <w:r w:rsidR="00417DDA" w:rsidRPr="00C02A1E">
              <w:rPr>
                <w:sz w:val="22"/>
                <w:szCs w:val="22"/>
                <w:lang w:val="en-NZ" w:eastAsia="en-NZ"/>
              </w:rPr>
              <w:t>Subtotal (Incl GST)</w:t>
            </w:r>
          </w:p>
        </w:tc>
        <w:tc>
          <w:tcPr>
            <w:tcW w:w="1288" w:type="pct"/>
            <w:tcBorders>
              <w:top w:val="nil"/>
              <w:left w:val="nil"/>
              <w:bottom w:val="single" w:sz="4" w:space="0" w:color="auto"/>
              <w:right w:val="single" w:sz="4" w:space="0" w:color="auto"/>
            </w:tcBorders>
            <w:shd w:val="clear" w:color="auto" w:fill="D1D1D1" w:themeFill="background2" w:themeFillShade="E6"/>
            <w:noWrap/>
            <w:vAlign w:val="bottom"/>
            <w:hideMark/>
          </w:tcPr>
          <w:p w14:paraId="431EE149" w14:textId="77777777" w:rsidR="00417DDA" w:rsidRPr="00C02A1E" w:rsidRDefault="00417DDA" w:rsidP="000B0612">
            <w:pPr>
              <w:pStyle w:val="NoSpacing"/>
              <w:rPr>
                <w:sz w:val="22"/>
                <w:szCs w:val="22"/>
                <w:lang w:eastAsia="en-NZ"/>
              </w:rPr>
            </w:pPr>
            <w:r w:rsidRPr="00C02A1E">
              <w:rPr>
                <w:sz w:val="22"/>
                <w:szCs w:val="22"/>
                <w:lang w:eastAsia="en-NZ"/>
              </w:rPr>
              <w:t>Source</w:t>
            </w:r>
          </w:p>
        </w:tc>
      </w:tr>
      <w:tr w:rsidR="001D2172" w:rsidRPr="00417DDA" w14:paraId="6D40B048" w14:textId="77777777" w:rsidTr="005A761A">
        <w:trPr>
          <w:trHeight w:val="619"/>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1534E20D" w14:textId="6FC0AC43" w:rsidR="00417DDA" w:rsidRPr="00C02A1E" w:rsidRDefault="00417DDA" w:rsidP="000B0612">
            <w:pPr>
              <w:pStyle w:val="NoSpacing"/>
              <w:rPr>
                <w:i/>
                <w:iCs/>
                <w:sz w:val="22"/>
                <w:szCs w:val="22"/>
                <w:lang w:eastAsia="en-NZ"/>
              </w:rPr>
            </w:pPr>
            <w:r w:rsidRPr="00C02A1E">
              <w:rPr>
                <w:i/>
                <w:iCs/>
                <w:sz w:val="22"/>
                <w:szCs w:val="22"/>
                <w:lang w:eastAsia="en-NZ"/>
              </w:rPr>
              <w:t>Project Manager</w:t>
            </w:r>
          </w:p>
        </w:tc>
        <w:tc>
          <w:tcPr>
            <w:tcW w:w="561" w:type="pct"/>
            <w:tcBorders>
              <w:top w:val="nil"/>
              <w:left w:val="nil"/>
              <w:bottom w:val="single" w:sz="4" w:space="0" w:color="auto"/>
              <w:right w:val="single" w:sz="4" w:space="0" w:color="auto"/>
            </w:tcBorders>
            <w:shd w:val="clear" w:color="auto" w:fill="auto"/>
            <w:noWrap/>
            <w:vAlign w:val="bottom"/>
            <w:hideMark/>
          </w:tcPr>
          <w:p w14:paraId="28D0D435" w14:textId="77777777" w:rsidR="00417DDA" w:rsidRPr="00C02A1E" w:rsidRDefault="00417DDA" w:rsidP="000B0612">
            <w:pPr>
              <w:pStyle w:val="NoSpacing"/>
              <w:rPr>
                <w:sz w:val="22"/>
                <w:szCs w:val="22"/>
                <w:lang w:eastAsia="en-NZ"/>
              </w:rPr>
            </w:pPr>
            <w:r w:rsidRPr="00C02A1E">
              <w:rPr>
                <w:sz w:val="22"/>
                <w:szCs w:val="22"/>
                <w:lang w:eastAsia="en-NZ"/>
              </w:rPr>
              <w:t>360</w:t>
            </w:r>
          </w:p>
        </w:tc>
        <w:tc>
          <w:tcPr>
            <w:tcW w:w="804" w:type="pct"/>
            <w:tcBorders>
              <w:top w:val="nil"/>
              <w:left w:val="nil"/>
              <w:bottom w:val="single" w:sz="4" w:space="0" w:color="auto"/>
              <w:right w:val="single" w:sz="4" w:space="0" w:color="auto"/>
            </w:tcBorders>
            <w:shd w:val="clear" w:color="auto" w:fill="auto"/>
            <w:noWrap/>
            <w:vAlign w:val="bottom"/>
            <w:hideMark/>
          </w:tcPr>
          <w:p w14:paraId="6E69CAAB" w14:textId="355EF1C8" w:rsidR="00417DDA" w:rsidRPr="00C02A1E" w:rsidRDefault="00417DDA" w:rsidP="000B0612">
            <w:pPr>
              <w:pStyle w:val="NoSpacing"/>
              <w:rPr>
                <w:sz w:val="22"/>
                <w:szCs w:val="22"/>
                <w:lang w:eastAsia="en-NZ"/>
              </w:rPr>
            </w:pPr>
            <w:r w:rsidRPr="00C02A1E">
              <w:rPr>
                <w:sz w:val="22"/>
                <w:szCs w:val="22"/>
                <w:lang w:eastAsia="en-NZ"/>
              </w:rPr>
              <w:t xml:space="preserve">350.00 </w:t>
            </w:r>
          </w:p>
        </w:tc>
        <w:tc>
          <w:tcPr>
            <w:tcW w:w="757" w:type="pct"/>
            <w:tcBorders>
              <w:top w:val="nil"/>
              <w:left w:val="nil"/>
              <w:bottom w:val="single" w:sz="4" w:space="0" w:color="auto"/>
              <w:right w:val="single" w:sz="4" w:space="0" w:color="auto"/>
            </w:tcBorders>
            <w:shd w:val="clear" w:color="auto" w:fill="auto"/>
            <w:noWrap/>
            <w:vAlign w:val="bottom"/>
            <w:hideMark/>
          </w:tcPr>
          <w:p w14:paraId="6B910505" w14:textId="1E5C0A5B" w:rsidR="00417DDA" w:rsidRPr="00C02A1E" w:rsidRDefault="00417DDA" w:rsidP="000B0612">
            <w:pPr>
              <w:pStyle w:val="NoSpacing"/>
              <w:rPr>
                <w:sz w:val="22"/>
                <w:szCs w:val="22"/>
                <w:lang w:eastAsia="en-NZ"/>
              </w:rPr>
            </w:pPr>
            <w:r w:rsidRPr="00C02A1E">
              <w:rPr>
                <w:sz w:val="22"/>
                <w:szCs w:val="22"/>
                <w:lang w:eastAsia="en-NZ"/>
              </w:rPr>
              <w:t xml:space="preserve">126,000.00 </w:t>
            </w:r>
          </w:p>
        </w:tc>
        <w:tc>
          <w:tcPr>
            <w:tcW w:w="757" w:type="pct"/>
            <w:tcBorders>
              <w:top w:val="nil"/>
              <w:left w:val="nil"/>
              <w:bottom w:val="single" w:sz="4" w:space="0" w:color="auto"/>
              <w:right w:val="single" w:sz="4" w:space="0" w:color="auto"/>
            </w:tcBorders>
            <w:shd w:val="clear" w:color="auto" w:fill="auto"/>
            <w:noWrap/>
            <w:vAlign w:val="bottom"/>
            <w:hideMark/>
          </w:tcPr>
          <w:p w14:paraId="357A773F" w14:textId="1F414D3C" w:rsidR="00417DDA" w:rsidRPr="00C02A1E" w:rsidRDefault="00417DDA" w:rsidP="000B0612">
            <w:pPr>
              <w:pStyle w:val="NoSpacing"/>
              <w:rPr>
                <w:sz w:val="22"/>
                <w:szCs w:val="22"/>
                <w:lang w:eastAsia="en-NZ"/>
              </w:rPr>
            </w:pPr>
            <w:r w:rsidRPr="00C02A1E">
              <w:rPr>
                <w:sz w:val="22"/>
                <w:szCs w:val="22"/>
                <w:lang w:eastAsia="en-NZ"/>
              </w:rPr>
              <w:t xml:space="preserve">           144,900.00 </w:t>
            </w:r>
          </w:p>
        </w:tc>
        <w:tc>
          <w:tcPr>
            <w:tcW w:w="1288" w:type="pct"/>
            <w:tcBorders>
              <w:top w:val="nil"/>
              <w:left w:val="nil"/>
              <w:bottom w:val="single" w:sz="4" w:space="0" w:color="auto"/>
              <w:right w:val="single" w:sz="4" w:space="0" w:color="auto"/>
            </w:tcBorders>
            <w:shd w:val="clear" w:color="auto" w:fill="auto"/>
            <w:noWrap/>
            <w:vAlign w:val="bottom"/>
            <w:hideMark/>
          </w:tcPr>
          <w:p w14:paraId="363D6B0D" w14:textId="273CA6D4" w:rsidR="00417DDA" w:rsidRPr="00C02A1E" w:rsidRDefault="00417DDA" w:rsidP="000B0612">
            <w:pPr>
              <w:pStyle w:val="NoSpacing"/>
              <w:rPr>
                <w:sz w:val="22"/>
                <w:szCs w:val="22"/>
                <w:lang w:eastAsia="en-NZ"/>
              </w:rPr>
            </w:pPr>
          </w:p>
        </w:tc>
      </w:tr>
      <w:tr w:rsidR="001D2172" w:rsidRPr="00417DDA" w14:paraId="4CB7EB2C" w14:textId="77777777" w:rsidTr="005A761A">
        <w:trPr>
          <w:trHeight w:val="570"/>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65B79CD6" w14:textId="730D5956" w:rsidR="00417DDA" w:rsidRPr="00C02A1E" w:rsidRDefault="00417DDA" w:rsidP="000B0612">
            <w:pPr>
              <w:pStyle w:val="NoSpacing"/>
              <w:rPr>
                <w:i/>
                <w:iCs/>
                <w:sz w:val="22"/>
                <w:szCs w:val="22"/>
                <w:lang w:eastAsia="en-NZ"/>
              </w:rPr>
            </w:pPr>
            <w:r w:rsidRPr="00C02A1E">
              <w:rPr>
                <w:i/>
                <w:iCs/>
                <w:sz w:val="22"/>
                <w:szCs w:val="22"/>
                <w:lang w:eastAsia="en-NZ"/>
              </w:rPr>
              <w:t xml:space="preserve">Project Team Members </w:t>
            </w:r>
          </w:p>
        </w:tc>
        <w:tc>
          <w:tcPr>
            <w:tcW w:w="561" w:type="pct"/>
            <w:tcBorders>
              <w:top w:val="nil"/>
              <w:left w:val="nil"/>
              <w:bottom w:val="single" w:sz="4" w:space="0" w:color="auto"/>
              <w:right w:val="single" w:sz="4" w:space="0" w:color="auto"/>
            </w:tcBorders>
            <w:shd w:val="clear" w:color="auto" w:fill="auto"/>
            <w:noWrap/>
            <w:vAlign w:val="bottom"/>
            <w:hideMark/>
          </w:tcPr>
          <w:p w14:paraId="5008A01F" w14:textId="77777777" w:rsidR="00417DDA" w:rsidRPr="00C02A1E" w:rsidRDefault="00417DDA" w:rsidP="000B0612">
            <w:pPr>
              <w:pStyle w:val="NoSpacing"/>
              <w:rPr>
                <w:sz w:val="22"/>
                <w:szCs w:val="22"/>
                <w:lang w:eastAsia="en-NZ"/>
              </w:rPr>
            </w:pPr>
            <w:r w:rsidRPr="00C02A1E">
              <w:rPr>
                <w:sz w:val="22"/>
                <w:szCs w:val="22"/>
                <w:lang w:eastAsia="en-NZ"/>
              </w:rPr>
              <w:t>1440</w:t>
            </w:r>
          </w:p>
        </w:tc>
        <w:tc>
          <w:tcPr>
            <w:tcW w:w="804" w:type="pct"/>
            <w:tcBorders>
              <w:top w:val="nil"/>
              <w:left w:val="nil"/>
              <w:bottom w:val="single" w:sz="4" w:space="0" w:color="auto"/>
              <w:right w:val="single" w:sz="4" w:space="0" w:color="auto"/>
            </w:tcBorders>
            <w:shd w:val="clear" w:color="auto" w:fill="auto"/>
            <w:noWrap/>
            <w:vAlign w:val="bottom"/>
            <w:hideMark/>
          </w:tcPr>
          <w:p w14:paraId="75F3B20E" w14:textId="7BED8A05" w:rsidR="00417DDA" w:rsidRPr="00C02A1E" w:rsidRDefault="00417DDA" w:rsidP="000B0612">
            <w:pPr>
              <w:pStyle w:val="NoSpacing"/>
              <w:rPr>
                <w:sz w:val="22"/>
                <w:szCs w:val="22"/>
                <w:lang w:eastAsia="en-NZ"/>
              </w:rPr>
            </w:pPr>
            <w:r w:rsidRPr="00C02A1E">
              <w:rPr>
                <w:sz w:val="22"/>
                <w:szCs w:val="22"/>
                <w:lang w:eastAsia="en-NZ"/>
              </w:rPr>
              <w:t xml:space="preserve">120.00 </w:t>
            </w:r>
          </w:p>
        </w:tc>
        <w:tc>
          <w:tcPr>
            <w:tcW w:w="757" w:type="pct"/>
            <w:tcBorders>
              <w:top w:val="nil"/>
              <w:left w:val="nil"/>
              <w:bottom w:val="single" w:sz="4" w:space="0" w:color="auto"/>
              <w:right w:val="single" w:sz="4" w:space="0" w:color="auto"/>
            </w:tcBorders>
            <w:shd w:val="clear" w:color="auto" w:fill="auto"/>
            <w:noWrap/>
            <w:vAlign w:val="bottom"/>
            <w:hideMark/>
          </w:tcPr>
          <w:p w14:paraId="2102B966" w14:textId="18DBE791" w:rsidR="00417DDA" w:rsidRPr="00C02A1E" w:rsidRDefault="00417DDA" w:rsidP="000B0612">
            <w:pPr>
              <w:pStyle w:val="NoSpacing"/>
              <w:rPr>
                <w:sz w:val="22"/>
                <w:szCs w:val="22"/>
                <w:lang w:eastAsia="en-NZ"/>
              </w:rPr>
            </w:pPr>
            <w:r w:rsidRPr="00C02A1E">
              <w:rPr>
                <w:sz w:val="22"/>
                <w:szCs w:val="22"/>
                <w:lang w:eastAsia="en-NZ"/>
              </w:rPr>
              <w:t xml:space="preserve">172,800.00 </w:t>
            </w:r>
          </w:p>
        </w:tc>
        <w:tc>
          <w:tcPr>
            <w:tcW w:w="757" w:type="pct"/>
            <w:tcBorders>
              <w:top w:val="nil"/>
              <w:left w:val="nil"/>
              <w:bottom w:val="single" w:sz="4" w:space="0" w:color="auto"/>
              <w:right w:val="single" w:sz="4" w:space="0" w:color="auto"/>
            </w:tcBorders>
            <w:shd w:val="clear" w:color="auto" w:fill="auto"/>
            <w:noWrap/>
            <w:vAlign w:val="bottom"/>
            <w:hideMark/>
          </w:tcPr>
          <w:p w14:paraId="008F50B4" w14:textId="50990183" w:rsidR="00417DDA" w:rsidRPr="00C02A1E" w:rsidRDefault="00417DDA" w:rsidP="000B0612">
            <w:pPr>
              <w:pStyle w:val="NoSpacing"/>
              <w:rPr>
                <w:sz w:val="22"/>
                <w:szCs w:val="22"/>
                <w:lang w:eastAsia="en-NZ"/>
              </w:rPr>
            </w:pPr>
            <w:r w:rsidRPr="00C02A1E">
              <w:rPr>
                <w:sz w:val="22"/>
                <w:szCs w:val="22"/>
                <w:lang w:eastAsia="en-NZ"/>
              </w:rPr>
              <w:t xml:space="preserve">198,720.00 </w:t>
            </w:r>
          </w:p>
        </w:tc>
        <w:tc>
          <w:tcPr>
            <w:tcW w:w="1288" w:type="pct"/>
            <w:tcBorders>
              <w:top w:val="nil"/>
              <w:left w:val="nil"/>
              <w:bottom w:val="single" w:sz="4" w:space="0" w:color="auto"/>
              <w:right w:val="single" w:sz="4" w:space="0" w:color="auto"/>
            </w:tcBorders>
            <w:shd w:val="clear" w:color="auto" w:fill="auto"/>
            <w:noWrap/>
            <w:vAlign w:val="bottom"/>
            <w:hideMark/>
          </w:tcPr>
          <w:p w14:paraId="1517CA48" w14:textId="3DE3A547" w:rsidR="00417DDA" w:rsidRPr="00C02A1E" w:rsidRDefault="00417DDA" w:rsidP="000B0612">
            <w:pPr>
              <w:pStyle w:val="NoSpacing"/>
              <w:rPr>
                <w:i/>
                <w:iCs/>
                <w:sz w:val="22"/>
                <w:szCs w:val="22"/>
                <w:lang w:eastAsia="en-NZ"/>
              </w:rPr>
            </w:pPr>
            <w:r w:rsidRPr="00C02A1E">
              <w:rPr>
                <w:sz w:val="22"/>
                <w:szCs w:val="22"/>
                <w:lang w:eastAsia="en-NZ"/>
              </w:rPr>
              <w:t> </w:t>
            </w:r>
            <w:r w:rsidR="00F40274" w:rsidRPr="00C02A1E">
              <w:rPr>
                <w:i/>
                <w:iCs/>
                <w:sz w:val="22"/>
                <w:szCs w:val="22"/>
                <w:lang w:eastAsia="en-NZ"/>
              </w:rPr>
              <w:t>(15 hours Per Week Per Member)</w:t>
            </w:r>
          </w:p>
        </w:tc>
      </w:tr>
      <w:tr w:rsidR="001D2172" w:rsidRPr="00417DDA" w14:paraId="79A71867" w14:textId="77777777" w:rsidTr="007918F3">
        <w:trPr>
          <w:trHeight w:val="315"/>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46C5D31C" w14:textId="4E7DA5CF" w:rsidR="00417DDA" w:rsidRPr="00C02A1E" w:rsidRDefault="00417DDA" w:rsidP="000B0612">
            <w:pPr>
              <w:pStyle w:val="NoSpacing"/>
              <w:rPr>
                <w:i/>
                <w:iCs/>
                <w:sz w:val="22"/>
                <w:szCs w:val="22"/>
                <w:lang w:eastAsia="en-NZ"/>
              </w:rPr>
            </w:pPr>
            <w:r w:rsidRPr="00C02A1E">
              <w:rPr>
                <w:i/>
                <w:iCs/>
                <w:sz w:val="22"/>
                <w:szCs w:val="22"/>
                <w:lang w:eastAsia="en-NZ"/>
              </w:rPr>
              <w:t>Mentor</w:t>
            </w:r>
          </w:p>
        </w:tc>
        <w:tc>
          <w:tcPr>
            <w:tcW w:w="561" w:type="pct"/>
            <w:tcBorders>
              <w:top w:val="nil"/>
              <w:left w:val="nil"/>
              <w:bottom w:val="single" w:sz="4" w:space="0" w:color="auto"/>
              <w:right w:val="single" w:sz="4" w:space="0" w:color="auto"/>
            </w:tcBorders>
            <w:shd w:val="clear" w:color="auto" w:fill="auto"/>
            <w:noWrap/>
            <w:vAlign w:val="bottom"/>
            <w:hideMark/>
          </w:tcPr>
          <w:p w14:paraId="2E40AC58" w14:textId="77777777" w:rsidR="00417DDA" w:rsidRPr="00C02A1E" w:rsidRDefault="00417DDA" w:rsidP="000B0612">
            <w:pPr>
              <w:pStyle w:val="NoSpacing"/>
              <w:rPr>
                <w:sz w:val="22"/>
                <w:szCs w:val="22"/>
                <w:lang w:eastAsia="en-NZ"/>
              </w:rPr>
            </w:pPr>
            <w:r w:rsidRPr="00C02A1E">
              <w:rPr>
                <w:sz w:val="22"/>
                <w:szCs w:val="22"/>
                <w:lang w:eastAsia="en-NZ"/>
              </w:rPr>
              <w:t>26</w:t>
            </w:r>
          </w:p>
        </w:tc>
        <w:tc>
          <w:tcPr>
            <w:tcW w:w="804" w:type="pct"/>
            <w:tcBorders>
              <w:top w:val="nil"/>
              <w:left w:val="nil"/>
              <w:bottom w:val="single" w:sz="4" w:space="0" w:color="auto"/>
              <w:right w:val="single" w:sz="4" w:space="0" w:color="auto"/>
            </w:tcBorders>
            <w:shd w:val="clear" w:color="auto" w:fill="auto"/>
            <w:noWrap/>
            <w:vAlign w:val="bottom"/>
            <w:hideMark/>
          </w:tcPr>
          <w:p w14:paraId="02207747" w14:textId="62D4D79A" w:rsidR="00417DDA" w:rsidRPr="00C02A1E" w:rsidRDefault="00417DDA" w:rsidP="000B0612">
            <w:pPr>
              <w:pStyle w:val="NoSpacing"/>
              <w:rPr>
                <w:sz w:val="22"/>
                <w:szCs w:val="22"/>
                <w:lang w:eastAsia="en-NZ"/>
              </w:rPr>
            </w:pPr>
            <w:r w:rsidRPr="00C02A1E">
              <w:rPr>
                <w:sz w:val="22"/>
                <w:szCs w:val="22"/>
                <w:lang w:eastAsia="en-NZ"/>
              </w:rPr>
              <w:t xml:space="preserve">142.00 </w:t>
            </w:r>
          </w:p>
        </w:tc>
        <w:tc>
          <w:tcPr>
            <w:tcW w:w="757" w:type="pct"/>
            <w:tcBorders>
              <w:top w:val="nil"/>
              <w:left w:val="nil"/>
              <w:bottom w:val="nil"/>
              <w:right w:val="single" w:sz="4" w:space="0" w:color="auto"/>
            </w:tcBorders>
            <w:shd w:val="clear" w:color="auto" w:fill="auto"/>
            <w:noWrap/>
            <w:vAlign w:val="bottom"/>
            <w:hideMark/>
          </w:tcPr>
          <w:p w14:paraId="328C80F6" w14:textId="1A601D78" w:rsidR="00417DDA" w:rsidRPr="00C02A1E" w:rsidRDefault="00417DDA" w:rsidP="000B0612">
            <w:pPr>
              <w:pStyle w:val="NoSpacing"/>
              <w:rPr>
                <w:sz w:val="22"/>
                <w:szCs w:val="22"/>
                <w:lang w:eastAsia="en-NZ"/>
              </w:rPr>
            </w:pPr>
            <w:r w:rsidRPr="00C02A1E">
              <w:rPr>
                <w:sz w:val="22"/>
                <w:szCs w:val="22"/>
                <w:lang w:eastAsia="en-NZ"/>
              </w:rPr>
              <w:t xml:space="preserve">3,692.00 </w:t>
            </w:r>
          </w:p>
        </w:tc>
        <w:tc>
          <w:tcPr>
            <w:tcW w:w="757" w:type="pct"/>
            <w:tcBorders>
              <w:top w:val="nil"/>
              <w:left w:val="nil"/>
              <w:bottom w:val="nil"/>
              <w:right w:val="single" w:sz="4" w:space="0" w:color="auto"/>
            </w:tcBorders>
            <w:shd w:val="clear" w:color="auto" w:fill="auto"/>
            <w:noWrap/>
            <w:vAlign w:val="bottom"/>
            <w:hideMark/>
          </w:tcPr>
          <w:p w14:paraId="533C309D" w14:textId="745734FF" w:rsidR="00417DDA" w:rsidRPr="00C02A1E" w:rsidRDefault="00417DDA" w:rsidP="000B0612">
            <w:pPr>
              <w:pStyle w:val="NoSpacing"/>
              <w:rPr>
                <w:sz w:val="22"/>
                <w:szCs w:val="22"/>
                <w:lang w:eastAsia="en-NZ"/>
              </w:rPr>
            </w:pPr>
            <w:r w:rsidRPr="00C02A1E">
              <w:rPr>
                <w:sz w:val="22"/>
                <w:szCs w:val="22"/>
                <w:lang w:eastAsia="en-NZ"/>
              </w:rPr>
              <w:t xml:space="preserve">4,245.80 </w:t>
            </w:r>
          </w:p>
        </w:tc>
        <w:tc>
          <w:tcPr>
            <w:tcW w:w="1288" w:type="pct"/>
            <w:tcBorders>
              <w:top w:val="nil"/>
              <w:left w:val="nil"/>
              <w:bottom w:val="single" w:sz="4" w:space="0" w:color="auto"/>
              <w:right w:val="single" w:sz="4" w:space="0" w:color="auto"/>
            </w:tcBorders>
            <w:shd w:val="clear" w:color="auto" w:fill="auto"/>
            <w:noWrap/>
            <w:vAlign w:val="bottom"/>
            <w:hideMark/>
          </w:tcPr>
          <w:p w14:paraId="4721E04F" w14:textId="4D1D485D" w:rsidR="00417DDA" w:rsidRPr="00C02A1E" w:rsidRDefault="00626EE5" w:rsidP="000B0612">
            <w:pPr>
              <w:pStyle w:val="NoSpacing"/>
              <w:rPr>
                <w:sz w:val="22"/>
                <w:szCs w:val="22"/>
                <w:lang w:eastAsia="en-NZ"/>
              </w:rPr>
            </w:pPr>
            <w:r w:rsidRPr="00C02A1E">
              <w:rPr>
                <w:sz w:val="22"/>
                <w:szCs w:val="22"/>
                <w:lang w:eastAsia="en-NZ"/>
              </w:rPr>
              <w:t xml:space="preserve">Information provided by AUT </w:t>
            </w:r>
          </w:p>
        </w:tc>
      </w:tr>
      <w:tr w:rsidR="001D2172" w:rsidRPr="00417DDA" w14:paraId="5A2BEEF6" w14:textId="77777777" w:rsidTr="007918F3">
        <w:trPr>
          <w:trHeight w:val="315"/>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1A60223A" w14:textId="61E6ADB3" w:rsidR="00417DDA" w:rsidRPr="00C02A1E" w:rsidRDefault="00417DDA" w:rsidP="000B0612">
            <w:pPr>
              <w:pStyle w:val="NoSpacing"/>
              <w:rPr>
                <w:sz w:val="22"/>
                <w:szCs w:val="22"/>
                <w:lang w:eastAsia="en-NZ"/>
              </w:rPr>
            </w:pPr>
            <w:r w:rsidRPr="00C02A1E">
              <w:rPr>
                <w:sz w:val="22"/>
                <w:szCs w:val="22"/>
                <w:lang w:eastAsia="en-NZ"/>
              </w:rPr>
              <w:t>Total</w:t>
            </w:r>
            <w:r w:rsidR="0080708F" w:rsidRPr="00C02A1E">
              <w:rPr>
                <w:sz w:val="22"/>
                <w:szCs w:val="22"/>
                <w:lang w:eastAsia="en-NZ"/>
              </w:rPr>
              <w:t xml:space="preserve"> Team</w:t>
            </w:r>
            <w:r w:rsidRPr="00C02A1E">
              <w:rPr>
                <w:sz w:val="22"/>
                <w:szCs w:val="22"/>
                <w:lang w:eastAsia="en-NZ"/>
              </w:rPr>
              <w:t xml:space="preserve"> Cost</w:t>
            </w:r>
          </w:p>
        </w:tc>
        <w:tc>
          <w:tcPr>
            <w:tcW w:w="561" w:type="pct"/>
            <w:tcBorders>
              <w:top w:val="nil"/>
              <w:left w:val="nil"/>
              <w:bottom w:val="single" w:sz="4" w:space="0" w:color="auto"/>
              <w:right w:val="single" w:sz="4" w:space="0" w:color="auto"/>
            </w:tcBorders>
            <w:shd w:val="clear" w:color="auto" w:fill="auto"/>
            <w:vAlign w:val="bottom"/>
            <w:hideMark/>
          </w:tcPr>
          <w:p w14:paraId="750DD9D1"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804" w:type="pct"/>
            <w:tcBorders>
              <w:top w:val="nil"/>
              <w:left w:val="nil"/>
              <w:bottom w:val="single" w:sz="4" w:space="0" w:color="auto"/>
              <w:right w:val="nil"/>
            </w:tcBorders>
            <w:shd w:val="clear" w:color="auto" w:fill="auto"/>
            <w:vAlign w:val="bottom"/>
            <w:hideMark/>
          </w:tcPr>
          <w:p w14:paraId="2F6A2375"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757"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5DF1526" w14:textId="474F6B82" w:rsidR="00417DDA" w:rsidRPr="00C02A1E" w:rsidRDefault="00417DDA" w:rsidP="000B0612">
            <w:pPr>
              <w:pStyle w:val="NoSpacing"/>
              <w:rPr>
                <w:sz w:val="22"/>
                <w:szCs w:val="22"/>
                <w:lang w:eastAsia="en-NZ"/>
              </w:rPr>
            </w:pPr>
            <w:r w:rsidRPr="00C02A1E">
              <w:rPr>
                <w:sz w:val="22"/>
                <w:szCs w:val="22"/>
                <w:lang w:eastAsia="en-NZ"/>
              </w:rPr>
              <w:t xml:space="preserve">302,492.00 </w:t>
            </w:r>
          </w:p>
        </w:tc>
        <w:tc>
          <w:tcPr>
            <w:tcW w:w="757" w:type="pct"/>
            <w:tcBorders>
              <w:top w:val="single" w:sz="8" w:space="0" w:color="auto"/>
              <w:left w:val="nil"/>
              <w:bottom w:val="single" w:sz="8" w:space="0" w:color="auto"/>
              <w:right w:val="single" w:sz="8" w:space="0" w:color="auto"/>
            </w:tcBorders>
            <w:shd w:val="clear" w:color="auto" w:fill="auto"/>
            <w:noWrap/>
            <w:vAlign w:val="bottom"/>
            <w:hideMark/>
          </w:tcPr>
          <w:p w14:paraId="2A3B1DE2" w14:textId="4CDC3F28" w:rsidR="00417DDA" w:rsidRPr="00C02A1E" w:rsidRDefault="00417DDA" w:rsidP="000B0612">
            <w:pPr>
              <w:pStyle w:val="NoSpacing"/>
              <w:rPr>
                <w:sz w:val="22"/>
                <w:szCs w:val="22"/>
                <w:lang w:eastAsia="en-NZ"/>
              </w:rPr>
            </w:pPr>
            <w:r w:rsidRPr="00C02A1E">
              <w:rPr>
                <w:sz w:val="22"/>
                <w:szCs w:val="22"/>
                <w:lang w:eastAsia="en-NZ"/>
              </w:rPr>
              <w:t xml:space="preserve">347,865.80 </w:t>
            </w:r>
          </w:p>
        </w:tc>
        <w:tc>
          <w:tcPr>
            <w:tcW w:w="1288" w:type="pct"/>
            <w:tcBorders>
              <w:top w:val="nil"/>
              <w:left w:val="nil"/>
              <w:bottom w:val="single" w:sz="4" w:space="0" w:color="auto"/>
              <w:right w:val="single" w:sz="4" w:space="0" w:color="auto"/>
            </w:tcBorders>
            <w:shd w:val="clear" w:color="auto" w:fill="auto"/>
            <w:noWrap/>
            <w:vAlign w:val="bottom"/>
            <w:hideMark/>
          </w:tcPr>
          <w:p w14:paraId="38F64117" w14:textId="77777777" w:rsidR="00417DDA" w:rsidRPr="00C02A1E" w:rsidRDefault="00417DDA" w:rsidP="000B0612">
            <w:pPr>
              <w:pStyle w:val="NoSpacing"/>
              <w:rPr>
                <w:sz w:val="22"/>
                <w:szCs w:val="22"/>
                <w:lang w:eastAsia="en-NZ"/>
              </w:rPr>
            </w:pPr>
            <w:r w:rsidRPr="00C02A1E">
              <w:rPr>
                <w:sz w:val="22"/>
                <w:szCs w:val="22"/>
                <w:lang w:eastAsia="en-NZ"/>
              </w:rPr>
              <w:t> </w:t>
            </w:r>
          </w:p>
        </w:tc>
      </w:tr>
      <w:tr w:rsidR="001D2172" w:rsidRPr="00417DDA" w14:paraId="5DC3C7BB" w14:textId="77777777" w:rsidTr="00B17C61">
        <w:trPr>
          <w:trHeight w:val="300"/>
        </w:trPr>
        <w:tc>
          <w:tcPr>
            <w:tcW w:w="833" w:type="pct"/>
            <w:tcBorders>
              <w:top w:val="nil"/>
              <w:left w:val="single" w:sz="4" w:space="0" w:color="auto"/>
              <w:bottom w:val="single" w:sz="4" w:space="0" w:color="auto"/>
              <w:right w:val="single" w:sz="4" w:space="0" w:color="auto"/>
            </w:tcBorders>
            <w:shd w:val="clear" w:color="auto" w:fill="D1D1D1" w:themeFill="background2" w:themeFillShade="E6"/>
            <w:noWrap/>
            <w:vAlign w:val="bottom"/>
            <w:hideMark/>
          </w:tcPr>
          <w:p w14:paraId="24BDBB4E" w14:textId="6F88DF2C" w:rsidR="00417DDA" w:rsidRPr="00C02A1E" w:rsidRDefault="00417DDA" w:rsidP="000B0612">
            <w:pPr>
              <w:pStyle w:val="NoSpacing"/>
              <w:rPr>
                <w:b/>
                <w:bCs/>
                <w:sz w:val="22"/>
                <w:szCs w:val="22"/>
                <w:lang w:eastAsia="en-NZ"/>
              </w:rPr>
            </w:pPr>
            <w:r w:rsidRPr="00C02A1E">
              <w:rPr>
                <w:b/>
                <w:bCs/>
                <w:sz w:val="22"/>
                <w:szCs w:val="22"/>
                <w:lang w:eastAsia="en-NZ"/>
              </w:rPr>
              <w:t>Hardware</w:t>
            </w:r>
          </w:p>
        </w:tc>
        <w:tc>
          <w:tcPr>
            <w:tcW w:w="561" w:type="pct"/>
            <w:tcBorders>
              <w:top w:val="nil"/>
              <w:left w:val="nil"/>
              <w:bottom w:val="single" w:sz="4" w:space="0" w:color="auto"/>
              <w:right w:val="single" w:sz="4" w:space="0" w:color="auto"/>
            </w:tcBorders>
            <w:shd w:val="clear" w:color="auto" w:fill="D1D1D1" w:themeFill="background2" w:themeFillShade="E6"/>
            <w:vAlign w:val="bottom"/>
            <w:hideMark/>
          </w:tcPr>
          <w:p w14:paraId="1DC762B3" w14:textId="06C026F2" w:rsidR="00417DDA" w:rsidRPr="00C02A1E" w:rsidRDefault="00417DDA" w:rsidP="000B0612">
            <w:pPr>
              <w:pStyle w:val="NoSpacing"/>
              <w:rPr>
                <w:sz w:val="22"/>
                <w:szCs w:val="22"/>
                <w:lang w:eastAsia="en-NZ"/>
              </w:rPr>
            </w:pPr>
            <w:r w:rsidRPr="00C02A1E">
              <w:rPr>
                <w:sz w:val="22"/>
                <w:szCs w:val="22"/>
                <w:lang w:eastAsia="en-NZ"/>
              </w:rPr>
              <w:t>Item</w:t>
            </w:r>
            <w:r w:rsidR="000505C1" w:rsidRPr="00C02A1E">
              <w:rPr>
                <w:sz w:val="22"/>
                <w:szCs w:val="22"/>
                <w:lang w:eastAsia="en-NZ"/>
              </w:rPr>
              <w:t xml:space="preserve"> Qty</w:t>
            </w:r>
          </w:p>
        </w:tc>
        <w:tc>
          <w:tcPr>
            <w:tcW w:w="804" w:type="pct"/>
            <w:tcBorders>
              <w:top w:val="nil"/>
              <w:left w:val="nil"/>
              <w:bottom w:val="single" w:sz="4" w:space="0" w:color="auto"/>
              <w:right w:val="single" w:sz="4" w:space="0" w:color="auto"/>
            </w:tcBorders>
            <w:shd w:val="clear" w:color="auto" w:fill="D1D1D1" w:themeFill="background2" w:themeFillShade="E6"/>
            <w:vAlign w:val="bottom"/>
            <w:hideMark/>
          </w:tcPr>
          <w:p w14:paraId="05222BD2" w14:textId="7FEC575C" w:rsidR="00417DDA" w:rsidRPr="00C02A1E" w:rsidRDefault="00B35EBC" w:rsidP="000B0612">
            <w:pPr>
              <w:pStyle w:val="NoSpacing"/>
              <w:rPr>
                <w:sz w:val="22"/>
                <w:szCs w:val="22"/>
                <w:lang w:eastAsia="en-NZ"/>
              </w:rPr>
            </w:pPr>
            <w:r w:rsidRPr="00C02A1E">
              <w:rPr>
                <w:sz w:val="22"/>
                <w:szCs w:val="22"/>
                <w:lang w:eastAsia="en-NZ"/>
              </w:rPr>
              <w:t xml:space="preserve">$ </w:t>
            </w:r>
            <w:r w:rsidR="00417DDA" w:rsidRPr="00C02A1E">
              <w:rPr>
                <w:sz w:val="22"/>
                <w:szCs w:val="22"/>
                <w:lang w:eastAsia="en-NZ"/>
              </w:rPr>
              <w:t xml:space="preserve">Cost Per </w:t>
            </w:r>
            <w:r w:rsidRPr="00C02A1E">
              <w:rPr>
                <w:sz w:val="22"/>
                <w:szCs w:val="22"/>
                <w:lang w:eastAsia="en-NZ"/>
              </w:rPr>
              <w:t>(Excl GST)</w:t>
            </w:r>
          </w:p>
        </w:tc>
        <w:tc>
          <w:tcPr>
            <w:tcW w:w="757" w:type="pct"/>
            <w:tcBorders>
              <w:top w:val="nil"/>
              <w:left w:val="nil"/>
              <w:bottom w:val="single" w:sz="4" w:space="0" w:color="auto"/>
              <w:right w:val="single" w:sz="4" w:space="0" w:color="auto"/>
            </w:tcBorders>
            <w:shd w:val="clear" w:color="auto" w:fill="D1D1D1" w:themeFill="background2" w:themeFillShade="E6"/>
            <w:noWrap/>
            <w:vAlign w:val="bottom"/>
            <w:hideMark/>
          </w:tcPr>
          <w:p w14:paraId="0AF7D303" w14:textId="617A88E3" w:rsidR="00417DDA" w:rsidRPr="00C02A1E" w:rsidRDefault="00B35EBC" w:rsidP="000B0612">
            <w:pPr>
              <w:pStyle w:val="NoSpacing"/>
              <w:rPr>
                <w:sz w:val="22"/>
                <w:szCs w:val="22"/>
                <w:lang w:eastAsia="en-NZ"/>
              </w:rPr>
            </w:pPr>
            <w:r w:rsidRPr="00C02A1E">
              <w:rPr>
                <w:sz w:val="22"/>
                <w:szCs w:val="22"/>
                <w:lang w:eastAsia="en-NZ"/>
              </w:rPr>
              <w:t>$ Subtotal (Excl GST)</w:t>
            </w:r>
          </w:p>
        </w:tc>
        <w:tc>
          <w:tcPr>
            <w:tcW w:w="757" w:type="pct"/>
            <w:tcBorders>
              <w:top w:val="nil"/>
              <w:left w:val="nil"/>
              <w:bottom w:val="single" w:sz="4" w:space="0" w:color="auto"/>
              <w:right w:val="single" w:sz="4" w:space="0" w:color="auto"/>
            </w:tcBorders>
            <w:shd w:val="clear" w:color="auto" w:fill="D1D1D1" w:themeFill="background2" w:themeFillShade="E6"/>
            <w:noWrap/>
            <w:vAlign w:val="bottom"/>
            <w:hideMark/>
          </w:tcPr>
          <w:p w14:paraId="6066C4A6" w14:textId="12436032" w:rsidR="00417DDA" w:rsidRPr="00C02A1E" w:rsidRDefault="00B35EBC" w:rsidP="000B0612">
            <w:pPr>
              <w:pStyle w:val="NoSpacing"/>
              <w:rPr>
                <w:sz w:val="22"/>
                <w:szCs w:val="22"/>
                <w:lang w:val="en-NZ" w:eastAsia="en-NZ"/>
              </w:rPr>
            </w:pPr>
            <w:r w:rsidRPr="00C02A1E">
              <w:rPr>
                <w:sz w:val="22"/>
                <w:szCs w:val="22"/>
                <w:lang w:val="en-NZ" w:eastAsia="en-NZ"/>
              </w:rPr>
              <w:t>$</w:t>
            </w:r>
            <w:r w:rsidRPr="05D5DC38">
              <w:rPr>
                <w:sz w:val="22"/>
                <w:szCs w:val="22"/>
                <w:lang w:val="en-NZ" w:eastAsia="en-NZ"/>
              </w:rPr>
              <w:t xml:space="preserve"> </w:t>
            </w:r>
            <w:r w:rsidRPr="00C02A1E">
              <w:rPr>
                <w:sz w:val="22"/>
                <w:szCs w:val="22"/>
                <w:lang w:val="en-NZ" w:eastAsia="en-NZ"/>
              </w:rPr>
              <w:t>Subtotal (Incl GST)</w:t>
            </w:r>
          </w:p>
        </w:tc>
        <w:tc>
          <w:tcPr>
            <w:tcW w:w="1288" w:type="pct"/>
            <w:tcBorders>
              <w:top w:val="nil"/>
              <w:left w:val="nil"/>
              <w:bottom w:val="single" w:sz="4" w:space="0" w:color="auto"/>
              <w:right w:val="single" w:sz="4" w:space="0" w:color="auto"/>
            </w:tcBorders>
            <w:shd w:val="clear" w:color="auto" w:fill="D1D1D1" w:themeFill="background2" w:themeFillShade="E6"/>
            <w:noWrap/>
            <w:vAlign w:val="bottom"/>
            <w:hideMark/>
          </w:tcPr>
          <w:p w14:paraId="6192F4BC" w14:textId="77777777" w:rsidR="00417DDA" w:rsidRPr="00C02A1E" w:rsidRDefault="00417DDA" w:rsidP="000B0612">
            <w:pPr>
              <w:pStyle w:val="NoSpacing"/>
              <w:rPr>
                <w:sz w:val="22"/>
                <w:szCs w:val="22"/>
                <w:lang w:eastAsia="en-NZ"/>
              </w:rPr>
            </w:pPr>
            <w:r w:rsidRPr="00C02A1E">
              <w:rPr>
                <w:sz w:val="22"/>
                <w:szCs w:val="22"/>
                <w:lang w:eastAsia="en-NZ"/>
              </w:rPr>
              <w:t> </w:t>
            </w:r>
          </w:p>
        </w:tc>
      </w:tr>
      <w:tr w:rsidR="001D2172" w:rsidRPr="00417DDA" w14:paraId="46BA93AF" w14:textId="77777777" w:rsidTr="005A761A">
        <w:trPr>
          <w:trHeight w:val="1201"/>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3AD23F4E" w14:textId="1DD91A47" w:rsidR="00417DDA" w:rsidRPr="00C02A1E" w:rsidRDefault="00417DDA" w:rsidP="000B0612">
            <w:pPr>
              <w:pStyle w:val="NoSpacing"/>
              <w:rPr>
                <w:i/>
                <w:iCs/>
                <w:sz w:val="22"/>
                <w:szCs w:val="22"/>
                <w:lang w:eastAsia="en-NZ"/>
              </w:rPr>
            </w:pPr>
            <w:r w:rsidRPr="00C02A1E">
              <w:rPr>
                <w:i/>
                <w:iCs/>
                <w:sz w:val="22"/>
                <w:szCs w:val="22"/>
                <w:lang w:eastAsia="en-NZ"/>
              </w:rPr>
              <w:t>Ettus Research B205mini SDR Kit</w:t>
            </w:r>
          </w:p>
        </w:tc>
        <w:tc>
          <w:tcPr>
            <w:tcW w:w="561" w:type="pct"/>
            <w:tcBorders>
              <w:top w:val="nil"/>
              <w:left w:val="nil"/>
              <w:bottom w:val="single" w:sz="4" w:space="0" w:color="auto"/>
              <w:right w:val="single" w:sz="4" w:space="0" w:color="auto"/>
            </w:tcBorders>
            <w:shd w:val="clear" w:color="auto" w:fill="auto"/>
            <w:noWrap/>
            <w:vAlign w:val="bottom"/>
            <w:hideMark/>
          </w:tcPr>
          <w:p w14:paraId="2ED35C2B" w14:textId="77777777" w:rsidR="00417DDA" w:rsidRPr="00C02A1E" w:rsidRDefault="00417DDA" w:rsidP="000B0612">
            <w:pPr>
              <w:pStyle w:val="NoSpacing"/>
              <w:rPr>
                <w:sz w:val="22"/>
                <w:szCs w:val="22"/>
                <w:lang w:eastAsia="en-NZ"/>
              </w:rPr>
            </w:pPr>
            <w:r w:rsidRPr="00C02A1E">
              <w:rPr>
                <w:sz w:val="22"/>
                <w:szCs w:val="22"/>
                <w:lang w:eastAsia="en-NZ"/>
              </w:rPr>
              <w:t>1</w:t>
            </w:r>
          </w:p>
        </w:tc>
        <w:tc>
          <w:tcPr>
            <w:tcW w:w="804" w:type="pct"/>
            <w:tcBorders>
              <w:top w:val="nil"/>
              <w:left w:val="nil"/>
              <w:bottom w:val="single" w:sz="4" w:space="0" w:color="auto"/>
              <w:right w:val="single" w:sz="4" w:space="0" w:color="auto"/>
            </w:tcBorders>
            <w:shd w:val="clear" w:color="auto" w:fill="auto"/>
            <w:noWrap/>
            <w:vAlign w:val="bottom"/>
            <w:hideMark/>
          </w:tcPr>
          <w:p w14:paraId="7D83A65F" w14:textId="61BA0E6A" w:rsidR="00417DDA" w:rsidRPr="00C02A1E" w:rsidRDefault="00417DDA" w:rsidP="000B0612">
            <w:pPr>
              <w:pStyle w:val="NoSpacing"/>
              <w:rPr>
                <w:sz w:val="22"/>
                <w:szCs w:val="22"/>
                <w:lang w:eastAsia="en-NZ"/>
              </w:rPr>
            </w:pPr>
            <w:r w:rsidRPr="00C02A1E">
              <w:rPr>
                <w:sz w:val="22"/>
                <w:szCs w:val="22"/>
                <w:lang w:eastAsia="en-NZ"/>
              </w:rPr>
              <w:t xml:space="preserve">2,555.70 </w:t>
            </w:r>
          </w:p>
        </w:tc>
        <w:tc>
          <w:tcPr>
            <w:tcW w:w="757" w:type="pct"/>
            <w:tcBorders>
              <w:top w:val="nil"/>
              <w:left w:val="nil"/>
              <w:bottom w:val="single" w:sz="4" w:space="0" w:color="auto"/>
              <w:right w:val="single" w:sz="4" w:space="0" w:color="auto"/>
            </w:tcBorders>
            <w:shd w:val="clear" w:color="auto" w:fill="auto"/>
            <w:noWrap/>
            <w:vAlign w:val="bottom"/>
            <w:hideMark/>
          </w:tcPr>
          <w:p w14:paraId="3E929907" w14:textId="29A1D998" w:rsidR="00417DDA" w:rsidRPr="00C02A1E" w:rsidRDefault="00417DDA" w:rsidP="000B0612">
            <w:pPr>
              <w:pStyle w:val="NoSpacing"/>
              <w:rPr>
                <w:sz w:val="22"/>
                <w:szCs w:val="22"/>
                <w:lang w:eastAsia="en-NZ"/>
              </w:rPr>
            </w:pPr>
            <w:r w:rsidRPr="00C02A1E">
              <w:rPr>
                <w:sz w:val="22"/>
                <w:szCs w:val="22"/>
                <w:lang w:eastAsia="en-NZ"/>
              </w:rPr>
              <w:t xml:space="preserve">2,555.70 </w:t>
            </w:r>
          </w:p>
        </w:tc>
        <w:tc>
          <w:tcPr>
            <w:tcW w:w="757" w:type="pct"/>
            <w:tcBorders>
              <w:top w:val="nil"/>
              <w:left w:val="nil"/>
              <w:bottom w:val="single" w:sz="4" w:space="0" w:color="auto"/>
              <w:right w:val="single" w:sz="4" w:space="0" w:color="auto"/>
            </w:tcBorders>
            <w:shd w:val="clear" w:color="auto" w:fill="auto"/>
            <w:noWrap/>
            <w:vAlign w:val="bottom"/>
            <w:hideMark/>
          </w:tcPr>
          <w:p w14:paraId="1905679B" w14:textId="0B07AC7D" w:rsidR="00417DDA" w:rsidRPr="00C02A1E" w:rsidRDefault="00417DDA" w:rsidP="000B0612">
            <w:pPr>
              <w:pStyle w:val="NoSpacing"/>
              <w:rPr>
                <w:sz w:val="22"/>
                <w:szCs w:val="22"/>
                <w:lang w:eastAsia="en-NZ"/>
              </w:rPr>
            </w:pPr>
            <w:r w:rsidRPr="00C02A1E">
              <w:rPr>
                <w:sz w:val="22"/>
                <w:szCs w:val="22"/>
                <w:lang w:eastAsia="en-NZ"/>
              </w:rPr>
              <w:t xml:space="preserve">2,939.06 </w:t>
            </w:r>
          </w:p>
        </w:tc>
        <w:tc>
          <w:tcPr>
            <w:tcW w:w="1288" w:type="pct"/>
            <w:tcBorders>
              <w:top w:val="nil"/>
              <w:left w:val="nil"/>
              <w:bottom w:val="single" w:sz="4" w:space="0" w:color="auto"/>
              <w:right w:val="single" w:sz="4" w:space="0" w:color="auto"/>
            </w:tcBorders>
            <w:shd w:val="clear" w:color="auto" w:fill="auto"/>
            <w:vAlign w:val="bottom"/>
            <w:hideMark/>
          </w:tcPr>
          <w:p w14:paraId="7F645269" w14:textId="5878E4B6" w:rsidR="00417DDA" w:rsidRPr="00C02A1E" w:rsidRDefault="007918F3" w:rsidP="000B0612">
            <w:pPr>
              <w:pStyle w:val="NoSpacing"/>
              <w:rPr>
                <w:sz w:val="22"/>
                <w:szCs w:val="22"/>
                <w:lang w:eastAsia="en-NZ"/>
              </w:rPr>
            </w:pPr>
            <w:r w:rsidRPr="00C02A1E">
              <w:rPr>
                <w:sz w:val="22"/>
                <w:szCs w:val="22"/>
                <w:lang w:eastAsia="en-NZ"/>
              </w:rPr>
              <w:t>(1)</w:t>
            </w:r>
          </w:p>
        </w:tc>
      </w:tr>
      <w:tr w:rsidR="001D2172" w:rsidRPr="00417DDA" w14:paraId="502DA62C" w14:textId="77777777" w:rsidTr="005A761A">
        <w:trPr>
          <w:trHeight w:val="919"/>
        </w:trPr>
        <w:tc>
          <w:tcPr>
            <w:tcW w:w="833" w:type="pct"/>
            <w:tcBorders>
              <w:top w:val="nil"/>
              <w:left w:val="single" w:sz="4" w:space="0" w:color="auto"/>
              <w:bottom w:val="single" w:sz="4" w:space="0" w:color="auto"/>
              <w:right w:val="single" w:sz="4" w:space="0" w:color="auto"/>
            </w:tcBorders>
            <w:shd w:val="clear" w:color="auto" w:fill="auto"/>
            <w:vAlign w:val="bottom"/>
            <w:hideMark/>
          </w:tcPr>
          <w:p w14:paraId="7EC07F0E" w14:textId="1624F67C" w:rsidR="00417DDA" w:rsidRPr="00C02A1E" w:rsidRDefault="00417DDA" w:rsidP="000B0612">
            <w:pPr>
              <w:pStyle w:val="NoSpacing"/>
              <w:rPr>
                <w:i/>
                <w:iCs/>
                <w:sz w:val="22"/>
                <w:szCs w:val="22"/>
                <w:lang w:eastAsia="en-NZ"/>
              </w:rPr>
            </w:pPr>
            <w:r w:rsidRPr="00C02A1E">
              <w:rPr>
                <w:i/>
                <w:iCs/>
                <w:sz w:val="22"/>
                <w:szCs w:val="22"/>
                <w:lang w:eastAsia="en-NZ"/>
              </w:rPr>
              <w:t>VERT900 VERTICAL ANTENNA</w:t>
            </w:r>
          </w:p>
        </w:tc>
        <w:tc>
          <w:tcPr>
            <w:tcW w:w="561" w:type="pct"/>
            <w:tcBorders>
              <w:top w:val="nil"/>
              <w:left w:val="nil"/>
              <w:bottom w:val="single" w:sz="4" w:space="0" w:color="auto"/>
              <w:right w:val="single" w:sz="4" w:space="0" w:color="auto"/>
            </w:tcBorders>
            <w:shd w:val="clear" w:color="auto" w:fill="auto"/>
            <w:vAlign w:val="bottom"/>
            <w:hideMark/>
          </w:tcPr>
          <w:p w14:paraId="39D73E2A" w14:textId="77777777" w:rsidR="00417DDA" w:rsidRPr="00C02A1E" w:rsidRDefault="00417DDA" w:rsidP="000B0612">
            <w:pPr>
              <w:pStyle w:val="NoSpacing"/>
              <w:rPr>
                <w:sz w:val="22"/>
                <w:szCs w:val="22"/>
                <w:lang w:eastAsia="en-NZ"/>
              </w:rPr>
            </w:pPr>
            <w:r w:rsidRPr="00C02A1E">
              <w:rPr>
                <w:sz w:val="22"/>
                <w:szCs w:val="22"/>
                <w:lang w:eastAsia="en-NZ"/>
              </w:rPr>
              <w:t>2</w:t>
            </w:r>
          </w:p>
        </w:tc>
        <w:tc>
          <w:tcPr>
            <w:tcW w:w="804" w:type="pct"/>
            <w:tcBorders>
              <w:top w:val="nil"/>
              <w:left w:val="nil"/>
              <w:bottom w:val="single" w:sz="4" w:space="0" w:color="auto"/>
              <w:right w:val="single" w:sz="4" w:space="0" w:color="auto"/>
            </w:tcBorders>
            <w:shd w:val="clear" w:color="auto" w:fill="auto"/>
            <w:noWrap/>
            <w:vAlign w:val="bottom"/>
            <w:hideMark/>
          </w:tcPr>
          <w:p w14:paraId="11789153" w14:textId="544C4C42" w:rsidR="00417DDA" w:rsidRPr="00C02A1E" w:rsidRDefault="00417DDA" w:rsidP="000B0612">
            <w:pPr>
              <w:pStyle w:val="NoSpacing"/>
              <w:rPr>
                <w:rFonts w:cs="Arial"/>
                <w:color w:val="222222"/>
                <w:sz w:val="22"/>
                <w:szCs w:val="22"/>
                <w:lang w:eastAsia="en-NZ"/>
              </w:rPr>
            </w:pPr>
            <w:r w:rsidRPr="00C02A1E">
              <w:rPr>
                <w:rFonts w:cs="Arial"/>
                <w:color w:val="222222"/>
                <w:sz w:val="22"/>
                <w:szCs w:val="22"/>
                <w:lang w:eastAsia="en-NZ"/>
              </w:rPr>
              <w:t xml:space="preserve">184.83 </w:t>
            </w:r>
          </w:p>
        </w:tc>
        <w:tc>
          <w:tcPr>
            <w:tcW w:w="757" w:type="pct"/>
            <w:tcBorders>
              <w:top w:val="nil"/>
              <w:left w:val="nil"/>
              <w:bottom w:val="single" w:sz="4" w:space="0" w:color="auto"/>
              <w:right w:val="single" w:sz="4" w:space="0" w:color="auto"/>
            </w:tcBorders>
            <w:shd w:val="clear" w:color="auto" w:fill="auto"/>
            <w:noWrap/>
            <w:vAlign w:val="bottom"/>
            <w:hideMark/>
          </w:tcPr>
          <w:p w14:paraId="596BDC3E" w14:textId="0E744B14" w:rsidR="00417DDA" w:rsidRPr="00C02A1E" w:rsidRDefault="00417DDA" w:rsidP="000B0612">
            <w:pPr>
              <w:pStyle w:val="NoSpacing"/>
              <w:rPr>
                <w:sz w:val="22"/>
                <w:szCs w:val="22"/>
                <w:lang w:eastAsia="en-NZ"/>
              </w:rPr>
            </w:pPr>
            <w:r w:rsidRPr="00C02A1E">
              <w:rPr>
                <w:sz w:val="22"/>
                <w:szCs w:val="22"/>
                <w:lang w:eastAsia="en-NZ"/>
              </w:rPr>
              <w:t xml:space="preserve">369.66 </w:t>
            </w:r>
          </w:p>
        </w:tc>
        <w:tc>
          <w:tcPr>
            <w:tcW w:w="757" w:type="pct"/>
            <w:tcBorders>
              <w:top w:val="nil"/>
              <w:left w:val="nil"/>
              <w:bottom w:val="single" w:sz="4" w:space="0" w:color="auto"/>
              <w:right w:val="single" w:sz="4" w:space="0" w:color="auto"/>
            </w:tcBorders>
            <w:shd w:val="clear" w:color="auto" w:fill="auto"/>
            <w:noWrap/>
            <w:vAlign w:val="bottom"/>
            <w:hideMark/>
          </w:tcPr>
          <w:p w14:paraId="19ED0E1E" w14:textId="1E70F87D" w:rsidR="00417DDA" w:rsidRPr="00C02A1E" w:rsidRDefault="00417DDA" w:rsidP="000B0612">
            <w:pPr>
              <w:pStyle w:val="NoSpacing"/>
              <w:rPr>
                <w:sz w:val="22"/>
                <w:szCs w:val="22"/>
                <w:lang w:eastAsia="en-NZ"/>
              </w:rPr>
            </w:pPr>
            <w:r w:rsidRPr="00C02A1E">
              <w:rPr>
                <w:sz w:val="22"/>
                <w:szCs w:val="22"/>
                <w:lang w:eastAsia="en-NZ"/>
              </w:rPr>
              <w:t xml:space="preserve">425.11 </w:t>
            </w:r>
          </w:p>
        </w:tc>
        <w:tc>
          <w:tcPr>
            <w:tcW w:w="1288" w:type="pct"/>
            <w:tcBorders>
              <w:top w:val="nil"/>
              <w:left w:val="nil"/>
              <w:bottom w:val="single" w:sz="4" w:space="0" w:color="auto"/>
              <w:right w:val="single" w:sz="4" w:space="0" w:color="auto"/>
            </w:tcBorders>
            <w:shd w:val="clear" w:color="auto" w:fill="auto"/>
            <w:vAlign w:val="bottom"/>
            <w:hideMark/>
          </w:tcPr>
          <w:p w14:paraId="36435556" w14:textId="3D251C81" w:rsidR="00417DDA" w:rsidRPr="00C02A1E" w:rsidRDefault="00E74C45" w:rsidP="000B0612">
            <w:pPr>
              <w:pStyle w:val="NoSpacing"/>
              <w:rPr>
                <w:sz w:val="22"/>
                <w:szCs w:val="22"/>
                <w:lang w:eastAsia="en-NZ"/>
              </w:rPr>
            </w:pPr>
            <w:r w:rsidRPr="00C02A1E">
              <w:rPr>
                <w:sz w:val="22"/>
                <w:szCs w:val="22"/>
                <w:lang w:eastAsia="en-NZ"/>
              </w:rPr>
              <w:t>(2)</w:t>
            </w:r>
          </w:p>
        </w:tc>
      </w:tr>
      <w:tr w:rsidR="001D2172" w:rsidRPr="00417DDA" w14:paraId="0817CD9E" w14:textId="77777777" w:rsidTr="005A761A">
        <w:trPr>
          <w:trHeight w:val="1202"/>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024CCF56" w14:textId="784C44D9" w:rsidR="00417DDA" w:rsidRPr="00C02A1E" w:rsidRDefault="00417DDA" w:rsidP="000B0612">
            <w:pPr>
              <w:pStyle w:val="NoSpacing"/>
              <w:rPr>
                <w:i/>
                <w:iCs/>
                <w:sz w:val="22"/>
                <w:szCs w:val="22"/>
                <w:lang w:eastAsia="en-NZ"/>
              </w:rPr>
            </w:pPr>
            <w:r w:rsidRPr="00C02A1E">
              <w:rPr>
                <w:i/>
                <w:iCs/>
                <w:sz w:val="22"/>
                <w:szCs w:val="22"/>
                <w:lang w:eastAsia="en-NZ"/>
              </w:rPr>
              <w:t>SMA Plug to Reverse SMA Socket Adaptor</w:t>
            </w:r>
          </w:p>
        </w:tc>
        <w:tc>
          <w:tcPr>
            <w:tcW w:w="561" w:type="pct"/>
            <w:tcBorders>
              <w:top w:val="nil"/>
              <w:left w:val="nil"/>
              <w:bottom w:val="single" w:sz="4" w:space="0" w:color="auto"/>
              <w:right w:val="single" w:sz="4" w:space="0" w:color="auto"/>
            </w:tcBorders>
            <w:shd w:val="clear" w:color="auto" w:fill="auto"/>
            <w:noWrap/>
            <w:vAlign w:val="bottom"/>
            <w:hideMark/>
          </w:tcPr>
          <w:p w14:paraId="57BAD88D" w14:textId="77777777" w:rsidR="00417DDA" w:rsidRPr="00C02A1E" w:rsidRDefault="00417DDA" w:rsidP="000B0612">
            <w:pPr>
              <w:pStyle w:val="NoSpacing"/>
              <w:rPr>
                <w:sz w:val="22"/>
                <w:szCs w:val="22"/>
                <w:lang w:eastAsia="en-NZ"/>
              </w:rPr>
            </w:pPr>
            <w:r w:rsidRPr="00C02A1E">
              <w:rPr>
                <w:sz w:val="22"/>
                <w:szCs w:val="22"/>
                <w:lang w:eastAsia="en-NZ"/>
              </w:rPr>
              <w:t>2</w:t>
            </w:r>
          </w:p>
        </w:tc>
        <w:tc>
          <w:tcPr>
            <w:tcW w:w="804" w:type="pct"/>
            <w:tcBorders>
              <w:top w:val="nil"/>
              <w:left w:val="nil"/>
              <w:bottom w:val="single" w:sz="4" w:space="0" w:color="auto"/>
              <w:right w:val="single" w:sz="4" w:space="0" w:color="auto"/>
            </w:tcBorders>
            <w:shd w:val="clear" w:color="auto" w:fill="auto"/>
            <w:noWrap/>
            <w:vAlign w:val="bottom"/>
            <w:hideMark/>
          </w:tcPr>
          <w:p w14:paraId="36128FEA" w14:textId="6BA73F65" w:rsidR="00417DDA" w:rsidRPr="00C02A1E" w:rsidRDefault="00417DDA" w:rsidP="000B0612">
            <w:pPr>
              <w:pStyle w:val="NoSpacing"/>
              <w:rPr>
                <w:sz w:val="22"/>
                <w:szCs w:val="22"/>
                <w:lang w:eastAsia="en-NZ"/>
              </w:rPr>
            </w:pPr>
            <w:r w:rsidRPr="00C02A1E">
              <w:rPr>
                <w:sz w:val="22"/>
                <w:szCs w:val="22"/>
                <w:lang w:eastAsia="en-NZ"/>
              </w:rPr>
              <w:t xml:space="preserve">9.13 </w:t>
            </w:r>
          </w:p>
        </w:tc>
        <w:tc>
          <w:tcPr>
            <w:tcW w:w="757" w:type="pct"/>
            <w:tcBorders>
              <w:top w:val="nil"/>
              <w:left w:val="nil"/>
              <w:bottom w:val="single" w:sz="4" w:space="0" w:color="auto"/>
              <w:right w:val="single" w:sz="4" w:space="0" w:color="auto"/>
            </w:tcBorders>
            <w:shd w:val="clear" w:color="auto" w:fill="auto"/>
            <w:noWrap/>
            <w:vAlign w:val="bottom"/>
            <w:hideMark/>
          </w:tcPr>
          <w:p w14:paraId="0127C3B3" w14:textId="5E6E49E6" w:rsidR="00417DDA" w:rsidRPr="00C02A1E" w:rsidRDefault="00417DDA" w:rsidP="000B0612">
            <w:pPr>
              <w:pStyle w:val="NoSpacing"/>
              <w:rPr>
                <w:sz w:val="22"/>
                <w:szCs w:val="22"/>
                <w:lang w:eastAsia="en-NZ"/>
              </w:rPr>
            </w:pPr>
            <w:r w:rsidRPr="00C02A1E">
              <w:rPr>
                <w:sz w:val="22"/>
                <w:szCs w:val="22"/>
                <w:lang w:eastAsia="en-NZ"/>
              </w:rPr>
              <w:t xml:space="preserve">18.26 </w:t>
            </w:r>
          </w:p>
        </w:tc>
        <w:tc>
          <w:tcPr>
            <w:tcW w:w="757" w:type="pct"/>
            <w:tcBorders>
              <w:top w:val="nil"/>
              <w:left w:val="nil"/>
              <w:bottom w:val="single" w:sz="4" w:space="0" w:color="auto"/>
              <w:right w:val="single" w:sz="4" w:space="0" w:color="auto"/>
            </w:tcBorders>
            <w:shd w:val="clear" w:color="auto" w:fill="auto"/>
            <w:noWrap/>
            <w:vAlign w:val="bottom"/>
            <w:hideMark/>
          </w:tcPr>
          <w:p w14:paraId="6D8B6CA3" w14:textId="554D7E09" w:rsidR="00417DDA" w:rsidRPr="00C02A1E" w:rsidRDefault="00417DDA" w:rsidP="000B0612">
            <w:pPr>
              <w:pStyle w:val="NoSpacing"/>
              <w:rPr>
                <w:sz w:val="22"/>
                <w:szCs w:val="22"/>
                <w:lang w:eastAsia="en-NZ"/>
              </w:rPr>
            </w:pPr>
            <w:r w:rsidRPr="00C02A1E">
              <w:rPr>
                <w:sz w:val="22"/>
                <w:szCs w:val="22"/>
                <w:lang w:eastAsia="en-NZ"/>
              </w:rPr>
              <w:t xml:space="preserve">21.00 </w:t>
            </w:r>
          </w:p>
        </w:tc>
        <w:tc>
          <w:tcPr>
            <w:tcW w:w="1288" w:type="pct"/>
            <w:tcBorders>
              <w:top w:val="nil"/>
              <w:left w:val="nil"/>
              <w:bottom w:val="single" w:sz="4" w:space="0" w:color="auto"/>
              <w:right w:val="single" w:sz="4" w:space="0" w:color="auto"/>
            </w:tcBorders>
            <w:shd w:val="clear" w:color="auto" w:fill="auto"/>
            <w:vAlign w:val="bottom"/>
            <w:hideMark/>
          </w:tcPr>
          <w:p w14:paraId="18D3956A" w14:textId="3E9C4173" w:rsidR="00417DDA" w:rsidRPr="00C02A1E" w:rsidRDefault="00E74C45" w:rsidP="000B0612">
            <w:pPr>
              <w:pStyle w:val="NoSpacing"/>
              <w:rPr>
                <w:sz w:val="22"/>
                <w:szCs w:val="22"/>
                <w:lang w:eastAsia="en-NZ"/>
              </w:rPr>
            </w:pPr>
            <w:r w:rsidRPr="00C02A1E">
              <w:rPr>
                <w:sz w:val="22"/>
                <w:szCs w:val="22"/>
                <w:lang w:eastAsia="en-NZ"/>
              </w:rPr>
              <w:t>(3)</w:t>
            </w:r>
          </w:p>
        </w:tc>
      </w:tr>
      <w:tr w:rsidR="001D2172" w:rsidRPr="00417DDA" w14:paraId="3BD7F2DB" w14:textId="77777777" w:rsidTr="005A761A">
        <w:trPr>
          <w:trHeight w:val="409"/>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1437CC2A" w14:textId="2E01FD56" w:rsidR="00417DDA" w:rsidRPr="00C02A1E" w:rsidRDefault="00417DDA" w:rsidP="000B0612">
            <w:pPr>
              <w:pStyle w:val="NoSpacing"/>
              <w:rPr>
                <w:i/>
                <w:sz w:val="22"/>
                <w:szCs w:val="22"/>
                <w:lang w:val="en-NZ" w:eastAsia="en-NZ"/>
              </w:rPr>
            </w:pPr>
            <w:r w:rsidRPr="00C02A1E">
              <w:rPr>
                <w:i/>
                <w:sz w:val="22"/>
                <w:szCs w:val="22"/>
                <w:lang w:val="en-NZ" w:eastAsia="en-NZ"/>
              </w:rPr>
              <w:t xml:space="preserve">Intel </w:t>
            </w:r>
            <w:proofErr w:type="spellStart"/>
            <w:r w:rsidRPr="00C02A1E">
              <w:rPr>
                <w:i/>
                <w:sz w:val="22"/>
                <w:szCs w:val="22"/>
                <w:lang w:val="en-NZ" w:eastAsia="en-NZ"/>
              </w:rPr>
              <w:t>Nuc</w:t>
            </w:r>
            <w:proofErr w:type="spellEnd"/>
          </w:p>
        </w:tc>
        <w:tc>
          <w:tcPr>
            <w:tcW w:w="561" w:type="pct"/>
            <w:tcBorders>
              <w:top w:val="nil"/>
              <w:left w:val="nil"/>
              <w:bottom w:val="single" w:sz="4" w:space="0" w:color="auto"/>
              <w:right w:val="single" w:sz="4" w:space="0" w:color="auto"/>
            </w:tcBorders>
            <w:shd w:val="clear" w:color="auto" w:fill="auto"/>
            <w:noWrap/>
            <w:vAlign w:val="bottom"/>
            <w:hideMark/>
          </w:tcPr>
          <w:p w14:paraId="3BA02FB7" w14:textId="77777777" w:rsidR="00417DDA" w:rsidRPr="00C02A1E" w:rsidRDefault="00417DDA" w:rsidP="000B0612">
            <w:pPr>
              <w:pStyle w:val="NoSpacing"/>
              <w:rPr>
                <w:sz w:val="22"/>
                <w:szCs w:val="22"/>
                <w:lang w:eastAsia="en-NZ"/>
              </w:rPr>
            </w:pPr>
            <w:r w:rsidRPr="00C02A1E">
              <w:rPr>
                <w:sz w:val="22"/>
                <w:szCs w:val="22"/>
                <w:lang w:eastAsia="en-NZ"/>
              </w:rPr>
              <w:t>1</w:t>
            </w:r>
          </w:p>
        </w:tc>
        <w:tc>
          <w:tcPr>
            <w:tcW w:w="804" w:type="pct"/>
            <w:tcBorders>
              <w:top w:val="nil"/>
              <w:left w:val="nil"/>
              <w:bottom w:val="single" w:sz="4" w:space="0" w:color="auto"/>
              <w:right w:val="single" w:sz="4" w:space="0" w:color="auto"/>
            </w:tcBorders>
            <w:shd w:val="clear" w:color="auto" w:fill="auto"/>
            <w:noWrap/>
            <w:vAlign w:val="bottom"/>
            <w:hideMark/>
          </w:tcPr>
          <w:p w14:paraId="0B534BC3" w14:textId="2F3E856D" w:rsidR="00417DDA" w:rsidRPr="00C02A1E" w:rsidRDefault="00417DDA" w:rsidP="000B0612">
            <w:pPr>
              <w:pStyle w:val="NoSpacing"/>
              <w:rPr>
                <w:sz w:val="22"/>
                <w:szCs w:val="22"/>
                <w:lang w:eastAsia="en-NZ"/>
              </w:rPr>
            </w:pPr>
            <w:r w:rsidRPr="00C02A1E">
              <w:rPr>
                <w:sz w:val="22"/>
                <w:szCs w:val="22"/>
                <w:lang w:eastAsia="en-NZ"/>
              </w:rPr>
              <w:t>599.00</w:t>
            </w:r>
          </w:p>
        </w:tc>
        <w:tc>
          <w:tcPr>
            <w:tcW w:w="757" w:type="pct"/>
            <w:tcBorders>
              <w:top w:val="nil"/>
              <w:left w:val="nil"/>
              <w:bottom w:val="single" w:sz="4" w:space="0" w:color="auto"/>
              <w:right w:val="single" w:sz="4" w:space="0" w:color="auto"/>
            </w:tcBorders>
            <w:shd w:val="clear" w:color="auto" w:fill="auto"/>
            <w:noWrap/>
            <w:vAlign w:val="bottom"/>
            <w:hideMark/>
          </w:tcPr>
          <w:p w14:paraId="158E27DF" w14:textId="61912BE5" w:rsidR="00417DDA" w:rsidRPr="00C02A1E" w:rsidRDefault="00417DDA" w:rsidP="000B0612">
            <w:pPr>
              <w:pStyle w:val="NoSpacing"/>
              <w:rPr>
                <w:sz w:val="22"/>
                <w:szCs w:val="22"/>
                <w:lang w:eastAsia="en-NZ"/>
              </w:rPr>
            </w:pPr>
            <w:r w:rsidRPr="00C02A1E">
              <w:rPr>
                <w:sz w:val="22"/>
                <w:szCs w:val="22"/>
                <w:lang w:eastAsia="en-NZ"/>
              </w:rPr>
              <w:t xml:space="preserve">599.00 </w:t>
            </w:r>
          </w:p>
        </w:tc>
        <w:tc>
          <w:tcPr>
            <w:tcW w:w="757" w:type="pct"/>
            <w:tcBorders>
              <w:top w:val="nil"/>
              <w:left w:val="nil"/>
              <w:bottom w:val="single" w:sz="4" w:space="0" w:color="auto"/>
              <w:right w:val="single" w:sz="4" w:space="0" w:color="auto"/>
            </w:tcBorders>
            <w:shd w:val="clear" w:color="auto" w:fill="auto"/>
            <w:noWrap/>
            <w:vAlign w:val="bottom"/>
            <w:hideMark/>
          </w:tcPr>
          <w:p w14:paraId="099C5A0D" w14:textId="194DCA42" w:rsidR="00417DDA" w:rsidRPr="00C02A1E" w:rsidRDefault="00417DDA" w:rsidP="000B0612">
            <w:pPr>
              <w:pStyle w:val="NoSpacing"/>
              <w:rPr>
                <w:sz w:val="22"/>
                <w:szCs w:val="22"/>
                <w:lang w:eastAsia="en-NZ"/>
              </w:rPr>
            </w:pPr>
            <w:r w:rsidRPr="00C02A1E">
              <w:rPr>
                <w:sz w:val="22"/>
                <w:szCs w:val="22"/>
                <w:lang w:eastAsia="en-NZ"/>
              </w:rPr>
              <w:t xml:space="preserve">688.85 </w:t>
            </w:r>
          </w:p>
        </w:tc>
        <w:tc>
          <w:tcPr>
            <w:tcW w:w="1288" w:type="pct"/>
            <w:tcBorders>
              <w:top w:val="nil"/>
              <w:left w:val="nil"/>
              <w:bottom w:val="single" w:sz="4" w:space="0" w:color="auto"/>
              <w:right w:val="single" w:sz="4" w:space="0" w:color="auto"/>
            </w:tcBorders>
            <w:shd w:val="clear" w:color="auto" w:fill="auto"/>
            <w:vAlign w:val="bottom"/>
            <w:hideMark/>
          </w:tcPr>
          <w:p w14:paraId="4E375580" w14:textId="0B329F52" w:rsidR="00417DDA" w:rsidRPr="00C02A1E" w:rsidRDefault="00E74C45" w:rsidP="000B0612">
            <w:pPr>
              <w:pStyle w:val="NoSpacing"/>
              <w:rPr>
                <w:sz w:val="22"/>
                <w:szCs w:val="22"/>
                <w:lang w:eastAsia="en-NZ"/>
              </w:rPr>
            </w:pPr>
            <w:r w:rsidRPr="00C02A1E">
              <w:rPr>
                <w:sz w:val="22"/>
                <w:szCs w:val="22"/>
                <w:lang w:eastAsia="en-NZ"/>
              </w:rPr>
              <w:t>(4)</w:t>
            </w:r>
          </w:p>
        </w:tc>
      </w:tr>
      <w:tr w:rsidR="001D2172" w:rsidRPr="00417DDA" w14:paraId="3AEEF3C7" w14:textId="77777777" w:rsidTr="005A761A">
        <w:trPr>
          <w:trHeight w:val="900"/>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668C8FDA" w14:textId="4320918A" w:rsidR="00417DDA" w:rsidRPr="00C02A1E" w:rsidRDefault="00417DDA" w:rsidP="000B0612">
            <w:pPr>
              <w:pStyle w:val="NoSpacing"/>
              <w:rPr>
                <w:i/>
                <w:iCs/>
                <w:sz w:val="22"/>
                <w:szCs w:val="22"/>
                <w:lang w:eastAsia="en-NZ"/>
              </w:rPr>
            </w:pPr>
            <w:r w:rsidRPr="00C02A1E">
              <w:rPr>
                <w:i/>
                <w:iCs/>
                <w:sz w:val="22"/>
                <w:szCs w:val="22"/>
                <w:lang w:eastAsia="en-NZ"/>
              </w:rPr>
              <w:t>LG 24MR400-B 24" FHD Monitor</w:t>
            </w:r>
          </w:p>
        </w:tc>
        <w:tc>
          <w:tcPr>
            <w:tcW w:w="561" w:type="pct"/>
            <w:tcBorders>
              <w:top w:val="nil"/>
              <w:left w:val="nil"/>
              <w:bottom w:val="single" w:sz="4" w:space="0" w:color="auto"/>
              <w:right w:val="single" w:sz="4" w:space="0" w:color="auto"/>
            </w:tcBorders>
            <w:shd w:val="clear" w:color="auto" w:fill="auto"/>
            <w:noWrap/>
            <w:vAlign w:val="bottom"/>
            <w:hideMark/>
          </w:tcPr>
          <w:p w14:paraId="3977854C" w14:textId="77777777" w:rsidR="00417DDA" w:rsidRPr="00C02A1E" w:rsidRDefault="00417DDA" w:rsidP="000B0612">
            <w:pPr>
              <w:pStyle w:val="NoSpacing"/>
              <w:rPr>
                <w:sz w:val="22"/>
                <w:szCs w:val="22"/>
                <w:lang w:eastAsia="en-NZ"/>
              </w:rPr>
            </w:pPr>
            <w:r w:rsidRPr="00C02A1E">
              <w:rPr>
                <w:sz w:val="22"/>
                <w:szCs w:val="22"/>
                <w:lang w:eastAsia="en-NZ"/>
              </w:rPr>
              <w:t>1</w:t>
            </w:r>
          </w:p>
        </w:tc>
        <w:tc>
          <w:tcPr>
            <w:tcW w:w="804" w:type="pct"/>
            <w:tcBorders>
              <w:top w:val="nil"/>
              <w:left w:val="nil"/>
              <w:bottom w:val="single" w:sz="4" w:space="0" w:color="auto"/>
              <w:right w:val="single" w:sz="4" w:space="0" w:color="auto"/>
            </w:tcBorders>
            <w:shd w:val="clear" w:color="auto" w:fill="auto"/>
            <w:noWrap/>
            <w:vAlign w:val="bottom"/>
            <w:hideMark/>
          </w:tcPr>
          <w:p w14:paraId="39418C0D" w14:textId="0C916098" w:rsidR="00417DDA" w:rsidRPr="00C02A1E" w:rsidRDefault="00417DDA" w:rsidP="000B0612">
            <w:pPr>
              <w:pStyle w:val="NoSpacing"/>
              <w:rPr>
                <w:sz w:val="22"/>
                <w:szCs w:val="22"/>
                <w:lang w:eastAsia="en-NZ"/>
              </w:rPr>
            </w:pPr>
            <w:r w:rsidRPr="00C02A1E">
              <w:rPr>
                <w:sz w:val="22"/>
                <w:szCs w:val="22"/>
                <w:lang w:eastAsia="en-NZ"/>
              </w:rPr>
              <w:t xml:space="preserve">149.00 </w:t>
            </w:r>
          </w:p>
        </w:tc>
        <w:tc>
          <w:tcPr>
            <w:tcW w:w="757" w:type="pct"/>
            <w:tcBorders>
              <w:top w:val="nil"/>
              <w:left w:val="nil"/>
              <w:bottom w:val="single" w:sz="4" w:space="0" w:color="auto"/>
              <w:right w:val="single" w:sz="4" w:space="0" w:color="auto"/>
            </w:tcBorders>
            <w:shd w:val="clear" w:color="auto" w:fill="auto"/>
            <w:noWrap/>
            <w:vAlign w:val="bottom"/>
            <w:hideMark/>
          </w:tcPr>
          <w:p w14:paraId="22A6A797" w14:textId="40337153" w:rsidR="00417DDA" w:rsidRPr="00C02A1E" w:rsidRDefault="00417DDA" w:rsidP="000B0612">
            <w:pPr>
              <w:pStyle w:val="NoSpacing"/>
              <w:rPr>
                <w:sz w:val="22"/>
                <w:szCs w:val="22"/>
                <w:lang w:eastAsia="en-NZ"/>
              </w:rPr>
            </w:pPr>
            <w:r w:rsidRPr="00C02A1E">
              <w:rPr>
                <w:sz w:val="22"/>
                <w:szCs w:val="22"/>
                <w:lang w:eastAsia="en-NZ"/>
              </w:rPr>
              <w:t xml:space="preserve">149.00 </w:t>
            </w:r>
          </w:p>
        </w:tc>
        <w:tc>
          <w:tcPr>
            <w:tcW w:w="757" w:type="pct"/>
            <w:tcBorders>
              <w:top w:val="nil"/>
              <w:left w:val="nil"/>
              <w:bottom w:val="single" w:sz="4" w:space="0" w:color="auto"/>
              <w:right w:val="single" w:sz="4" w:space="0" w:color="auto"/>
            </w:tcBorders>
            <w:shd w:val="clear" w:color="auto" w:fill="auto"/>
            <w:noWrap/>
            <w:vAlign w:val="bottom"/>
            <w:hideMark/>
          </w:tcPr>
          <w:p w14:paraId="6E780FAA" w14:textId="108F4948" w:rsidR="00417DDA" w:rsidRPr="00C02A1E" w:rsidRDefault="00417DDA" w:rsidP="000B0612">
            <w:pPr>
              <w:pStyle w:val="NoSpacing"/>
              <w:rPr>
                <w:sz w:val="22"/>
                <w:szCs w:val="22"/>
                <w:lang w:eastAsia="en-NZ"/>
              </w:rPr>
            </w:pPr>
            <w:r w:rsidRPr="00C02A1E">
              <w:rPr>
                <w:sz w:val="22"/>
                <w:szCs w:val="22"/>
                <w:lang w:eastAsia="en-NZ"/>
              </w:rPr>
              <w:t xml:space="preserve">171.35 </w:t>
            </w:r>
          </w:p>
        </w:tc>
        <w:tc>
          <w:tcPr>
            <w:tcW w:w="1288" w:type="pct"/>
            <w:tcBorders>
              <w:top w:val="nil"/>
              <w:left w:val="nil"/>
              <w:bottom w:val="single" w:sz="4" w:space="0" w:color="auto"/>
              <w:right w:val="single" w:sz="4" w:space="0" w:color="auto"/>
            </w:tcBorders>
            <w:shd w:val="clear" w:color="auto" w:fill="auto"/>
            <w:vAlign w:val="bottom"/>
            <w:hideMark/>
          </w:tcPr>
          <w:p w14:paraId="0EFDD55C" w14:textId="6838088F" w:rsidR="00417DDA" w:rsidRPr="00C02A1E" w:rsidRDefault="00E74C45" w:rsidP="000B0612">
            <w:pPr>
              <w:pStyle w:val="NoSpacing"/>
              <w:rPr>
                <w:sz w:val="22"/>
                <w:szCs w:val="22"/>
                <w:lang w:eastAsia="en-NZ"/>
              </w:rPr>
            </w:pPr>
            <w:r w:rsidRPr="00C02A1E">
              <w:rPr>
                <w:sz w:val="22"/>
                <w:szCs w:val="22"/>
                <w:lang w:eastAsia="en-NZ"/>
              </w:rPr>
              <w:t>(5)</w:t>
            </w:r>
          </w:p>
        </w:tc>
      </w:tr>
      <w:tr w:rsidR="001D2172" w:rsidRPr="00417DDA" w14:paraId="53847030" w14:textId="77777777" w:rsidTr="005A761A">
        <w:trPr>
          <w:trHeight w:val="684"/>
        </w:trPr>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0AEC76" w14:textId="16C9169E" w:rsidR="00417DDA" w:rsidRPr="00C02A1E" w:rsidRDefault="00417DDA" w:rsidP="000B0612">
            <w:pPr>
              <w:pStyle w:val="NoSpacing"/>
              <w:rPr>
                <w:i/>
                <w:iCs/>
                <w:sz w:val="22"/>
                <w:szCs w:val="22"/>
                <w:lang w:eastAsia="en-NZ"/>
              </w:rPr>
            </w:pPr>
            <w:r w:rsidRPr="00C02A1E">
              <w:rPr>
                <w:i/>
                <w:iCs/>
                <w:sz w:val="22"/>
                <w:szCs w:val="22"/>
                <w:lang w:eastAsia="en-NZ"/>
              </w:rPr>
              <w:t>Keyboard and Mouse</w:t>
            </w:r>
          </w:p>
        </w:tc>
        <w:tc>
          <w:tcPr>
            <w:tcW w:w="561" w:type="pct"/>
            <w:tcBorders>
              <w:top w:val="single" w:sz="4" w:space="0" w:color="auto"/>
              <w:left w:val="nil"/>
              <w:bottom w:val="single" w:sz="4" w:space="0" w:color="auto"/>
              <w:right w:val="single" w:sz="4" w:space="0" w:color="auto"/>
            </w:tcBorders>
            <w:shd w:val="clear" w:color="auto" w:fill="auto"/>
            <w:noWrap/>
            <w:vAlign w:val="bottom"/>
            <w:hideMark/>
          </w:tcPr>
          <w:p w14:paraId="4A1E5C88" w14:textId="77777777" w:rsidR="00417DDA" w:rsidRPr="00C02A1E" w:rsidRDefault="00417DDA" w:rsidP="000B0612">
            <w:pPr>
              <w:pStyle w:val="NoSpacing"/>
              <w:rPr>
                <w:sz w:val="22"/>
                <w:szCs w:val="22"/>
                <w:lang w:eastAsia="en-NZ"/>
              </w:rPr>
            </w:pPr>
            <w:r w:rsidRPr="00C02A1E">
              <w:rPr>
                <w:sz w:val="22"/>
                <w:szCs w:val="22"/>
                <w:lang w:eastAsia="en-NZ"/>
              </w:rPr>
              <w:t>1</w:t>
            </w:r>
          </w:p>
        </w:tc>
        <w:tc>
          <w:tcPr>
            <w:tcW w:w="804" w:type="pct"/>
            <w:tcBorders>
              <w:top w:val="single" w:sz="4" w:space="0" w:color="auto"/>
              <w:left w:val="nil"/>
              <w:bottom w:val="single" w:sz="4" w:space="0" w:color="auto"/>
              <w:right w:val="single" w:sz="4" w:space="0" w:color="auto"/>
            </w:tcBorders>
            <w:shd w:val="clear" w:color="auto" w:fill="auto"/>
            <w:noWrap/>
            <w:vAlign w:val="bottom"/>
            <w:hideMark/>
          </w:tcPr>
          <w:p w14:paraId="09D0BC61" w14:textId="537C3246" w:rsidR="00417DDA" w:rsidRPr="00C02A1E" w:rsidRDefault="00417DDA" w:rsidP="000B0612">
            <w:pPr>
              <w:pStyle w:val="NoSpacing"/>
              <w:rPr>
                <w:sz w:val="22"/>
                <w:szCs w:val="22"/>
                <w:lang w:eastAsia="en-NZ"/>
              </w:rPr>
            </w:pPr>
            <w:r w:rsidRPr="00C02A1E">
              <w:rPr>
                <w:sz w:val="22"/>
                <w:szCs w:val="22"/>
                <w:lang w:eastAsia="en-NZ"/>
              </w:rPr>
              <w:t xml:space="preserve">26.08 </w:t>
            </w:r>
          </w:p>
        </w:tc>
        <w:tc>
          <w:tcPr>
            <w:tcW w:w="757" w:type="pct"/>
            <w:tcBorders>
              <w:top w:val="single" w:sz="4" w:space="0" w:color="auto"/>
              <w:left w:val="nil"/>
              <w:bottom w:val="single" w:sz="4" w:space="0" w:color="auto"/>
              <w:right w:val="single" w:sz="4" w:space="0" w:color="auto"/>
            </w:tcBorders>
            <w:shd w:val="clear" w:color="auto" w:fill="auto"/>
            <w:noWrap/>
            <w:vAlign w:val="bottom"/>
            <w:hideMark/>
          </w:tcPr>
          <w:p w14:paraId="27D78917" w14:textId="5EA18AC8" w:rsidR="00417DDA" w:rsidRPr="00C02A1E" w:rsidRDefault="00417DDA" w:rsidP="000B0612">
            <w:pPr>
              <w:pStyle w:val="NoSpacing"/>
              <w:rPr>
                <w:sz w:val="22"/>
                <w:szCs w:val="22"/>
                <w:lang w:eastAsia="en-NZ"/>
              </w:rPr>
            </w:pPr>
            <w:r w:rsidRPr="00C02A1E">
              <w:rPr>
                <w:sz w:val="22"/>
                <w:szCs w:val="22"/>
                <w:lang w:eastAsia="en-NZ"/>
              </w:rPr>
              <w:t xml:space="preserve">26.08 </w:t>
            </w:r>
          </w:p>
        </w:tc>
        <w:tc>
          <w:tcPr>
            <w:tcW w:w="757" w:type="pct"/>
            <w:tcBorders>
              <w:top w:val="single" w:sz="4" w:space="0" w:color="auto"/>
              <w:left w:val="nil"/>
              <w:bottom w:val="single" w:sz="4" w:space="0" w:color="auto"/>
              <w:right w:val="single" w:sz="4" w:space="0" w:color="auto"/>
            </w:tcBorders>
            <w:shd w:val="clear" w:color="auto" w:fill="auto"/>
            <w:noWrap/>
            <w:vAlign w:val="bottom"/>
            <w:hideMark/>
          </w:tcPr>
          <w:p w14:paraId="12B30582" w14:textId="707CDBBE" w:rsidR="00417DDA" w:rsidRPr="00C02A1E" w:rsidRDefault="005A761A" w:rsidP="000B0612">
            <w:pPr>
              <w:pStyle w:val="NoSpacing"/>
              <w:rPr>
                <w:sz w:val="22"/>
                <w:szCs w:val="22"/>
                <w:lang w:eastAsia="en-NZ"/>
              </w:rPr>
            </w:pPr>
            <w:r w:rsidRPr="00C02A1E">
              <w:rPr>
                <w:sz w:val="22"/>
                <w:szCs w:val="22"/>
                <w:lang w:eastAsia="en-NZ"/>
              </w:rPr>
              <w:t>2</w:t>
            </w:r>
            <w:r w:rsidR="00417DDA" w:rsidRPr="00C02A1E">
              <w:rPr>
                <w:sz w:val="22"/>
                <w:szCs w:val="22"/>
                <w:lang w:eastAsia="en-NZ"/>
              </w:rPr>
              <w:t xml:space="preserve">9.99 </w:t>
            </w:r>
          </w:p>
        </w:tc>
        <w:tc>
          <w:tcPr>
            <w:tcW w:w="1288" w:type="pct"/>
            <w:tcBorders>
              <w:top w:val="single" w:sz="4" w:space="0" w:color="auto"/>
              <w:left w:val="nil"/>
              <w:bottom w:val="single" w:sz="4" w:space="0" w:color="auto"/>
              <w:right w:val="single" w:sz="4" w:space="0" w:color="auto"/>
            </w:tcBorders>
            <w:shd w:val="clear" w:color="auto" w:fill="auto"/>
            <w:vAlign w:val="bottom"/>
            <w:hideMark/>
          </w:tcPr>
          <w:p w14:paraId="78E71102" w14:textId="653DF6F8" w:rsidR="00417DDA" w:rsidRPr="00C02A1E" w:rsidRDefault="00E74C45" w:rsidP="000B0612">
            <w:pPr>
              <w:pStyle w:val="NoSpacing"/>
              <w:rPr>
                <w:sz w:val="22"/>
                <w:szCs w:val="22"/>
                <w:lang w:eastAsia="en-NZ"/>
              </w:rPr>
            </w:pPr>
            <w:r w:rsidRPr="00C02A1E">
              <w:rPr>
                <w:sz w:val="22"/>
                <w:szCs w:val="22"/>
                <w:lang w:eastAsia="en-NZ"/>
              </w:rPr>
              <w:t>(6)</w:t>
            </w:r>
          </w:p>
        </w:tc>
      </w:tr>
      <w:tr w:rsidR="001D2172" w:rsidRPr="00417DDA" w14:paraId="078D9016" w14:textId="77777777" w:rsidTr="005A761A">
        <w:trPr>
          <w:trHeight w:val="315"/>
        </w:trPr>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0C206" w14:textId="3E2A5B23" w:rsidR="00417DDA" w:rsidRPr="00C02A1E" w:rsidRDefault="00417DDA" w:rsidP="000B0612">
            <w:pPr>
              <w:pStyle w:val="NoSpacing"/>
              <w:rPr>
                <w:sz w:val="22"/>
                <w:szCs w:val="22"/>
                <w:lang w:eastAsia="en-NZ"/>
              </w:rPr>
            </w:pPr>
            <w:r w:rsidRPr="00C02A1E">
              <w:rPr>
                <w:sz w:val="22"/>
                <w:szCs w:val="22"/>
                <w:lang w:eastAsia="en-NZ"/>
              </w:rPr>
              <w:t>Total</w:t>
            </w:r>
            <w:r w:rsidR="005A761A" w:rsidRPr="00C02A1E">
              <w:rPr>
                <w:sz w:val="22"/>
                <w:szCs w:val="22"/>
                <w:lang w:eastAsia="en-NZ"/>
              </w:rPr>
              <w:t xml:space="preserve"> </w:t>
            </w:r>
            <w:r w:rsidR="0080708F" w:rsidRPr="00C02A1E">
              <w:rPr>
                <w:sz w:val="22"/>
                <w:szCs w:val="22"/>
                <w:lang w:eastAsia="en-NZ"/>
              </w:rPr>
              <w:t xml:space="preserve">Hardware </w:t>
            </w:r>
            <w:r w:rsidRPr="00C02A1E">
              <w:rPr>
                <w:sz w:val="22"/>
                <w:szCs w:val="22"/>
                <w:lang w:eastAsia="en-NZ"/>
              </w:rPr>
              <w:t>Cost</w:t>
            </w:r>
          </w:p>
        </w:tc>
        <w:tc>
          <w:tcPr>
            <w:tcW w:w="561" w:type="pct"/>
            <w:tcBorders>
              <w:top w:val="single" w:sz="4" w:space="0" w:color="auto"/>
              <w:left w:val="nil"/>
              <w:bottom w:val="single" w:sz="4" w:space="0" w:color="auto"/>
              <w:right w:val="single" w:sz="4" w:space="0" w:color="auto"/>
            </w:tcBorders>
            <w:shd w:val="clear" w:color="auto" w:fill="auto"/>
            <w:noWrap/>
            <w:vAlign w:val="bottom"/>
            <w:hideMark/>
          </w:tcPr>
          <w:p w14:paraId="55B018D3"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804" w:type="pct"/>
            <w:tcBorders>
              <w:top w:val="single" w:sz="4" w:space="0" w:color="auto"/>
              <w:left w:val="nil"/>
              <w:bottom w:val="single" w:sz="4" w:space="0" w:color="auto"/>
              <w:right w:val="nil"/>
            </w:tcBorders>
            <w:shd w:val="clear" w:color="auto" w:fill="auto"/>
            <w:noWrap/>
            <w:vAlign w:val="bottom"/>
            <w:hideMark/>
          </w:tcPr>
          <w:p w14:paraId="5FB53CC7"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757"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6E98E3C" w14:textId="340FBDDE" w:rsidR="00417DDA" w:rsidRPr="00C02A1E" w:rsidRDefault="00417DDA" w:rsidP="000B0612">
            <w:pPr>
              <w:pStyle w:val="NoSpacing"/>
              <w:rPr>
                <w:sz w:val="22"/>
                <w:szCs w:val="22"/>
                <w:lang w:eastAsia="en-NZ"/>
              </w:rPr>
            </w:pPr>
            <w:r w:rsidRPr="00C02A1E">
              <w:rPr>
                <w:sz w:val="22"/>
                <w:szCs w:val="22"/>
                <w:lang w:eastAsia="en-NZ"/>
              </w:rPr>
              <w:t xml:space="preserve">3,717.70 </w:t>
            </w:r>
          </w:p>
        </w:tc>
        <w:tc>
          <w:tcPr>
            <w:tcW w:w="757" w:type="pct"/>
            <w:tcBorders>
              <w:top w:val="single" w:sz="4" w:space="0" w:color="auto"/>
              <w:left w:val="nil"/>
              <w:bottom w:val="single" w:sz="4" w:space="0" w:color="auto"/>
              <w:right w:val="single" w:sz="8" w:space="0" w:color="auto"/>
            </w:tcBorders>
            <w:shd w:val="clear" w:color="auto" w:fill="auto"/>
            <w:noWrap/>
            <w:vAlign w:val="bottom"/>
            <w:hideMark/>
          </w:tcPr>
          <w:p w14:paraId="09027BE0" w14:textId="5AF3B9B3" w:rsidR="00417DDA" w:rsidRPr="00C02A1E" w:rsidRDefault="00417DDA" w:rsidP="000B0612">
            <w:pPr>
              <w:pStyle w:val="NoSpacing"/>
              <w:rPr>
                <w:sz w:val="22"/>
                <w:szCs w:val="22"/>
                <w:lang w:eastAsia="en-NZ"/>
              </w:rPr>
            </w:pPr>
            <w:r w:rsidRPr="00C02A1E">
              <w:rPr>
                <w:sz w:val="22"/>
                <w:szCs w:val="22"/>
                <w:lang w:eastAsia="en-NZ"/>
              </w:rPr>
              <w:t xml:space="preserve">4,275.36 </w:t>
            </w:r>
          </w:p>
        </w:tc>
        <w:tc>
          <w:tcPr>
            <w:tcW w:w="1288" w:type="pct"/>
            <w:tcBorders>
              <w:top w:val="single" w:sz="4" w:space="0" w:color="auto"/>
              <w:left w:val="nil"/>
              <w:bottom w:val="single" w:sz="4" w:space="0" w:color="auto"/>
              <w:right w:val="single" w:sz="4" w:space="0" w:color="auto"/>
            </w:tcBorders>
            <w:shd w:val="clear" w:color="auto" w:fill="auto"/>
            <w:noWrap/>
            <w:vAlign w:val="bottom"/>
            <w:hideMark/>
          </w:tcPr>
          <w:p w14:paraId="3F56FF51" w14:textId="77777777" w:rsidR="00417DDA" w:rsidRPr="00C02A1E" w:rsidRDefault="00417DDA" w:rsidP="000B0612">
            <w:pPr>
              <w:pStyle w:val="NoSpacing"/>
              <w:rPr>
                <w:sz w:val="22"/>
                <w:szCs w:val="22"/>
                <w:lang w:eastAsia="en-NZ"/>
              </w:rPr>
            </w:pPr>
            <w:r w:rsidRPr="00C02A1E">
              <w:rPr>
                <w:sz w:val="22"/>
                <w:szCs w:val="22"/>
                <w:lang w:eastAsia="en-NZ"/>
              </w:rPr>
              <w:t> </w:t>
            </w:r>
          </w:p>
        </w:tc>
      </w:tr>
      <w:tr w:rsidR="00B17C61" w:rsidRPr="00417DDA" w14:paraId="58071029" w14:textId="77777777" w:rsidTr="00B17C61">
        <w:trPr>
          <w:trHeight w:val="300"/>
        </w:trPr>
        <w:tc>
          <w:tcPr>
            <w:tcW w:w="833" w:type="pct"/>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129AEABC" w14:textId="764650C0" w:rsidR="00563542" w:rsidRPr="00C02A1E" w:rsidRDefault="00563542" w:rsidP="00563542">
            <w:pPr>
              <w:pStyle w:val="NoSpacing"/>
              <w:rPr>
                <w:b/>
                <w:bCs/>
                <w:sz w:val="22"/>
                <w:szCs w:val="22"/>
                <w:lang w:eastAsia="en-NZ"/>
              </w:rPr>
            </w:pPr>
            <w:r w:rsidRPr="00C02A1E">
              <w:rPr>
                <w:b/>
                <w:bCs/>
                <w:sz w:val="22"/>
                <w:szCs w:val="22"/>
                <w:lang w:eastAsia="en-NZ"/>
              </w:rPr>
              <w:t>Software</w:t>
            </w:r>
          </w:p>
        </w:tc>
        <w:tc>
          <w:tcPr>
            <w:tcW w:w="561" w:type="pct"/>
            <w:tcBorders>
              <w:top w:val="single" w:sz="4" w:space="0" w:color="auto"/>
              <w:left w:val="nil"/>
              <w:bottom w:val="single" w:sz="4" w:space="0" w:color="auto"/>
              <w:right w:val="single" w:sz="4" w:space="0" w:color="auto"/>
            </w:tcBorders>
            <w:shd w:val="clear" w:color="auto" w:fill="D1D1D1" w:themeFill="background2" w:themeFillShade="E6"/>
            <w:vAlign w:val="bottom"/>
            <w:hideMark/>
          </w:tcPr>
          <w:p w14:paraId="5C2BD914" w14:textId="1D4DB971" w:rsidR="00563542" w:rsidRPr="00C02A1E" w:rsidRDefault="00563542" w:rsidP="00563542">
            <w:pPr>
              <w:pStyle w:val="NoSpacing"/>
              <w:rPr>
                <w:sz w:val="22"/>
                <w:szCs w:val="22"/>
                <w:lang w:eastAsia="en-NZ"/>
              </w:rPr>
            </w:pPr>
            <w:r w:rsidRPr="00C02A1E">
              <w:rPr>
                <w:sz w:val="22"/>
                <w:szCs w:val="22"/>
                <w:lang w:eastAsia="en-NZ"/>
              </w:rPr>
              <w:t>Item Qty</w:t>
            </w:r>
          </w:p>
        </w:tc>
        <w:tc>
          <w:tcPr>
            <w:tcW w:w="804" w:type="pct"/>
            <w:tcBorders>
              <w:top w:val="single" w:sz="4" w:space="0" w:color="auto"/>
              <w:left w:val="nil"/>
              <w:bottom w:val="single" w:sz="4" w:space="0" w:color="auto"/>
              <w:right w:val="single" w:sz="4" w:space="0" w:color="auto"/>
            </w:tcBorders>
            <w:shd w:val="clear" w:color="auto" w:fill="D1D1D1" w:themeFill="background2" w:themeFillShade="E6"/>
            <w:vAlign w:val="bottom"/>
            <w:hideMark/>
          </w:tcPr>
          <w:p w14:paraId="1933C99B" w14:textId="4760B2A2" w:rsidR="00563542" w:rsidRPr="00C02A1E" w:rsidRDefault="00563542" w:rsidP="00563542">
            <w:pPr>
              <w:pStyle w:val="NoSpacing"/>
              <w:rPr>
                <w:sz w:val="22"/>
                <w:szCs w:val="22"/>
                <w:lang w:eastAsia="en-NZ"/>
              </w:rPr>
            </w:pPr>
            <w:r w:rsidRPr="00C02A1E">
              <w:rPr>
                <w:sz w:val="22"/>
                <w:szCs w:val="22"/>
                <w:lang w:eastAsia="en-NZ"/>
              </w:rPr>
              <w:t>$ Cost Per (Excl GST)</w:t>
            </w:r>
          </w:p>
        </w:tc>
        <w:tc>
          <w:tcPr>
            <w:tcW w:w="757" w:type="pct"/>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72CA0404" w14:textId="40D23A6D" w:rsidR="00563542" w:rsidRPr="00C02A1E" w:rsidRDefault="00563542" w:rsidP="00563542">
            <w:pPr>
              <w:pStyle w:val="NoSpacing"/>
              <w:rPr>
                <w:sz w:val="22"/>
                <w:szCs w:val="22"/>
                <w:lang w:eastAsia="en-NZ"/>
              </w:rPr>
            </w:pPr>
            <w:r w:rsidRPr="00C02A1E">
              <w:rPr>
                <w:sz w:val="22"/>
                <w:szCs w:val="22"/>
                <w:lang w:eastAsia="en-NZ"/>
              </w:rPr>
              <w:t>$ Subtotal (Excl GST)</w:t>
            </w:r>
          </w:p>
        </w:tc>
        <w:tc>
          <w:tcPr>
            <w:tcW w:w="757" w:type="pct"/>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4B08FCF2" w14:textId="5E8DFFB1" w:rsidR="00563542" w:rsidRPr="00C02A1E" w:rsidRDefault="00563542" w:rsidP="00563542">
            <w:pPr>
              <w:pStyle w:val="NoSpacing"/>
              <w:rPr>
                <w:sz w:val="22"/>
                <w:szCs w:val="22"/>
                <w:lang w:val="en-NZ" w:eastAsia="en-NZ"/>
              </w:rPr>
            </w:pPr>
            <w:r w:rsidRPr="00C02A1E">
              <w:rPr>
                <w:sz w:val="22"/>
                <w:szCs w:val="22"/>
                <w:lang w:val="en-NZ" w:eastAsia="en-NZ"/>
              </w:rPr>
              <w:t>$</w:t>
            </w:r>
            <w:r w:rsidRPr="05D5DC38">
              <w:rPr>
                <w:sz w:val="22"/>
                <w:szCs w:val="22"/>
                <w:lang w:val="en-NZ" w:eastAsia="en-NZ"/>
              </w:rPr>
              <w:t xml:space="preserve"> </w:t>
            </w:r>
            <w:r w:rsidRPr="00C02A1E">
              <w:rPr>
                <w:sz w:val="22"/>
                <w:szCs w:val="22"/>
                <w:lang w:val="en-NZ" w:eastAsia="en-NZ"/>
              </w:rPr>
              <w:t>Subtotal (Incl GST)</w:t>
            </w:r>
          </w:p>
        </w:tc>
        <w:tc>
          <w:tcPr>
            <w:tcW w:w="1288" w:type="pct"/>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32DCB48B" w14:textId="77777777" w:rsidR="00563542" w:rsidRPr="00C02A1E" w:rsidRDefault="00563542" w:rsidP="00563542">
            <w:pPr>
              <w:pStyle w:val="NoSpacing"/>
              <w:rPr>
                <w:sz w:val="22"/>
                <w:szCs w:val="22"/>
                <w:lang w:eastAsia="en-NZ"/>
              </w:rPr>
            </w:pPr>
            <w:r w:rsidRPr="00C02A1E">
              <w:rPr>
                <w:sz w:val="22"/>
                <w:szCs w:val="22"/>
                <w:lang w:eastAsia="en-NZ"/>
              </w:rPr>
              <w:t> </w:t>
            </w:r>
          </w:p>
        </w:tc>
      </w:tr>
      <w:tr w:rsidR="001D2172" w:rsidRPr="00417DDA" w14:paraId="3166A1B1" w14:textId="77777777" w:rsidTr="005A761A">
        <w:trPr>
          <w:trHeight w:val="300"/>
        </w:trPr>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3E2AB" w14:textId="076B2475" w:rsidR="00417DDA" w:rsidRPr="00C02A1E" w:rsidRDefault="00417DDA" w:rsidP="000B0612">
            <w:pPr>
              <w:pStyle w:val="NoSpacing"/>
              <w:rPr>
                <w:i/>
                <w:iCs/>
                <w:sz w:val="22"/>
                <w:szCs w:val="22"/>
                <w:lang w:eastAsia="en-NZ"/>
              </w:rPr>
            </w:pPr>
            <w:r w:rsidRPr="00C02A1E">
              <w:rPr>
                <w:i/>
                <w:iCs/>
                <w:sz w:val="22"/>
                <w:szCs w:val="22"/>
                <w:lang w:eastAsia="en-NZ"/>
              </w:rPr>
              <w:t>Ubuntu 22.04.4 LTS</w:t>
            </w:r>
          </w:p>
        </w:tc>
        <w:tc>
          <w:tcPr>
            <w:tcW w:w="561" w:type="pct"/>
            <w:tcBorders>
              <w:top w:val="single" w:sz="4" w:space="0" w:color="auto"/>
              <w:left w:val="nil"/>
              <w:bottom w:val="single" w:sz="4" w:space="0" w:color="auto"/>
              <w:right w:val="single" w:sz="4" w:space="0" w:color="auto"/>
            </w:tcBorders>
            <w:shd w:val="clear" w:color="auto" w:fill="auto"/>
            <w:noWrap/>
            <w:vAlign w:val="bottom"/>
            <w:hideMark/>
          </w:tcPr>
          <w:p w14:paraId="0A1B7192" w14:textId="77777777" w:rsidR="00417DDA" w:rsidRPr="00C02A1E" w:rsidRDefault="00417DDA" w:rsidP="000B0612">
            <w:pPr>
              <w:pStyle w:val="NoSpacing"/>
              <w:rPr>
                <w:sz w:val="22"/>
                <w:szCs w:val="22"/>
                <w:lang w:eastAsia="en-NZ"/>
              </w:rPr>
            </w:pPr>
            <w:r w:rsidRPr="00C02A1E">
              <w:rPr>
                <w:sz w:val="22"/>
                <w:szCs w:val="22"/>
                <w:lang w:eastAsia="en-NZ"/>
              </w:rPr>
              <w:t>1</w:t>
            </w:r>
          </w:p>
        </w:tc>
        <w:tc>
          <w:tcPr>
            <w:tcW w:w="804" w:type="pct"/>
            <w:tcBorders>
              <w:top w:val="single" w:sz="4" w:space="0" w:color="auto"/>
              <w:left w:val="nil"/>
              <w:bottom w:val="single" w:sz="4" w:space="0" w:color="auto"/>
              <w:right w:val="single" w:sz="4" w:space="0" w:color="auto"/>
            </w:tcBorders>
            <w:shd w:val="clear" w:color="auto" w:fill="auto"/>
            <w:noWrap/>
            <w:vAlign w:val="bottom"/>
            <w:hideMark/>
          </w:tcPr>
          <w:p w14:paraId="59E0B166" w14:textId="30105FC4" w:rsidR="00417DDA" w:rsidRPr="00C02A1E" w:rsidRDefault="00417DDA" w:rsidP="000B0612">
            <w:pPr>
              <w:pStyle w:val="NoSpacing"/>
              <w:rPr>
                <w:sz w:val="22"/>
                <w:szCs w:val="22"/>
                <w:lang w:eastAsia="en-NZ"/>
              </w:rPr>
            </w:pPr>
            <w:r w:rsidRPr="00C02A1E">
              <w:rPr>
                <w:sz w:val="22"/>
                <w:szCs w:val="22"/>
                <w:lang w:eastAsia="en-NZ"/>
              </w:rPr>
              <w:t xml:space="preserve"> -   </w:t>
            </w:r>
          </w:p>
        </w:tc>
        <w:tc>
          <w:tcPr>
            <w:tcW w:w="757" w:type="pct"/>
            <w:tcBorders>
              <w:top w:val="single" w:sz="4" w:space="0" w:color="auto"/>
              <w:left w:val="nil"/>
              <w:bottom w:val="single" w:sz="4" w:space="0" w:color="auto"/>
              <w:right w:val="single" w:sz="4" w:space="0" w:color="auto"/>
            </w:tcBorders>
            <w:shd w:val="clear" w:color="auto" w:fill="auto"/>
            <w:noWrap/>
            <w:vAlign w:val="bottom"/>
            <w:hideMark/>
          </w:tcPr>
          <w:p w14:paraId="1C027B36" w14:textId="62E60162" w:rsidR="00417DDA" w:rsidRPr="00C02A1E" w:rsidRDefault="00417DDA" w:rsidP="000B0612">
            <w:pPr>
              <w:pStyle w:val="NoSpacing"/>
              <w:rPr>
                <w:sz w:val="22"/>
                <w:szCs w:val="22"/>
                <w:lang w:eastAsia="en-NZ"/>
              </w:rPr>
            </w:pPr>
            <w:r w:rsidRPr="00C02A1E">
              <w:rPr>
                <w:sz w:val="22"/>
                <w:szCs w:val="22"/>
                <w:lang w:eastAsia="en-NZ"/>
              </w:rPr>
              <w:t xml:space="preserve">-   </w:t>
            </w:r>
          </w:p>
        </w:tc>
        <w:tc>
          <w:tcPr>
            <w:tcW w:w="757" w:type="pct"/>
            <w:tcBorders>
              <w:top w:val="single" w:sz="4" w:space="0" w:color="auto"/>
              <w:left w:val="nil"/>
              <w:bottom w:val="single" w:sz="4" w:space="0" w:color="auto"/>
              <w:right w:val="single" w:sz="4" w:space="0" w:color="auto"/>
            </w:tcBorders>
            <w:shd w:val="clear" w:color="auto" w:fill="auto"/>
            <w:noWrap/>
            <w:vAlign w:val="bottom"/>
            <w:hideMark/>
          </w:tcPr>
          <w:p w14:paraId="263D8256" w14:textId="63CB74F5" w:rsidR="00417DDA" w:rsidRPr="00C02A1E" w:rsidRDefault="00417DDA" w:rsidP="000B0612">
            <w:pPr>
              <w:pStyle w:val="NoSpacing"/>
              <w:rPr>
                <w:sz w:val="22"/>
                <w:szCs w:val="22"/>
                <w:lang w:eastAsia="en-NZ"/>
              </w:rPr>
            </w:pPr>
            <w:r w:rsidRPr="00C02A1E">
              <w:rPr>
                <w:sz w:val="22"/>
                <w:szCs w:val="22"/>
                <w:lang w:eastAsia="en-NZ"/>
              </w:rPr>
              <w:t xml:space="preserve">-   </w:t>
            </w:r>
          </w:p>
        </w:tc>
        <w:tc>
          <w:tcPr>
            <w:tcW w:w="1288" w:type="pct"/>
            <w:tcBorders>
              <w:top w:val="single" w:sz="4" w:space="0" w:color="auto"/>
              <w:left w:val="nil"/>
              <w:bottom w:val="single" w:sz="4" w:space="0" w:color="auto"/>
              <w:right w:val="single" w:sz="4" w:space="0" w:color="auto"/>
            </w:tcBorders>
            <w:shd w:val="clear" w:color="auto" w:fill="auto"/>
            <w:noWrap/>
            <w:vAlign w:val="bottom"/>
            <w:hideMark/>
          </w:tcPr>
          <w:p w14:paraId="20BDEE2B" w14:textId="1E317E76" w:rsidR="00417DDA" w:rsidRPr="00C02A1E" w:rsidRDefault="00E74C45" w:rsidP="000B0612">
            <w:pPr>
              <w:pStyle w:val="NoSpacing"/>
              <w:rPr>
                <w:sz w:val="22"/>
                <w:szCs w:val="22"/>
                <w:lang w:eastAsia="en-NZ"/>
              </w:rPr>
            </w:pPr>
            <w:r w:rsidRPr="00C02A1E">
              <w:rPr>
                <w:sz w:val="22"/>
                <w:szCs w:val="22"/>
                <w:lang w:eastAsia="en-NZ"/>
              </w:rPr>
              <w:t>(7)</w:t>
            </w:r>
          </w:p>
        </w:tc>
      </w:tr>
      <w:tr w:rsidR="001D2172" w:rsidRPr="00417DDA" w14:paraId="6C1B0EB0" w14:textId="77777777" w:rsidTr="005A761A">
        <w:trPr>
          <w:trHeight w:val="315"/>
        </w:trPr>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55D45F" w14:textId="5105F223" w:rsidR="00417DDA" w:rsidRPr="00C02A1E" w:rsidRDefault="00417DDA" w:rsidP="000B0612">
            <w:pPr>
              <w:pStyle w:val="NoSpacing"/>
              <w:rPr>
                <w:i/>
                <w:iCs/>
                <w:sz w:val="22"/>
                <w:szCs w:val="22"/>
                <w:lang w:eastAsia="en-NZ"/>
              </w:rPr>
            </w:pPr>
            <w:r w:rsidRPr="00C02A1E">
              <w:rPr>
                <w:i/>
                <w:iCs/>
                <w:sz w:val="22"/>
                <w:szCs w:val="22"/>
                <w:lang w:eastAsia="en-NZ"/>
              </w:rPr>
              <w:t>Docker Student</w:t>
            </w:r>
            <w:r w:rsidR="00563542" w:rsidRPr="00C02A1E">
              <w:rPr>
                <w:i/>
                <w:iCs/>
                <w:sz w:val="22"/>
                <w:szCs w:val="22"/>
                <w:lang w:eastAsia="en-NZ"/>
              </w:rPr>
              <w:t xml:space="preserve"> Ed.</w:t>
            </w:r>
          </w:p>
        </w:tc>
        <w:tc>
          <w:tcPr>
            <w:tcW w:w="561" w:type="pct"/>
            <w:tcBorders>
              <w:top w:val="single" w:sz="4" w:space="0" w:color="auto"/>
              <w:left w:val="nil"/>
              <w:bottom w:val="single" w:sz="4" w:space="0" w:color="auto"/>
              <w:right w:val="single" w:sz="4" w:space="0" w:color="auto"/>
            </w:tcBorders>
            <w:shd w:val="clear" w:color="auto" w:fill="auto"/>
            <w:noWrap/>
            <w:vAlign w:val="bottom"/>
            <w:hideMark/>
          </w:tcPr>
          <w:p w14:paraId="7CC12EE1" w14:textId="77777777" w:rsidR="00417DDA" w:rsidRPr="00C02A1E" w:rsidRDefault="00417DDA" w:rsidP="000B0612">
            <w:pPr>
              <w:pStyle w:val="NoSpacing"/>
              <w:rPr>
                <w:sz w:val="22"/>
                <w:szCs w:val="22"/>
                <w:lang w:eastAsia="en-NZ"/>
              </w:rPr>
            </w:pPr>
            <w:r w:rsidRPr="00C02A1E">
              <w:rPr>
                <w:sz w:val="22"/>
                <w:szCs w:val="22"/>
                <w:lang w:eastAsia="en-NZ"/>
              </w:rPr>
              <w:t>1</w:t>
            </w:r>
          </w:p>
        </w:tc>
        <w:tc>
          <w:tcPr>
            <w:tcW w:w="804" w:type="pct"/>
            <w:tcBorders>
              <w:top w:val="single" w:sz="4" w:space="0" w:color="auto"/>
              <w:left w:val="nil"/>
              <w:bottom w:val="single" w:sz="4" w:space="0" w:color="auto"/>
              <w:right w:val="single" w:sz="4" w:space="0" w:color="auto"/>
            </w:tcBorders>
            <w:shd w:val="clear" w:color="auto" w:fill="auto"/>
            <w:noWrap/>
            <w:vAlign w:val="bottom"/>
            <w:hideMark/>
          </w:tcPr>
          <w:p w14:paraId="1A305CEF" w14:textId="6546B392" w:rsidR="00417DDA" w:rsidRPr="00C02A1E" w:rsidRDefault="00417DDA" w:rsidP="000B0612">
            <w:pPr>
              <w:pStyle w:val="NoSpacing"/>
              <w:rPr>
                <w:sz w:val="22"/>
                <w:szCs w:val="22"/>
                <w:lang w:eastAsia="en-NZ"/>
              </w:rPr>
            </w:pPr>
            <w:r w:rsidRPr="00C02A1E">
              <w:rPr>
                <w:sz w:val="22"/>
                <w:szCs w:val="22"/>
                <w:lang w:eastAsia="en-NZ"/>
              </w:rPr>
              <w:t xml:space="preserve"> -   </w:t>
            </w:r>
          </w:p>
        </w:tc>
        <w:tc>
          <w:tcPr>
            <w:tcW w:w="757" w:type="pct"/>
            <w:tcBorders>
              <w:top w:val="single" w:sz="4" w:space="0" w:color="auto"/>
              <w:left w:val="nil"/>
              <w:bottom w:val="single" w:sz="4" w:space="0" w:color="auto"/>
              <w:right w:val="single" w:sz="4" w:space="0" w:color="auto"/>
            </w:tcBorders>
            <w:shd w:val="clear" w:color="auto" w:fill="auto"/>
            <w:noWrap/>
            <w:vAlign w:val="bottom"/>
            <w:hideMark/>
          </w:tcPr>
          <w:p w14:paraId="4C6A0594" w14:textId="52E98A24" w:rsidR="00417DDA" w:rsidRPr="00C02A1E" w:rsidRDefault="00417DDA" w:rsidP="000B0612">
            <w:pPr>
              <w:pStyle w:val="NoSpacing"/>
              <w:rPr>
                <w:sz w:val="22"/>
                <w:szCs w:val="22"/>
                <w:lang w:eastAsia="en-NZ"/>
              </w:rPr>
            </w:pPr>
            <w:r w:rsidRPr="00C02A1E">
              <w:rPr>
                <w:sz w:val="22"/>
                <w:szCs w:val="22"/>
                <w:lang w:eastAsia="en-NZ"/>
              </w:rPr>
              <w:t xml:space="preserve">-   </w:t>
            </w:r>
          </w:p>
        </w:tc>
        <w:tc>
          <w:tcPr>
            <w:tcW w:w="757" w:type="pct"/>
            <w:tcBorders>
              <w:top w:val="single" w:sz="4" w:space="0" w:color="auto"/>
              <w:left w:val="nil"/>
              <w:bottom w:val="single" w:sz="4" w:space="0" w:color="auto"/>
              <w:right w:val="single" w:sz="4" w:space="0" w:color="auto"/>
            </w:tcBorders>
            <w:shd w:val="clear" w:color="auto" w:fill="auto"/>
            <w:noWrap/>
            <w:vAlign w:val="bottom"/>
            <w:hideMark/>
          </w:tcPr>
          <w:p w14:paraId="1A64E6EB" w14:textId="2CCFF31B" w:rsidR="00417DDA" w:rsidRPr="00C02A1E" w:rsidRDefault="00417DDA" w:rsidP="000B0612">
            <w:pPr>
              <w:pStyle w:val="NoSpacing"/>
              <w:rPr>
                <w:sz w:val="22"/>
                <w:szCs w:val="22"/>
                <w:lang w:eastAsia="en-NZ"/>
              </w:rPr>
            </w:pPr>
            <w:r w:rsidRPr="00C02A1E">
              <w:rPr>
                <w:sz w:val="22"/>
                <w:szCs w:val="22"/>
                <w:lang w:eastAsia="en-NZ"/>
              </w:rPr>
              <w:t xml:space="preserve">-   </w:t>
            </w:r>
          </w:p>
        </w:tc>
        <w:tc>
          <w:tcPr>
            <w:tcW w:w="1288" w:type="pct"/>
            <w:tcBorders>
              <w:top w:val="single" w:sz="4" w:space="0" w:color="auto"/>
              <w:left w:val="nil"/>
              <w:bottom w:val="single" w:sz="4" w:space="0" w:color="auto"/>
              <w:right w:val="single" w:sz="4" w:space="0" w:color="auto"/>
            </w:tcBorders>
            <w:shd w:val="clear" w:color="auto" w:fill="auto"/>
            <w:noWrap/>
            <w:vAlign w:val="bottom"/>
          </w:tcPr>
          <w:p w14:paraId="2BFB8B48" w14:textId="44B962CF" w:rsidR="00417DDA" w:rsidRPr="00C02A1E" w:rsidRDefault="00E74C45" w:rsidP="000B0612">
            <w:pPr>
              <w:pStyle w:val="NoSpacing"/>
              <w:rPr>
                <w:sz w:val="22"/>
                <w:szCs w:val="22"/>
                <w:lang w:eastAsia="en-NZ"/>
              </w:rPr>
            </w:pPr>
            <w:r w:rsidRPr="00C02A1E">
              <w:rPr>
                <w:sz w:val="22"/>
                <w:szCs w:val="22"/>
                <w:lang w:eastAsia="en-NZ"/>
              </w:rPr>
              <w:t>(8)</w:t>
            </w:r>
          </w:p>
        </w:tc>
      </w:tr>
      <w:tr w:rsidR="001D2172" w:rsidRPr="00417DDA" w14:paraId="2F8E3BD5" w14:textId="77777777" w:rsidTr="005A761A">
        <w:trPr>
          <w:trHeight w:val="315"/>
        </w:trPr>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F655B" w14:textId="6A8CA798" w:rsidR="00417DDA" w:rsidRPr="00C02A1E" w:rsidRDefault="00417DDA" w:rsidP="000B0612">
            <w:pPr>
              <w:pStyle w:val="NoSpacing"/>
              <w:rPr>
                <w:sz w:val="22"/>
                <w:szCs w:val="22"/>
                <w:lang w:eastAsia="en-NZ"/>
              </w:rPr>
            </w:pPr>
            <w:r w:rsidRPr="00C02A1E">
              <w:rPr>
                <w:sz w:val="22"/>
                <w:szCs w:val="22"/>
                <w:lang w:eastAsia="en-NZ"/>
              </w:rPr>
              <w:t xml:space="preserve">Total </w:t>
            </w:r>
            <w:r w:rsidR="0080708F" w:rsidRPr="00C02A1E">
              <w:rPr>
                <w:sz w:val="22"/>
                <w:szCs w:val="22"/>
                <w:lang w:eastAsia="en-NZ"/>
              </w:rPr>
              <w:t xml:space="preserve">Software </w:t>
            </w:r>
            <w:r w:rsidRPr="00C02A1E">
              <w:rPr>
                <w:sz w:val="22"/>
                <w:szCs w:val="22"/>
                <w:lang w:eastAsia="en-NZ"/>
              </w:rPr>
              <w:t>Cost</w:t>
            </w: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031CC"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80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31B80"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75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2E6C5" w14:textId="22F8A3D6" w:rsidR="00417DDA" w:rsidRPr="00C02A1E" w:rsidRDefault="00417DDA" w:rsidP="000B0612">
            <w:pPr>
              <w:pStyle w:val="NoSpacing"/>
              <w:rPr>
                <w:sz w:val="22"/>
                <w:szCs w:val="22"/>
                <w:lang w:eastAsia="en-NZ"/>
              </w:rPr>
            </w:pPr>
            <w:r w:rsidRPr="00C02A1E">
              <w:rPr>
                <w:sz w:val="22"/>
                <w:szCs w:val="22"/>
                <w:lang w:eastAsia="en-NZ"/>
              </w:rPr>
              <w:t xml:space="preserve">-   </w:t>
            </w:r>
          </w:p>
        </w:tc>
        <w:tc>
          <w:tcPr>
            <w:tcW w:w="75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8C1BB6" w14:textId="2DD1E898" w:rsidR="00417DDA" w:rsidRPr="00C02A1E" w:rsidRDefault="00417DDA" w:rsidP="000B0612">
            <w:pPr>
              <w:pStyle w:val="NoSpacing"/>
              <w:rPr>
                <w:sz w:val="22"/>
                <w:szCs w:val="22"/>
                <w:lang w:eastAsia="en-NZ"/>
              </w:rPr>
            </w:pPr>
            <w:r w:rsidRPr="00C02A1E">
              <w:rPr>
                <w:sz w:val="22"/>
                <w:szCs w:val="22"/>
                <w:lang w:eastAsia="en-NZ"/>
              </w:rPr>
              <w:t xml:space="preserve">-   </w:t>
            </w:r>
          </w:p>
        </w:tc>
        <w:tc>
          <w:tcPr>
            <w:tcW w:w="12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FF09A" w14:textId="77777777" w:rsidR="00417DDA" w:rsidRPr="00C02A1E" w:rsidRDefault="00417DDA" w:rsidP="000B0612">
            <w:pPr>
              <w:pStyle w:val="NoSpacing"/>
              <w:rPr>
                <w:sz w:val="22"/>
                <w:szCs w:val="22"/>
                <w:lang w:eastAsia="en-NZ"/>
              </w:rPr>
            </w:pPr>
            <w:r w:rsidRPr="00C02A1E">
              <w:rPr>
                <w:sz w:val="22"/>
                <w:szCs w:val="22"/>
                <w:lang w:eastAsia="en-NZ"/>
              </w:rPr>
              <w:t> </w:t>
            </w:r>
          </w:p>
        </w:tc>
      </w:tr>
      <w:tr w:rsidR="00B17C61" w:rsidRPr="00417DDA" w14:paraId="174A614F" w14:textId="77777777" w:rsidTr="00B17C61">
        <w:trPr>
          <w:trHeight w:val="300"/>
        </w:trPr>
        <w:tc>
          <w:tcPr>
            <w:tcW w:w="833" w:type="pct"/>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23F2240B" w14:textId="3F4DEF13" w:rsidR="001D2172" w:rsidRPr="00C02A1E" w:rsidRDefault="001D2172" w:rsidP="000B0612">
            <w:pPr>
              <w:pStyle w:val="NoSpacing"/>
              <w:rPr>
                <w:b/>
                <w:bCs/>
                <w:sz w:val="22"/>
                <w:szCs w:val="22"/>
                <w:lang w:eastAsia="en-NZ"/>
              </w:rPr>
            </w:pPr>
            <w:r w:rsidRPr="00C02A1E">
              <w:rPr>
                <w:b/>
                <w:bCs/>
                <w:sz w:val="22"/>
                <w:szCs w:val="22"/>
                <w:lang w:eastAsia="en-NZ"/>
              </w:rPr>
              <w:t>Testing Costs</w:t>
            </w:r>
          </w:p>
        </w:tc>
        <w:tc>
          <w:tcPr>
            <w:tcW w:w="561" w:type="pct"/>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1B5D6D40" w14:textId="77777777" w:rsidR="001D2172" w:rsidRPr="00C02A1E" w:rsidRDefault="001D2172" w:rsidP="000B0612">
            <w:pPr>
              <w:pStyle w:val="NoSpacing"/>
              <w:rPr>
                <w:sz w:val="22"/>
                <w:szCs w:val="22"/>
                <w:lang w:eastAsia="en-NZ"/>
              </w:rPr>
            </w:pPr>
            <w:r w:rsidRPr="00C02A1E">
              <w:rPr>
                <w:sz w:val="22"/>
                <w:szCs w:val="22"/>
                <w:lang w:eastAsia="en-NZ"/>
              </w:rPr>
              <w:t> </w:t>
            </w:r>
          </w:p>
        </w:tc>
        <w:tc>
          <w:tcPr>
            <w:tcW w:w="804" w:type="pct"/>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6A34ED04" w14:textId="77777777" w:rsidR="001D2172" w:rsidRPr="00C02A1E" w:rsidRDefault="001D2172" w:rsidP="000B0612">
            <w:pPr>
              <w:pStyle w:val="NoSpacing"/>
              <w:rPr>
                <w:sz w:val="22"/>
                <w:szCs w:val="22"/>
                <w:lang w:eastAsia="en-NZ"/>
              </w:rPr>
            </w:pPr>
            <w:r w:rsidRPr="00C02A1E">
              <w:rPr>
                <w:sz w:val="22"/>
                <w:szCs w:val="22"/>
                <w:lang w:eastAsia="en-NZ"/>
              </w:rPr>
              <w:t> </w:t>
            </w:r>
          </w:p>
        </w:tc>
        <w:tc>
          <w:tcPr>
            <w:tcW w:w="757" w:type="pct"/>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0B759836" w14:textId="29E9737B" w:rsidR="001D2172" w:rsidRPr="00C02A1E" w:rsidRDefault="000505C1" w:rsidP="000B0612">
            <w:pPr>
              <w:pStyle w:val="NoSpacing"/>
              <w:rPr>
                <w:sz w:val="22"/>
                <w:szCs w:val="22"/>
                <w:lang w:eastAsia="en-NZ"/>
              </w:rPr>
            </w:pPr>
            <w:r w:rsidRPr="00C02A1E">
              <w:rPr>
                <w:sz w:val="22"/>
                <w:szCs w:val="22"/>
                <w:lang w:eastAsia="en-NZ"/>
              </w:rPr>
              <w:t>$ Subtotal (Excl GST)</w:t>
            </w:r>
          </w:p>
        </w:tc>
        <w:tc>
          <w:tcPr>
            <w:tcW w:w="757" w:type="pct"/>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395CF65B" w14:textId="252F4471" w:rsidR="001D2172" w:rsidRPr="00C02A1E" w:rsidRDefault="000505C1" w:rsidP="000B0612">
            <w:pPr>
              <w:pStyle w:val="NoSpacing"/>
              <w:rPr>
                <w:sz w:val="22"/>
                <w:szCs w:val="22"/>
                <w:lang w:val="en-NZ" w:eastAsia="en-NZ"/>
              </w:rPr>
            </w:pPr>
            <w:r w:rsidRPr="00C02A1E">
              <w:rPr>
                <w:sz w:val="22"/>
                <w:szCs w:val="22"/>
                <w:lang w:val="en-NZ" w:eastAsia="en-NZ"/>
              </w:rPr>
              <w:t>$</w:t>
            </w:r>
            <w:r w:rsidRPr="05D5DC38">
              <w:rPr>
                <w:sz w:val="22"/>
                <w:szCs w:val="22"/>
                <w:lang w:val="en-NZ" w:eastAsia="en-NZ"/>
              </w:rPr>
              <w:t xml:space="preserve"> </w:t>
            </w:r>
            <w:r w:rsidRPr="00C02A1E">
              <w:rPr>
                <w:sz w:val="22"/>
                <w:szCs w:val="22"/>
                <w:lang w:val="en-NZ" w:eastAsia="en-NZ"/>
              </w:rPr>
              <w:t>Subtotal (Incl GST)</w:t>
            </w:r>
          </w:p>
        </w:tc>
        <w:tc>
          <w:tcPr>
            <w:tcW w:w="1288" w:type="pct"/>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3E63D760" w14:textId="1C195553" w:rsidR="001D2172" w:rsidRPr="00C02A1E" w:rsidRDefault="001547D1" w:rsidP="000B0612">
            <w:pPr>
              <w:pStyle w:val="NoSpacing"/>
              <w:rPr>
                <w:sz w:val="22"/>
                <w:szCs w:val="22"/>
                <w:lang w:eastAsia="en-NZ"/>
              </w:rPr>
            </w:pPr>
            <w:r w:rsidRPr="00C02A1E">
              <w:rPr>
                <w:i/>
                <w:iCs/>
                <w:sz w:val="22"/>
                <w:szCs w:val="22"/>
                <w:lang w:eastAsia="en-NZ"/>
              </w:rPr>
              <w:t>10% of Hardware and Software</w:t>
            </w:r>
          </w:p>
        </w:tc>
      </w:tr>
      <w:tr w:rsidR="001D2172" w:rsidRPr="00417DDA" w14:paraId="04399285" w14:textId="77777777" w:rsidTr="005A761A">
        <w:trPr>
          <w:trHeight w:val="315"/>
        </w:trPr>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0D2ED" w14:textId="77777777" w:rsidR="00417DDA" w:rsidRPr="00C02A1E" w:rsidRDefault="00417DDA" w:rsidP="000B0612">
            <w:pPr>
              <w:pStyle w:val="NoSpacing"/>
              <w:rPr>
                <w:sz w:val="22"/>
                <w:szCs w:val="22"/>
                <w:lang w:eastAsia="en-NZ"/>
              </w:rPr>
            </w:pPr>
          </w:p>
          <w:p w14:paraId="23E03CA3" w14:textId="377DB9B0" w:rsidR="001547D1" w:rsidRPr="00C02A1E" w:rsidRDefault="001547D1" w:rsidP="000B0612">
            <w:pPr>
              <w:pStyle w:val="NoSpacing"/>
              <w:rPr>
                <w:sz w:val="22"/>
                <w:szCs w:val="22"/>
                <w:lang w:eastAsia="en-NZ"/>
              </w:rPr>
            </w:pP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830DE2"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80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87AAE"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75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74E7D" w14:textId="6AB82A35" w:rsidR="00417DDA" w:rsidRPr="00C02A1E" w:rsidRDefault="00417DDA" w:rsidP="000B0612">
            <w:pPr>
              <w:pStyle w:val="NoSpacing"/>
              <w:rPr>
                <w:sz w:val="22"/>
                <w:szCs w:val="22"/>
                <w:lang w:eastAsia="en-NZ"/>
              </w:rPr>
            </w:pPr>
            <w:r w:rsidRPr="00C02A1E">
              <w:rPr>
                <w:sz w:val="22"/>
                <w:szCs w:val="22"/>
                <w:lang w:eastAsia="en-NZ"/>
              </w:rPr>
              <w:t xml:space="preserve">371.77 </w:t>
            </w:r>
          </w:p>
        </w:tc>
        <w:tc>
          <w:tcPr>
            <w:tcW w:w="75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9ACCD4" w14:textId="08C3459B" w:rsidR="00417DDA" w:rsidRPr="00C02A1E" w:rsidRDefault="00417DDA" w:rsidP="000B0612">
            <w:pPr>
              <w:pStyle w:val="NoSpacing"/>
              <w:rPr>
                <w:sz w:val="22"/>
                <w:szCs w:val="22"/>
                <w:lang w:eastAsia="en-NZ"/>
              </w:rPr>
            </w:pPr>
            <w:r w:rsidRPr="00C02A1E">
              <w:rPr>
                <w:sz w:val="22"/>
                <w:szCs w:val="22"/>
                <w:lang w:eastAsia="en-NZ"/>
              </w:rPr>
              <w:t xml:space="preserve">427.54 </w:t>
            </w:r>
          </w:p>
        </w:tc>
        <w:tc>
          <w:tcPr>
            <w:tcW w:w="12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0BC6D" w14:textId="77777777" w:rsidR="00417DDA" w:rsidRPr="00C02A1E" w:rsidRDefault="00417DDA" w:rsidP="000B0612">
            <w:pPr>
              <w:pStyle w:val="NoSpacing"/>
              <w:rPr>
                <w:sz w:val="22"/>
                <w:szCs w:val="22"/>
                <w:lang w:eastAsia="en-NZ"/>
              </w:rPr>
            </w:pPr>
            <w:r w:rsidRPr="00C02A1E">
              <w:rPr>
                <w:sz w:val="22"/>
                <w:szCs w:val="22"/>
                <w:lang w:eastAsia="en-NZ"/>
              </w:rPr>
              <w:t> </w:t>
            </w:r>
          </w:p>
        </w:tc>
      </w:tr>
      <w:tr w:rsidR="00B17C61" w:rsidRPr="00417DDA" w14:paraId="1486ADF8" w14:textId="77777777" w:rsidTr="00B17C61">
        <w:trPr>
          <w:trHeight w:val="300"/>
        </w:trPr>
        <w:tc>
          <w:tcPr>
            <w:tcW w:w="833" w:type="pct"/>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600F3F76" w14:textId="1AB42DD3" w:rsidR="001D2172" w:rsidRPr="00C02A1E" w:rsidRDefault="001D2172" w:rsidP="000B0612">
            <w:pPr>
              <w:pStyle w:val="NoSpacing"/>
              <w:rPr>
                <w:b/>
                <w:bCs/>
                <w:sz w:val="22"/>
                <w:szCs w:val="22"/>
                <w:lang w:eastAsia="en-NZ"/>
              </w:rPr>
            </w:pPr>
            <w:r w:rsidRPr="00C02A1E">
              <w:rPr>
                <w:b/>
                <w:bCs/>
                <w:sz w:val="22"/>
                <w:szCs w:val="22"/>
                <w:lang w:eastAsia="en-NZ"/>
              </w:rPr>
              <w:t>Cash Reserve</w:t>
            </w:r>
          </w:p>
        </w:tc>
        <w:tc>
          <w:tcPr>
            <w:tcW w:w="561" w:type="pct"/>
            <w:tcBorders>
              <w:top w:val="single" w:sz="4" w:space="0" w:color="auto"/>
              <w:left w:val="nil"/>
              <w:bottom w:val="single" w:sz="4" w:space="0" w:color="auto"/>
              <w:right w:val="single" w:sz="4" w:space="0" w:color="auto"/>
            </w:tcBorders>
            <w:shd w:val="clear" w:color="auto" w:fill="D1D1D1" w:themeFill="background2" w:themeFillShade="E6"/>
            <w:vAlign w:val="bottom"/>
            <w:hideMark/>
          </w:tcPr>
          <w:p w14:paraId="440286AE" w14:textId="77777777" w:rsidR="001D2172" w:rsidRPr="00C02A1E" w:rsidRDefault="001D2172" w:rsidP="000B0612">
            <w:pPr>
              <w:pStyle w:val="NoSpacing"/>
              <w:rPr>
                <w:sz w:val="22"/>
                <w:szCs w:val="22"/>
                <w:lang w:eastAsia="en-NZ"/>
              </w:rPr>
            </w:pPr>
            <w:r w:rsidRPr="00C02A1E">
              <w:rPr>
                <w:sz w:val="22"/>
                <w:szCs w:val="22"/>
                <w:lang w:eastAsia="en-NZ"/>
              </w:rPr>
              <w:t> </w:t>
            </w:r>
          </w:p>
        </w:tc>
        <w:tc>
          <w:tcPr>
            <w:tcW w:w="804" w:type="pct"/>
            <w:tcBorders>
              <w:top w:val="single" w:sz="4" w:space="0" w:color="auto"/>
              <w:left w:val="nil"/>
              <w:bottom w:val="single" w:sz="4" w:space="0" w:color="auto"/>
              <w:right w:val="single" w:sz="4" w:space="0" w:color="auto"/>
            </w:tcBorders>
            <w:shd w:val="clear" w:color="auto" w:fill="D1D1D1" w:themeFill="background2" w:themeFillShade="E6"/>
            <w:vAlign w:val="bottom"/>
            <w:hideMark/>
          </w:tcPr>
          <w:p w14:paraId="2FF5A1DF" w14:textId="77777777" w:rsidR="001D2172" w:rsidRPr="00C02A1E" w:rsidRDefault="001D2172" w:rsidP="000B0612">
            <w:pPr>
              <w:pStyle w:val="NoSpacing"/>
              <w:rPr>
                <w:sz w:val="22"/>
                <w:szCs w:val="22"/>
                <w:lang w:eastAsia="en-NZ"/>
              </w:rPr>
            </w:pPr>
            <w:r w:rsidRPr="00C02A1E">
              <w:rPr>
                <w:sz w:val="22"/>
                <w:szCs w:val="22"/>
                <w:lang w:eastAsia="en-NZ"/>
              </w:rPr>
              <w:t> </w:t>
            </w:r>
          </w:p>
        </w:tc>
        <w:tc>
          <w:tcPr>
            <w:tcW w:w="757" w:type="pct"/>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7D4FA79F" w14:textId="280768DF" w:rsidR="001D2172" w:rsidRPr="00C02A1E" w:rsidRDefault="000505C1" w:rsidP="000B0612">
            <w:pPr>
              <w:pStyle w:val="NoSpacing"/>
              <w:rPr>
                <w:sz w:val="22"/>
                <w:szCs w:val="22"/>
                <w:lang w:eastAsia="en-NZ"/>
              </w:rPr>
            </w:pPr>
            <w:r w:rsidRPr="00C02A1E">
              <w:rPr>
                <w:sz w:val="22"/>
                <w:szCs w:val="22"/>
                <w:lang w:eastAsia="en-NZ"/>
              </w:rPr>
              <w:t>$ Subtotal (Excl GST)</w:t>
            </w:r>
          </w:p>
        </w:tc>
        <w:tc>
          <w:tcPr>
            <w:tcW w:w="757" w:type="pct"/>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73DE8721" w14:textId="2FB6F9E7" w:rsidR="001D2172" w:rsidRPr="00C02A1E" w:rsidRDefault="000505C1" w:rsidP="000B0612">
            <w:pPr>
              <w:pStyle w:val="NoSpacing"/>
              <w:rPr>
                <w:sz w:val="22"/>
                <w:szCs w:val="22"/>
                <w:lang w:val="en-NZ" w:eastAsia="en-NZ"/>
              </w:rPr>
            </w:pPr>
            <w:r w:rsidRPr="00C02A1E">
              <w:rPr>
                <w:sz w:val="22"/>
                <w:szCs w:val="22"/>
                <w:lang w:val="en-NZ" w:eastAsia="en-NZ"/>
              </w:rPr>
              <w:t>$</w:t>
            </w:r>
            <w:r w:rsidRPr="05D5DC38">
              <w:rPr>
                <w:sz w:val="22"/>
                <w:szCs w:val="22"/>
                <w:lang w:val="en-NZ" w:eastAsia="en-NZ"/>
              </w:rPr>
              <w:t xml:space="preserve"> </w:t>
            </w:r>
            <w:r w:rsidRPr="00C02A1E">
              <w:rPr>
                <w:sz w:val="22"/>
                <w:szCs w:val="22"/>
                <w:lang w:val="en-NZ" w:eastAsia="en-NZ"/>
              </w:rPr>
              <w:t>Subtotal (Incl GST)</w:t>
            </w:r>
          </w:p>
        </w:tc>
        <w:tc>
          <w:tcPr>
            <w:tcW w:w="1288" w:type="pct"/>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3AF2ED4E" w14:textId="12F1B51C" w:rsidR="001D2172" w:rsidRPr="00C02A1E" w:rsidRDefault="000505C1" w:rsidP="000B0612">
            <w:pPr>
              <w:pStyle w:val="NoSpacing"/>
              <w:rPr>
                <w:i/>
                <w:iCs/>
                <w:sz w:val="22"/>
                <w:szCs w:val="22"/>
                <w:lang w:eastAsia="en-NZ"/>
              </w:rPr>
            </w:pPr>
            <w:r w:rsidRPr="00C02A1E">
              <w:rPr>
                <w:i/>
                <w:iCs/>
                <w:sz w:val="22"/>
                <w:szCs w:val="22"/>
                <w:lang w:eastAsia="en-NZ"/>
              </w:rPr>
              <w:t>20% of Total Project Cost</w:t>
            </w:r>
          </w:p>
        </w:tc>
      </w:tr>
      <w:tr w:rsidR="001D2172" w:rsidRPr="00417DDA" w14:paraId="01BFE12C" w14:textId="77777777" w:rsidTr="005A761A">
        <w:trPr>
          <w:trHeight w:val="315"/>
        </w:trPr>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CB466" w14:textId="00E5076C" w:rsidR="00417DDA" w:rsidRPr="00C02A1E" w:rsidRDefault="00417DDA" w:rsidP="000B0612">
            <w:pPr>
              <w:pStyle w:val="NoSpacing"/>
              <w:rPr>
                <w:sz w:val="22"/>
                <w:szCs w:val="22"/>
                <w:lang w:eastAsia="en-NZ"/>
              </w:rPr>
            </w:pPr>
          </w:p>
        </w:tc>
        <w:tc>
          <w:tcPr>
            <w:tcW w:w="561" w:type="pct"/>
            <w:tcBorders>
              <w:top w:val="single" w:sz="4" w:space="0" w:color="auto"/>
              <w:left w:val="nil"/>
              <w:bottom w:val="single" w:sz="4" w:space="0" w:color="auto"/>
              <w:right w:val="single" w:sz="4" w:space="0" w:color="auto"/>
            </w:tcBorders>
            <w:shd w:val="clear" w:color="auto" w:fill="auto"/>
            <w:vAlign w:val="bottom"/>
            <w:hideMark/>
          </w:tcPr>
          <w:p w14:paraId="01317477"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804" w:type="pct"/>
            <w:tcBorders>
              <w:top w:val="single" w:sz="4" w:space="0" w:color="auto"/>
              <w:left w:val="nil"/>
              <w:bottom w:val="single" w:sz="4" w:space="0" w:color="auto"/>
              <w:right w:val="single" w:sz="4" w:space="0" w:color="auto"/>
            </w:tcBorders>
            <w:shd w:val="clear" w:color="auto" w:fill="auto"/>
            <w:vAlign w:val="bottom"/>
            <w:hideMark/>
          </w:tcPr>
          <w:p w14:paraId="614DB0AD"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757" w:type="pct"/>
            <w:tcBorders>
              <w:top w:val="single" w:sz="4" w:space="0" w:color="auto"/>
              <w:left w:val="nil"/>
              <w:bottom w:val="single" w:sz="4" w:space="0" w:color="auto"/>
              <w:right w:val="single" w:sz="4" w:space="0" w:color="auto"/>
            </w:tcBorders>
            <w:shd w:val="clear" w:color="auto" w:fill="auto"/>
            <w:noWrap/>
            <w:vAlign w:val="bottom"/>
            <w:hideMark/>
          </w:tcPr>
          <w:p w14:paraId="7C7FC692" w14:textId="27FCFCF4" w:rsidR="00417DDA" w:rsidRPr="00C02A1E" w:rsidRDefault="00417DDA" w:rsidP="000B0612">
            <w:pPr>
              <w:pStyle w:val="NoSpacing"/>
              <w:rPr>
                <w:sz w:val="22"/>
                <w:szCs w:val="22"/>
                <w:lang w:eastAsia="en-NZ"/>
              </w:rPr>
            </w:pPr>
            <w:r w:rsidRPr="00C02A1E">
              <w:rPr>
                <w:sz w:val="22"/>
                <w:szCs w:val="22"/>
                <w:lang w:eastAsia="en-NZ"/>
              </w:rPr>
              <w:t xml:space="preserve">            367,897.76 </w:t>
            </w:r>
          </w:p>
        </w:tc>
        <w:tc>
          <w:tcPr>
            <w:tcW w:w="757" w:type="pct"/>
            <w:tcBorders>
              <w:top w:val="single" w:sz="4" w:space="0" w:color="auto"/>
              <w:left w:val="nil"/>
              <w:bottom w:val="single" w:sz="4" w:space="0" w:color="auto"/>
              <w:right w:val="single" w:sz="4" w:space="0" w:color="auto"/>
            </w:tcBorders>
            <w:shd w:val="clear" w:color="auto" w:fill="auto"/>
            <w:noWrap/>
            <w:vAlign w:val="bottom"/>
            <w:hideMark/>
          </w:tcPr>
          <w:p w14:paraId="4CF1BFA8" w14:textId="0F6BA152" w:rsidR="00417DDA" w:rsidRPr="00C02A1E" w:rsidRDefault="00417DDA" w:rsidP="000B0612">
            <w:pPr>
              <w:pStyle w:val="NoSpacing"/>
              <w:rPr>
                <w:sz w:val="22"/>
                <w:szCs w:val="22"/>
                <w:lang w:eastAsia="en-NZ"/>
              </w:rPr>
            </w:pPr>
            <w:r w:rsidRPr="00C02A1E">
              <w:rPr>
                <w:sz w:val="22"/>
                <w:szCs w:val="22"/>
                <w:lang w:eastAsia="en-NZ"/>
              </w:rPr>
              <w:t xml:space="preserve">              423,082.43 </w:t>
            </w:r>
          </w:p>
        </w:tc>
        <w:tc>
          <w:tcPr>
            <w:tcW w:w="1288" w:type="pct"/>
            <w:tcBorders>
              <w:top w:val="single" w:sz="4" w:space="0" w:color="auto"/>
              <w:left w:val="nil"/>
              <w:bottom w:val="single" w:sz="4" w:space="0" w:color="auto"/>
              <w:right w:val="single" w:sz="4" w:space="0" w:color="auto"/>
            </w:tcBorders>
            <w:shd w:val="clear" w:color="auto" w:fill="auto"/>
            <w:noWrap/>
            <w:vAlign w:val="bottom"/>
            <w:hideMark/>
          </w:tcPr>
          <w:p w14:paraId="71526A2B" w14:textId="77777777" w:rsidR="00417DDA" w:rsidRPr="00C02A1E" w:rsidRDefault="00417DDA" w:rsidP="000B0612">
            <w:pPr>
              <w:pStyle w:val="NoSpacing"/>
              <w:rPr>
                <w:sz w:val="22"/>
                <w:szCs w:val="22"/>
                <w:lang w:eastAsia="en-NZ"/>
              </w:rPr>
            </w:pPr>
            <w:r w:rsidRPr="00C02A1E">
              <w:rPr>
                <w:sz w:val="22"/>
                <w:szCs w:val="22"/>
                <w:lang w:eastAsia="en-NZ"/>
              </w:rPr>
              <w:t> </w:t>
            </w:r>
          </w:p>
        </w:tc>
      </w:tr>
      <w:tr w:rsidR="00B17C61" w:rsidRPr="00417DDA" w14:paraId="63BAB37F" w14:textId="77777777" w:rsidTr="005A761A">
        <w:trPr>
          <w:trHeight w:val="31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tcPr>
          <w:p w14:paraId="3EB5E90F" w14:textId="77777777" w:rsidR="00B17C61" w:rsidRPr="00C02A1E" w:rsidRDefault="00B17C61" w:rsidP="000B0612">
            <w:pPr>
              <w:pStyle w:val="NoSpacing"/>
              <w:rPr>
                <w:sz w:val="22"/>
                <w:szCs w:val="22"/>
                <w:lang w:eastAsia="en-NZ"/>
              </w:rPr>
            </w:pPr>
          </w:p>
        </w:tc>
      </w:tr>
      <w:tr w:rsidR="00B17C61" w:rsidRPr="00417DDA" w14:paraId="5639DF74" w14:textId="77777777" w:rsidTr="00B17C61">
        <w:trPr>
          <w:trHeight w:val="315"/>
        </w:trPr>
        <w:tc>
          <w:tcPr>
            <w:tcW w:w="833" w:type="pct"/>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392DF7AD" w14:textId="77777777" w:rsidR="00417DDA" w:rsidRPr="00C02A1E" w:rsidRDefault="00417DDA" w:rsidP="000B0612">
            <w:pPr>
              <w:pStyle w:val="NoSpacing"/>
              <w:rPr>
                <w:b/>
                <w:bCs/>
                <w:sz w:val="22"/>
                <w:szCs w:val="22"/>
                <w:lang w:eastAsia="en-NZ"/>
              </w:rPr>
            </w:pPr>
            <w:r w:rsidRPr="00C02A1E">
              <w:rPr>
                <w:b/>
                <w:bCs/>
                <w:sz w:val="22"/>
                <w:szCs w:val="22"/>
                <w:lang w:eastAsia="en-NZ"/>
              </w:rPr>
              <w:t>Total Project Cost Estimate</w:t>
            </w:r>
          </w:p>
        </w:tc>
        <w:tc>
          <w:tcPr>
            <w:tcW w:w="561" w:type="pct"/>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33838583"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804" w:type="pct"/>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57A5BF04"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757" w:type="pct"/>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0C9DE0C9" w14:textId="3748D63C" w:rsidR="00417DDA" w:rsidRPr="00C02A1E" w:rsidRDefault="00417DDA" w:rsidP="000B0612">
            <w:pPr>
              <w:pStyle w:val="NoSpacing"/>
              <w:rPr>
                <w:sz w:val="22"/>
                <w:szCs w:val="22"/>
                <w:lang w:eastAsia="en-NZ"/>
              </w:rPr>
            </w:pPr>
            <w:r w:rsidRPr="00C02A1E">
              <w:rPr>
                <w:sz w:val="22"/>
                <w:szCs w:val="22"/>
                <w:lang w:eastAsia="en-NZ"/>
              </w:rPr>
              <w:t xml:space="preserve">674,479.23 </w:t>
            </w:r>
          </w:p>
        </w:tc>
        <w:tc>
          <w:tcPr>
            <w:tcW w:w="757" w:type="pct"/>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1FC53AD1" w14:textId="004F8861" w:rsidR="00417DDA" w:rsidRPr="00C02A1E" w:rsidRDefault="00417DDA" w:rsidP="000B0612">
            <w:pPr>
              <w:pStyle w:val="NoSpacing"/>
              <w:rPr>
                <w:sz w:val="22"/>
                <w:szCs w:val="22"/>
                <w:lang w:eastAsia="en-NZ"/>
              </w:rPr>
            </w:pPr>
            <w:r w:rsidRPr="00C02A1E">
              <w:rPr>
                <w:sz w:val="22"/>
                <w:szCs w:val="22"/>
                <w:lang w:eastAsia="en-NZ"/>
              </w:rPr>
              <w:t xml:space="preserve"> 775,651.12 </w:t>
            </w:r>
          </w:p>
        </w:tc>
        <w:tc>
          <w:tcPr>
            <w:tcW w:w="1288" w:type="pct"/>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6C6E1573" w14:textId="77777777" w:rsidR="00417DDA" w:rsidRPr="00C02A1E" w:rsidRDefault="00417DDA" w:rsidP="000B0612">
            <w:pPr>
              <w:pStyle w:val="NoSpacing"/>
              <w:rPr>
                <w:sz w:val="22"/>
                <w:szCs w:val="22"/>
                <w:lang w:eastAsia="en-NZ"/>
              </w:rPr>
            </w:pPr>
            <w:r w:rsidRPr="00C02A1E">
              <w:rPr>
                <w:sz w:val="22"/>
                <w:szCs w:val="22"/>
                <w:lang w:eastAsia="en-NZ"/>
              </w:rPr>
              <w:t> </w:t>
            </w:r>
          </w:p>
        </w:tc>
      </w:tr>
    </w:tbl>
    <w:p w14:paraId="796BFE4F" w14:textId="77777777" w:rsidR="00B17C61" w:rsidRDefault="00B17C61" w:rsidP="00B17C61">
      <w:pPr>
        <w:rPr>
          <w:lang w:eastAsia="en-NZ"/>
        </w:rPr>
      </w:pPr>
    </w:p>
    <w:p w14:paraId="54FD9ECD" w14:textId="3B9B1BB4" w:rsidR="00E74C45" w:rsidRPr="00C02A1E" w:rsidRDefault="006F1159" w:rsidP="008546FA">
      <w:pPr>
        <w:pStyle w:val="ListParagraph"/>
        <w:numPr>
          <w:ilvl w:val="0"/>
          <w:numId w:val="45"/>
        </w:numPr>
        <w:rPr>
          <w:szCs w:val="22"/>
          <w:lang w:eastAsia="en-NZ"/>
        </w:rPr>
      </w:pPr>
      <w:hyperlink r:id="rId11" w:history="1">
        <w:r w:rsidR="00B17C61" w:rsidRPr="00C02A1E">
          <w:rPr>
            <w:rStyle w:val="Hyperlink"/>
            <w:szCs w:val="22"/>
            <w:lang w:eastAsia="en-NZ"/>
          </w:rPr>
          <w:t>https://www.digikey.co.nz/en/products/detail/digilent-inc/6002-410-021/13282612</w:t>
        </w:r>
      </w:hyperlink>
    </w:p>
    <w:p w14:paraId="797BC925" w14:textId="133E543C" w:rsidR="00E74C45" w:rsidRPr="00C02A1E" w:rsidRDefault="006F1159" w:rsidP="008546FA">
      <w:pPr>
        <w:pStyle w:val="ListParagraph"/>
        <w:numPr>
          <w:ilvl w:val="0"/>
          <w:numId w:val="45"/>
        </w:numPr>
        <w:rPr>
          <w:szCs w:val="22"/>
          <w:lang w:eastAsia="en-NZ"/>
        </w:rPr>
      </w:pPr>
      <w:hyperlink r:id="rId12" w:history="1">
        <w:r w:rsidR="00E74C45" w:rsidRPr="00C02A1E">
          <w:rPr>
            <w:rStyle w:val="Hyperlink"/>
            <w:szCs w:val="22"/>
            <w:lang w:eastAsia="en-NZ"/>
          </w:rPr>
          <w:t>https://www.digikey.co.nz/en/products/detail/ni/782773-01/16818596?s=N4IgTCBcDaIG4FMBOAXAnABgyAugXyA</w:t>
        </w:r>
      </w:hyperlink>
    </w:p>
    <w:p w14:paraId="45FED3DD" w14:textId="044A94F9" w:rsidR="00E74C45" w:rsidRPr="00C02A1E" w:rsidRDefault="006F1159" w:rsidP="008546FA">
      <w:pPr>
        <w:pStyle w:val="ListParagraph"/>
        <w:numPr>
          <w:ilvl w:val="0"/>
          <w:numId w:val="45"/>
        </w:numPr>
        <w:rPr>
          <w:szCs w:val="22"/>
          <w:lang w:eastAsia="en-NZ"/>
        </w:rPr>
      </w:pPr>
      <w:hyperlink r:id="rId13" w:history="1">
        <w:r w:rsidR="00E74C45" w:rsidRPr="00C02A1E">
          <w:rPr>
            <w:rStyle w:val="Hyperlink"/>
            <w:szCs w:val="22"/>
            <w:lang w:eastAsia="en-NZ"/>
          </w:rPr>
          <w:t>https://www.jaycar.co.nz/sma-plug-to-reverse-sma-socket-adaptor/p/PA0630?pos=1&amp;queryId=07aad81ba347a97d17a099924c06b808&amp;sort=relevance&amp;searchText=PA0630</w:t>
        </w:r>
      </w:hyperlink>
    </w:p>
    <w:p w14:paraId="1EBA1065" w14:textId="5CA0E24C" w:rsidR="00E74C45" w:rsidRPr="00C02A1E" w:rsidRDefault="006F1159" w:rsidP="008546FA">
      <w:pPr>
        <w:pStyle w:val="ListParagraph"/>
        <w:numPr>
          <w:ilvl w:val="0"/>
          <w:numId w:val="45"/>
        </w:numPr>
        <w:rPr>
          <w:szCs w:val="22"/>
          <w:lang w:eastAsia="en-NZ"/>
        </w:rPr>
      </w:pPr>
      <w:hyperlink r:id="rId14" w:history="1">
        <w:r w:rsidR="00E74C45" w:rsidRPr="00C02A1E">
          <w:rPr>
            <w:rStyle w:val="Hyperlink"/>
            <w:szCs w:val="22"/>
            <w:lang w:eastAsia="en-NZ"/>
          </w:rPr>
          <w:t>https://www.pbtech.co.nz/product/BPCINT92501/Intel-NUC11-Tiger-Canyon-Pro-Kit-i5-1135G7-Mini-PC</w:t>
        </w:r>
      </w:hyperlink>
    </w:p>
    <w:p w14:paraId="1C31B3BF" w14:textId="271D6C81" w:rsidR="00E74C45" w:rsidRPr="00C02A1E" w:rsidRDefault="006F1159" w:rsidP="008546FA">
      <w:pPr>
        <w:pStyle w:val="ListParagraph"/>
        <w:numPr>
          <w:ilvl w:val="0"/>
          <w:numId w:val="45"/>
        </w:numPr>
        <w:rPr>
          <w:szCs w:val="22"/>
          <w:lang w:eastAsia="en-NZ"/>
        </w:rPr>
      </w:pPr>
      <w:hyperlink r:id="rId15" w:history="1">
        <w:r w:rsidR="00E74C45" w:rsidRPr="00C02A1E">
          <w:rPr>
            <w:rStyle w:val="Hyperlink"/>
            <w:szCs w:val="22"/>
            <w:lang w:eastAsia="en-NZ"/>
          </w:rPr>
          <w:t>https://www.pbtech.co.nz/product/MONLGL124240/LG-24MR400-B-24-FHD-Monitor-1920x1080---IPS---HDMI</w:t>
        </w:r>
      </w:hyperlink>
    </w:p>
    <w:p w14:paraId="3209CA88" w14:textId="2A82A283" w:rsidR="00E74C45" w:rsidRPr="00C02A1E" w:rsidRDefault="006F1159" w:rsidP="008546FA">
      <w:pPr>
        <w:pStyle w:val="ListParagraph"/>
        <w:numPr>
          <w:ilvl w:val="0"/>
          <w:numId w:val="45"/>
        </w:numPr>
        <w:rPr>
          <w:szCs w:val="22"/>
          <w:lang w:eastAsia="en-NZ"/>
        </w:rPr>
      </w:pPr>
      <w:hyperlink r:id="rId16" w:history="1">
        <w:r w:rsidR="00E74C45" w:rsidRPr="00C02A1E">
          <w:rPr>
            <w:rStyle w:val="Hyperlink"/>
            <w:szCs w:val="22"/>
            <w:lang w:eastAsia="en-NZ"/>
          </w:rPr>
          <w:t>https://www.pbtech.co.nz/product/KEYJ5C1002/J5create-USB-Wired-Keyboard-and-Mouse-Combo</w:t>
        </w:r>
      </w:hyperlink>
    </w:p>
    <w:p w14:paraId="26CCE6CF" w14:textId="77777777" w:rsidR="00E74C45" w:rsidRPr="00C02A1E" w:rsidRDefault="006F1159" w:rsidP="008546FA">
      <w:pPr>
        <w:pStyle w:val="ListParagraph"/>
        <w:numPr>
          <w:ilvl w:val="0"/>
          <w:numId w:val="45"/>
        </w:numPr>
        <w:rPr>
          <w:szCs w:val="22"/>
          <w:lang w:eastAsia="en-NZ"/>
        </w:rPr>
      </w:pPr>
      <w:hyperlink r:id="rId17" w:history="1">
        <w:r w:rsidR="00E74C45" w:rsidRPr="00C02A1E">
          <w:rPr>
            <w:rStyle w:val="Hyperlink"/>
            <w:szCs w:val="22"/>
            <w:lang w:eastAsia="en-NZ"/>
          </w:rPr>
          <w:t>https://ubuntu.com/desktop</w:t>
        </w:r>
      </w:hyperlink>
    </w:p>
    <w:p w14:paraId="69264D66" w14:textId="01CF86A1" w:rsidR="006A68F5" w:rsidRPr="00C02A1E" w:rsidRDefault="008546FA" w:rsidP="008546FA">
      <w:pPr>
        <w:pStyle w:val="ListParagraph"/>
        <w:numPr>
          <w:ilvl w:val="0"/>
          <w:numId w:val="45"/>
        </w:numPr>
        <w:rPr>
          <w:szCs w:val="22"/>
          <w:lang w:eastAsia="en-NZ"/>
        </w:rPr>
      </w:pPr>
      <w:hyperlink r:id="rId18" w:history="1">
        <w:r w:rsidR="00E74C45" w:rsidRPr="00C02A1E">
          <w:rPr>
            <w:rStyle w:val="Hyperlink"/>
            <w:szCs w:val="22"/>
            <w:lang w:eastAsia="en-NZ"/>
          </w:rPr>
          <w:t>https://www.docker.com/pricing</w:t>
        </w:r>
      </w:hyperlink>
      <w:r w:rsidR="006A68F5" w:rsidRPr="00C02A1E">
        <w:br w:type="page"/>
      </w:r>
    </w:p>
    <w:p w14:paraId="083205C0" w14:textId="02BE4A9A" w:rsidR="006A68F5" w:rsidRPr="00B71D8C" w:rsidRDefault="006A68F5" w:rsidP="00DE50FB">
      <w:pPr>
        <w:pStyle w:val="Heading1"/>
        <w:rPr>
          <w:rFonts w:hint="eastAsia"/>
        </w:rPr>
      </w:pPr>
      <w:bookmarkStart w:id="56" w:name="_Toc163194173"/>
      <w:r w:rsidRPr="00B71D8C">
        <w:t>Stakeholder Register</w:t>
      </w:r>
      <w:bookmarkEnd w:id="56"/>
    </w:p>
    <w:tbl>
      <w:tblPr>
        <w:tblW w:w="956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10"/>
        <w:gridCol w:w="1276"/>
        <w:gridCol w:w="1134"/>
        <w:gridCol w:w="3260"/>
        <w:gridCol w:w="2480"/>
      </w:tblGrid>
      <w:tr w:rsidR="006A68F5" w:rsidRPr="00B71D8C" w14:paraId="3E7255C5" w14:textId="77777777" w:rsidTr="000E3217">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5C9EB" w:themeFill="text2" w:themeFillTint="40"/>
            <w:tcMar>
              <w:left w:w="105" w:type="dxa"/>
              <w:right w:w="105" w:type="dxa"/>
            </w:tcMar>
          </w:tcPr>
          <w:p w14:paraId="02134283" w14:textId="77777777" w:rsidR="006A68F5" w:rsidRPr="00F76208" w:rsidRDefault="006A68F5">
            <w:pPr>
              <w:spacing w:line="360" w:lineRule="auto"/>
              <w:rPr>
                <w:rFonts w:eastAsia="Calibri" w:cs="Calibri"/>
                <w:color w:val="000000" w:themeColor="text1"/>
              </w:rPr>
            </w:pPr>
            <w:r w:rsidRPr="00F76208">
              <w:rPr>
                <w:rFonts w:eastAsia="Calibri" w:cs="Calibri"/>
                <w:b/>
                <w:color w:val="000000" w:themeColor="text1"/>
              </w:rPr>
              <w:t>Name</w:t>
            </w:r>
          </w:p>
        </w:tc>
        <w:tc>
          <w:tcPr>
            <w:tcW w:w="1276" w:type="dxa"/>
            <w:tcBorders>
              <w:top w:val="single" w:sz="6" w:space="0" w:color="auto"/>
              <w:left w:val="single" w:sz="6" w:space="0" w:color="auto"/>
              <w:bottom w:val="single" w:sz="6" w:space="0" w:color="auto"/>
              <w:right w:val="single" w:sz="6" w:space="0" w:color="auto"/>
            </w:tcBorders>
            <w:shd w:val="clear" w:color="auto" w:fill="A5C9EB" w:themeFill="text2" w:themeFillTint="40"/>
            <w:tcMar>
              <w:left w:w="105" w:type="dxa"/>
              <w:right w:w="105" w:type="dxa"/>
            </w:tcMar>
          </w:tcPr>
          <w:p w14:paraId="37EB5210" w14:textId="77777777" w:rsidR="006A68F5" w:rsidRPr="00F76208" w:rsidRDefault="006A68F5">
            <w:pPr>
              <w:spacing w:line="360" w:lineRule="auto"/>
              <w:rPr>
                <w:rFonts w:eastAsia="Calibri" w:cs="Calibri"/>
                <w:color w:val="000000" w:themeColor="text1"/>
              </w:rPr>
            </w:pPr>
            <w:r w:rsidRPr="00F76208">
              <w:rPr>
                <w:rFonts w:eastAsia="Calibri" w:cs="Calibri"/>
                <w:b/>
                <w:color w:val="000000" w:themeColor="text1"/>
              </w:rPr>
              <w:t>Position</w:t>
            </w:r>
          </w:p>
        </w:tc>
        <w:tc>
          <w:tcPr>
            <w:tcW w:w="1134" w:type="dxa"/>
            <w:tcBorders>
              <w:top w:val="single" w:sz="6" w:space="0" w:color="auto"/>
              <w:left w:val="single" w:sz="6" w:space="0" w:color="auto"/>
              <w:bottom w:val="single" w:sz="6" w:space="0" w:color="auto"/>
              <w:right w:val="single" w:sz="6" w:space="0" w:color="auto"/>
            </w:tcBorders>
            <w:shd w:val="clear" w:color="auto" w:fill="A5C9EB" w:themeFill="text2" w:themeFillTint="40"/>
            <w:tcMar>
              <w:left w:w="105" w:type="dxa"/>
              <w:right w:w="105" w:type="dxa"/>
            </w:tcMar>
          </w:tcPr>
          <w:p w14:paraId="59B80BAD" w14:textId="77777777" w:rsidR="006A68F5" w:rsidRPr="00522BA4" w:rsidRDefault="006A68F5">
            <w:pPr>
              <w:spacing w:line="360" w:lineRule="auto"/>
              <w:rPr>
                <w:rFonts w:eastAsia="Calibri" w:cs="Calibri"/>
                <w:b/>
                <w:color w:val="000000" w:themeColor="text1"/>
              </w:rPr>
            </w:pPr>
            <w:r>
              <w:rPr>
                <w:rFonts w:eastAsia="Calibri" w:cs="Calibri"/>
                <w:b/>
                <w:color w:val="000000" w:themeColor="text1"/>
              </w:rPr>
              <w:t>Context</w:t>
            </w:r>
          </w:p>
        </w:tc>
        <w:tc>
          <w:tcPr>
            <w:tcW w:w="3260" w:type="dxa"/>
            <w:tcBorders>
              <w:top w:val="single" w:sz="6" w:space="0" w:color="auto"/>
              <w:left w:val="single" w:sz="6" w:space="0" w:color="auto"/>
              <w:bottom w:val="single" w:sz="6" w:space="0" w:color="auto"/>
              <w:right w:val="single" w:sz="6" w:space="0" w:color="auto"/>
            </w:tcBorders>
            <w:shd w:val="clear" w:color="auto" w:fill="A5C9EB" w:themeFill="text2" w:themeFillTint="40"/>
            <w:tcMar>
              <w:left w:w="105" w:type="dxa"/>
              <w:right w:w="105" w:type="dxa"/>
            </w:tcMar>
          </w:tcPr>
          <w:p w14:paraId="04A4D0DB" w14:textId="77777777" w:rsidR="006A68F5" w:rsidRPr="00F76208" w:rsidRDefault="006A68F5">
            <w:pPr>
              <w:spacing w:line="360" w:lineRule="auto"/>
              <w:rPr>
                <w:rFonts w:eastAsia="Calibri" w:cs="Calibri"/>
                <w:color w:val="000000" w:themeColor="text1"/>
              </w:rPr>
            </w:pPr>
            <w:r w:rsidRPr="00F76208">
              <w:rPr>
                <w:rFonts w:eastAsia="Calibri" w:cs="Calibri"/>
                <w:b/>
                <w:color w:val="000000" w:themeColor="text1"/>
              </w:rPr>
              <w:t>Project Role</w:t>
            </w:r>
          </w:p>
        </w:tc>
        <w:tc>
          <w:tcPr>
            <w:tcW w:w="2480" w:type="dxa"/>
            <w:tcBorders>
              <w:top w:val="single" w:sz="6" w:space="0" w:color="auto"/>
              <w:left w:val="single" w:sz="6" w:space="0" w:color="auto"/>
              <w:bottom w:val="single" w:sz="6" w:space="0" w:color="auto"/>
              <w:right w:val="single" w:sz="6" w:space="0" w:color="auto"/>
            </w:tcBorders>
            <w:shd w:val="clear" w:color="auto" w:fill="A5C9EB" w:themeFill="text2" w:themeFillTint="40"/>
            <w:tcMar>
              <w:left w:w="105" w:type="dxa"/>
              <w:right w:w="105" w:type="dxa"/>
            </w:tcMar>
          </w:tcPr>
          <w:p w14:paraId="41ED0F57" w14:textId="77777777" w:rsidR="006A68F5" w:rsidRPr="00F76208" w:rsidRDefault="006A68F5">
            <w:pPr>
              <w:spacing w:line="360" w:lineRule="auto"/>
              <w:rPr>
                <w:rFonts w:eastAsia="Calibri" w:cs="Calibri"/>
                <w:color w:val="000000" w:themeColor="text1"/>
              </w:rPr>
            </w:pPr>
            <w:r w:rsidRPr="00F76208">
              <w:rPr>
                <w:rFonts w:eastAsia="Calibri" w:cs="Calibri"/>
                <w:b/>
                <w:color w:val="000000" w:themeColor="text1"/>
              </w:rPr>
              <w:t>Contact Information</w:t>
            </w:r>
          </w:p>
        </w:tc>
      </w:tr>
      <w:tr w:rsidR="006A68F5" w:rsidRPr="00B71D8C" w14:paraId="18B957FE" w14:textId="77777777" w:rsidTr="000E3217">
        <w:trPr>
          <w:trHeight w:val="300"/>
        </w:trPr>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43514640" w14:textId="77777777" w:rsidR="006A68F5" w:rsidRPr="00F76208" w:rsidRDefault="006A68F5">
            <w:pPr>
              <w:spacing w:line="360" w:lineRule="auto"/>
              <w:rPr>
                <w:rFonts w:eastAsia="Calibri" w:cs="Calibri"/>
                <w:b/>
                <w:color w:val="000000" w:themeColor="text1"/>
              </w:rPr>
            </w:pPr>
            <w:r w:rsidRPr="00F76208">
              <w:rPr>
                <w:rFonts w:eastAsia="Calibri" w:cs="Calibri"/>
                <w:b/>
                <w:color w:val="000000" w:themeColor="text1"/>
              </w:rPr>
              <w:t>Edmund Lai</w:t>
            </w:r>
          </w:p>
        </w:tc>
        <w:tc>
          <w:tcPr>
            <w:tcW w:w="1276" w:type="dxa"/>
            <w:tcBorders>
              <w:top w:val="single" w:sz="6" w:space="0" w:color="auto"/>
              <w:left w:val="single" w:sz="6" w:space="0" w:color="auto"/>
              <w:bottom w:val="single" w:sz="6" w:space="0" w:color="auto"/>
              <w:right w:val="single" w:sz="6" w:space="0" w:color="auto"/>
            </w:tcBorders>
            <w:tcMar>
              <w:left w:w="105" w:type="dxa"/>
              <w:right w:w="105" w:type="dxa"/>
            </w:tcMar>
          </w:tcPr>
          <w:p w14:paraId="2000DD5E"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Project Client</w:t>
            </w: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5C392A00"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Internal</w:t>
            </w:r>
          </w:p>
        </w:tc>
        <w:tc>
          <w:tcPr>
            <w:tcW w:w="3260" w:type="dxa"/>
            <w:tcBorders>
              <w:top w:val="single" w:sz="6" w:space="0" w:color="auto"/>
              <w:left w:val="single" w:sz="6" w:space="0" w:color="auto"/>
              <w:bottom w:val="single" w:sz="6" w:space="0" w:color="auto"/>
              <w:right w:val="single" w:sz="6" w:space="0" w:color="auto"/>
            </w:tcBorders>
            <w:tcMar>
              <w:left w:w="105" w:type="dxa"/>
              <w:right w:w="105" w:type="dxa"/>
            </w:tcMar>
          </w:tcPr>
          <w:p w14:paraId="180D2D73"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Provide project scope and</w:t>
            </w:r>
            <w:r>
              <w:rPr>
                <w:rFonts w:eastAsia="Segoe UI" w:cs="Segoe UI"/>
                <w:color w:val="000000" w:themeColor="text1"/>
              </w:rPr>
              <w:t xml:space="preserve"> </w:t>
            </w:r>
            <w:r w:rsidRPr="00F76208">
              <w:rPr>
                <w:rFonts w:eastAsia="Segoe UI" w:cs="Segoe UI"/>
                <w:color w:val="000000" w:themeColor="text1"/>
              </w:rPr>
              <w:t>feedback</w:t>
            </w:r>
          </w:p>
        </w:tc>
        <w:tc>
          <w:tcPr>
            <w:tcW w:w="2480" w:type="dxa"/>
            <w:tcBorders>
              <w:top w:val="single" w:sz="6" w:space="0" w:color="auto"/>
              <w:left w:val="single" w:sz="6" w:space="0" w:color="auto"/>
              <w:bottom w:val="single" w:sz="6" w:space="0" w:color="auto"/>
              <w:right w:val="single" w:sz="6" w:space="0" w:color="auto"/>
            </w:tcBorders>
            <w:tcMar>
              <w:left w:w="105" w:type="dxa"/>
              <w:right w:w="105" w:type="dxa"/>
            </w:tcMar>
          </w:tcPr>
          <w:p w14:paraId="4C955A63" w14:textId="77777777" w:rsidR="006A68F5" w:rsidRPr="00F76208" w:rsidRDefault="006A68F5">
            <w:pPr>
              <w:spacing w:line="360" w:lineRule="auto"/>
              <w:rPr>
                <w:rFonts w:eastAsia="Segoe UI" w:cs="Segoe UI"/>
                <w:color w:val="000000" w:themeColor="text1"/>
              </w:rPr>
            </w:pPr>
            <w:hyperlink r:id="rId19" w:history="1">
              <w:r w:rsidRPr="00D065B1">
                <w:rPr>
                  <w:rStyle w:val="Hyperlink"/>
                  <w:rFonts w:eastAsia="Segoe UI" w:cs="Segoe UI"/>
                </w:rPr>
                <w:t>edmund.lai@aut.ac.nz</w:t>
              </w:r>
            </w:hyperlink>
          </w:p>
        </w:tc>
      </w:tr>
      <w:tr w:rsidR="006A68F5" w:rsidRPr="00B71D8C" w14:paraId="31CCA134" w14:textId="77777777" w:rsidTr="000E3217">
        <w:trPr>
          <w:trHeight w:val="300"/>
        </w:trPr>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19715E74" w14:textId="77777777" w:rsidR="006A68F5" w:rsidRPr="00F76208" w:rsidRDefault="006A68F5">
            <w:pPr>
              <w:spacing w:line="360" w:lineRule="auto"/>
              <w:rPr>
                <w:rFonts w:eastAsia="Calibri" w:cs="Calibri"/>
                <w:b/>
                <w:color w:val="000000" w:themeColor="text1"/>
              </w:rPr>
            </w:pPr>
            <w:r w:rsidRPr="00F76208">
              <w:rPr>
                <w:rFonts w:eastAsia="Calibri" w:cs="Calibri"/>
                <w:b/>
                <w:color w:val="000000" w:themeColor="text1"/>
              </w:rPr>
              <w:t>Bobby Yang</w:t>
            </w:r>
          </w:p>
        </w:tc>
        <w:tc>
          <w:tcPr>
            <w:tcW w:w="1276" w:type="dxa"/>
            <w:tcBorders>
              <w:top w:val="single" w:sz="6" w:space="0" w:color="auto"/>
              <w:left w:val="single" w:sz="6" w:space="0" w:color="auto"/>
              <w:bottom w:val="single" w:sz="6" w:space="0" w:color="auto"/>
              <w:right w:val="single" w:sz="6" w:space="0" w:color="auto"/>
            </w:tcBorders>
            <w:tcMar>
              <w:left w:w="105" w:type="dxa"/>
              <w:right w:w="105" w:type="dxa"/>
            </w:tcMar>
          </w:tcPr>
          <w:p w14:paraId="2D413DF1"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Project Mentor</w:t>
            </w: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3AF20A10"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Internal</w:t>
            </w:r>
          </w:p>
        </w:tc>
        <w:tc>
          <w:tcPr>
            <w:tcW w:w="3260" w:type="dxa"/>
            <w:tcBorders>
              <w:top w:val="single" w:sz="6" w:space="0" w:color="auto"/>
              <w:left w:val="single" w:sz="6" w:space="0" w:color="auto"/>
              <w:bottom w:val="single" w:sz="6" w:space="0" w:color="auto"/>
              <w:right w:val="single" w:sz="6" w:space="0" w:color="auto"/>
            </w:tcBorders>
            <w:tcMar>
              <w:left w:w="105" w:type="dxa"/>
              <w:right w:w="105" w:type="dxa"/>
            </w:tcMar>
          </w:tcPr>
          <w:p w14:paraId="7278D489"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Provide project guidance and feedback</w:t>
            </w:r>
          </w:p>
        </w:tc>
        <w:tc>
          <w:tcPr>
            <w:tcW w:w="2480" w:type="dxa"/>
            <w:tcBorders>
              <w:top w:val="single" w:sz="6" w:space="0" w:color="auto"/>
              <w:left w:val="single" w:sz="6" w:space="0" w:color="auto"/>
              <w:bottom w:val="single" w:sz="6" w:space="0" w:color="auto"/>
              <w:right w:val="single" w:sz="6" w:space="0" w:color="auto"/>
            </w:tcBorders>
            <w:tcMar>
              <w:left w:w="105" w:type="dxa"/>
              <w:right w:w="105" w:type="dxa"/>
            </w:tcMar>
          </w:tcPr>
          <w:p w14:paraId="207E8BF9" w14:textId="77777777" w:rsidR="006A68F5" w:rsidRPr="00F76208" w:rsidRDefault="006A68F5">
            <w:pPr>
              <w:spacing w:line="360" w:lineRule="auto"/>
              <w:rPr>
                <w:rFonts w:eastAsia="Segoe UI" w:cs="Segoe UI"/>
                <w:color w:val="000000" w:themeColor="text1"/>
              </w:rPr>
            </w:pPr>
            <w:hyperlink r:id="rId20" w:history="1">
              <w:r w:rsidRPr="00D065B1">
                <w:rPr>
                  <w:rStyle w:val="Hyperlink"/>
                  <w:rFonts w:eastAsia="Segoe UI" w:cs="Segoe UI"/>
                </w:rPr>
                <w:t>bobby.yang@aut.ac.nz</w:t>
              </w:r>
            </w:hyperlink>
          </w:p>
        </w:tc>
      </w:tr>
      <w:tr w:rsidR="006A68F5" w:rsidRPr="00B71D8C" w14:paraId="6A183FFC" w14:textId="77777777" w:rsidTr="000E3217">
        <w:trPr>
          <w:trHeight w:val="300"/>
        </w:trPr>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12512840" w14:textId="77777777" w:rsidR="006A68F5" w:rsidRPr="00F76208" w:rsidRDefault="006A68F5">
            <w:pPr>
              <w:spacing w:line="360" w:lineRule="auto"/>
              <w:rPr>
                <w:rFonts w:eastAsia="Calibri" w:cs="Calibri"/>
                <w:b/>
                <w:color w:val="000000" w:themeColor="text1"/>
              </w:rPr>
            </w:pPr>
            <w:r w:rsidRPr="00F76208">
              <w:rPr>
                <w:rFonts w:eastAsia="Calibri" w:cs="Calibri"/>
                <w:b/>
                <w:color w:val="000000" w:themeColor="text1"/>
              </w:rPr>
              <w:t>Nurul Sakar</w:t>
            </w:r>
          </w:p>
        </w:tc>
        <w:tc>
          <w:tcPr>
            <w:tcW w:w="1276" w:type="dxa"/>
            <w:tcBorders>
              <w:top w:val="single" w:sz="6" w:space="0" w:color="auto"/>
              <w:left w:val="single" w:sz="6" w:space="0" w:color="auto"/>
              <w:bottom w:val="single" w:sz="6" w:space="0" w:color="auto"/>
              <w:right w:val="single" w:sz="6" w:space="0" w:color="auto"/>
            </w:tcBorders>
            <w:tcMar>
              <w:left w:w="105" w:type="dxa"/>
              <w:right w:w="105" w:type="dxa"/>
            </w:tcMar>
          </w:tcPr>
          <w:p w14:paraId="4E81E95B"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Project Moderator</w:t>
            </w: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68E2142F"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Internal</w:t>
            </w:r>
          </w:p>
        </w:tc>
        <w:tc>
          <w:tcPr>
            <w:tcW w:w="3260" w:type="dxa"/>
            <w:tcBorders>
              <w:top w:val="single" w:sz="6" w:space="0" w:color="auto"/>
              <w:left w:val="single" w:sz="6" w:space="0" w:color="auto"/>
              <w:bottom w:val="single" w:sz="6" w:space="0" w:color="auto"/>
              <w:right w:val="single" w:sz="6" w:space="0" w:color="auto"/>
            </w:tcBorders>
            <w:tcMar>
              <w:left w:w="105" w:type="dxa"/>
              <w:right w:w="105" w:type="dxa"/>
            </w:tcMar>
          </w:tcPr>
          <w:p w14:paraId="442D3DE5"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Provide project feedback and assessment marking</w:t>
            </w:r>
          </w:p>
        </w:tc>
        <w:tc>
          <w:tcPr>
            <w:tcW w:w="2480" w:type="dxa"/>
            <w:tcBorders>
              <w:top w:val="single" w:sz="6" w:space="0" w:color="auto"/>
              <w:left w:val="single" w:sz="6" w:space="0" w:color="auto"/>
              <w:bottom w:val="single" w:sz="6" w:space="0" w:color="auto"/>
              <w:right w:val="single" w:sz="6" w:space="0" w:color="auto"/>
            </w:tcBorders>
            <w:tcMar>
              <w:left w:w="105" w:type="dxa"/>
              <w:right w:w="105" w:type="dxa"/>
            </w:tcMar>
          </w:tcPr>
          <w:p w14:paraId="16AC4679" w14:textId="77777777" w:rsidR="006A68F5" w:rsidRPr="00F76208" w:rsidRDefault="006A68F5">
            <w:pPr>
              <w:spacing w:line="360" w:lineRule="auto"/>
              <w:rPr>
                <w:rFonts w:hint="eastAsia"/>
              </w:rPr>
            </w:pPr>
            <w:hyperlink r:id="rId21" w:history="1">
              <w:r w:rsidRPr="00D065B1">
                <w:rPr>
                  <w:rStyle w:val="Hyperlink"/>
                </w:rPr>
                <w:t>nurul.sarkar@aut.ac.nz</w:t>
              </w:r>
            </w:hyperlink>
          </w:p>
        </w:tc>
      </w:tr>
      <w:tr w:rsidR="006A68F5" w:rsidRPr="00B71D8C" w14:paraId="1DEC46FC" w14:textId="77777777" w:rsidTr="000E3217">
        <w:trPr>
          <w:trHeight w:val="300"/>
        </w:trPr>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F5B90F2" w14:textId="77777777" w:rsidR="006A68F5" w:rsidRPr="00F76208" w:rsidRDefault="006A68F5">
            <w:pPr>
              <w:spacing w:line="360" w:lineRule="auto"/>
              <w:rPr>
                <w:rFonts w:eastAsia="Calibri" w:cs="Calibri"/>
                <w:b/>
                <w:color w:val="000000" w:themeColor="text1"/>
              </w:rPr>
            </w:pPr>
            <w:r w:rsidRPr="00F76208">
              <w:rPr>
                <w:rFonts w:eastAsia="Calibri" w:cs="Calibri"/>
                <w:b/>
                <w:color w:val="000000" w:themeColor="text1"/>
              </w:rPr>
              <w:t xml:space="preserve">Chris </w:t>
            </w:r>
            <w:proofErr w:type="spellStart"/>
            <w:r w:rsidRPr="00F76208">
              <w:rPr>
                <w:rFonts w:eastAsia="Calibri" w:cs="Calibri"/>
                <w:b/>
                <w:color w:val="000000" w:themeColor="text1"/>
              </w:rPr>
              <w:t>Escandor</w:t>
            </w:r>
            <w:proofErr w:type="spellEnd"/>
          </w:p>
        </w:tc>
        <w:tc>
          <w:tcPr>
            <w:tcW w:w="1276" w:type="dxa"/>
            <w:tcBorders>
              <w:top w:val="single" w:sz="6" w:space="0" w:color="auto"/>
              <w:left w:val="single" w:sz="6" w:space="0" w:color="auto"/>
              <w:bottom w:val="single" w:sz="6" w:space="0" w:color="auto"/>
              <w:right w:val="single" w:sz="6" w:space="0" w:color="auto"/>
            </w:tcBorders>
            <w:tcMar>
              <w:left w:w="105" w:type="dxa"/>
              <w:right w:w="105" w:type="dxa"/>
            </w:tcMar>
          </w:tcPr>
          <w:p w14:paraId="36D46B0E" w14:textId="77777777" w:rsidR="006A68F5" w:rsidRPr="00F76208" w:rsidRDefault="006A68F5">
            <w:pPr>
              <w:spacing w:line="360" w:lineRule="auto"/>
              <w:rPr>
                <w:rFonts w:eastAsia="Segoe UI" w:cs="Segoe UI"/>
                <w:color w:val="000000" w:themeColor="text1"/>
              </w:rPr>
            </w:pPr>
            <w:r w:rsidRPr="58B08A63">
              <w:rPr>
                <w:rFonts w:eastAsia="Segoe UI" w:cs="Segoe UI"/>
                <w:color w:val="000000" w:themeColor="text1"/>
              </w:rPr>
              <w:t>Student</w:t>
            </w: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0E1BDB72"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Internal</w:t>
            </w:r>
          </w:p>
        </w:tc>
        <w:tc>
          <w:tcPr>
            <w:tcW w:w="3260" w:type="dxa"/>
            <w:tcBorders>
              <w:top w:val="single" w:sz="6" w:space="0" w:color="auto"/>
              <w:left w:val="single" w:sz="6" w:space="0" w:color="auto"/>
              <w:bottom w:val="single" w:sz="6" w:space="0" w:color="auto"/>
              <w:right w:val="single" w:sz="6" w:space="0" w:color="auto"/>
            </w:tcBorders>
            <w:tcMar>
              <w:left w:w="105" w:type="dxa"/>
              <w:right w:w="105" w:type="dxa"/>
            </w:tcMar>
          </w:tcPr>
          <w:p w14:paraId="5DBE5258" w14:textId="0329EF96" w:rsidR="006A68F5" w:rsidRPr="00F76208" w:rsidRDefault="006A68F5">
            <w:pPr>
              <w:spacing w:line="360" w:lineRule="auto"/>
              <w:rPr>
                <w:rFonts w:eastAsia="Segoe UI" w:cs="Segoe UI"/>
                <w:color w:val="000000" w:themeColor="text1"/>
              </w:rPr>
            </w:pPr>
            <w:r w:rsidRPr="58B08A63">
              <w:rPr>
                <w:rFonts w:eastAsia="Segoe UI" w:cs="Segoe UI"/>
                <w:color w:val="000000" w:themeColor="text1"/>
              </w:rPr>
              <w:t>Communicate</w:t>
            </w:r>
            <w:r w:rsidR="00764512">
              <w:rPr>
                <w:rFonts w:eastAsia="Segoe UI" w:cs="Segoe UI"/>
                <w:color w:val="000000" w:themeColor="text1"/>
              </w:rPr>
              <w:t xml:space="preserve"> </w:t>
            </w:r>
            <w:r w:rsidR="000E3217">
              <w:rPr>
                <w:rFonts w:eastAsia="Segoe UI" w:cs="Segoe UI"/>
                <w:color w:val="000000" w:themeColor="text1"/>
              </w:rPr>
              <w:t xml:space="preserve">/ </w:t>
            </w:r>
            <w:r w:rsidRPr="58B08A63">
              <w:rPr>
                <w:rFonts w:eastAsia="Segoe UI" w:cs="Segoe UI"/>
                <w:color w:val="000000" w:themeColor="text1"/>
              </w:rPr>
              <w:t>coordinate meetings and equipment handover between the team and stakeholders</w:t>
            </w:r>
          </w:p>
        </w:tc>
        <w:tc>
          <w:tcPr>
            <w:tcW w:w="2480" w:type="dxa"/>
            <w:tcBorders>
              <w:top w:val="single" w:sz="6" w:space="0" w:color="auto"/>
              <w:left w:val="single" w:sz="6" w:space="0" w:color="auto"/>
              <w:bottom w:val="single" w:sz="6" w:space="0" w:color="auto"/>
              <w:right w:val="single" w:sz="6" w:space="0" w:color="auto"/>
            </w:tcBorders>
            <w:tcMar>
              <w:left w:w="105" w:type="dxa"/>
              <w:right w:w="105" w:type="dxa"/>
            </w:tcMar>
          </w:tcPr>
          <w:p w14:paraId="6969E111" w14:textId="77777777" w:rsidR="006A68F5" w:rsidRPr="00F76208" w:rsidRDefault="006A68F5">
            <w:pPr>
              <w:spacing w:line="360" w:lineRule="auto"/>
              <w:rPr>
                <w:rFonts w:eastAsia="Segoe UI" w:cs="Segoe UI"/>
                <w:color w:val="000000" w:themeColor="text1"/>
              </w:rPr>
            </w:pPr>
            <w:hyperlink r:id="rId22">
              <w:r w:rsidRPr="00F76208">
                <w:rPr>
                  <w:rStyle w:val="Hyperlink"/>
                  <w:rFonts w:eastAsia="Segoe UI" w:cs="Segoe UI"/>
                </w:rPr>
                <w:t>tpy2351@autuni.ac.nz</w:t>
              </w:r>
            </w:hyperlink>
          </w:p>
        </w:tc>
      </w:tr>
      <w:tr w:rsidR="006A68F5" w:rsidRPr="00B71D8C" w14:paraId="1C51FDC7" w14:textId="77777777" w:rsidTr="000E3217">
        <w:trPr>
          <w:trHeight w:val="300"/>
        </w:trPr>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0C6BE40D" w14:textId="77777777" w:rsidR="006A68F5" w:rsidRPr="00F76208" w:rsidRDefault="006A68F5">
            <w:pPr>
              <w:spacing w:line="360" w:lineRule="auto"/>
              <w:rPr>
                <w:rFonts w:eastAsia="Calibri" w:cs="Calibri"/>
                <w:b/>
                <w:color w:val="000000" w:themeColor="text1"/>
              </w:rPr>
            </w:pPr>
            <w:r w:rsidRPr="00F76208">
              <w:rPr>
                <w:rFonts w:eastAsia="Calibri" w:cs="Calibri"/>
                <w:b/>
                <w:color w:val="000000" w:themeColor="text1"/>
              </w:rPr>
              <w:t>Edward Keith</w:t>
            </w:r>
          </w:p>
        </w:tc>
        <w:tc>
          <w:tcPr>
            <w:tcW w:w="1276" w:type="dxa"/>
            <w:tcBorders>
              <w:top w:val="single" w:sz="6" w:space="0" w:color="auto"/>
              <w:left w:val="single" w:sz="6" w:space="0" w:color="auto"/>
              <w:bottom w:val="single" w:sz="6" w:space="0" w:color="auto"/>
              <w:right w:val="single" w:sz="6" w:space="0" w:color="auto"/>
            </w:tcBorders>
            <w:tcMar>
              <w:left w:w="105" w:type="dxa"/>
              <w:right w:w="105" w:type="dxa"/>
            </w:tcMar>
          </w:tcPr>
          <w:p w14:paraId="22188A89" w14:textId="77777777" w:rsidR="006A68F5" w:rsidRPr="00F76208" w:rsidRDefault="006A68F5">
            <w:pPr>
              <w:spacing w:line="360" w:lineRule="auto"/>
              <w:rPr>
                <w:rFonts w:eastAsia="Segoe UI" w:cs="Segoe UI"/>
                <w:color w:val="000000" w:themeColor="text1"/>
              </w:rPr>
            </w:pPr>
            <w:r w:rsidRPr="58B08A63">
              <w:rPr>
                <w:rFonts w:eastAsia="Segoe UI" w:cs="Segoe UI"/>
                <w:color w:val="000000" w:themeColor="text1"/>
              </w:rPr>
              <w:t>Student</w:t>
            </w: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22876C02"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Internal</w:t>
            </w:r>
          </w:p>
        </w:tc>
        <w:tc>
          <w:tcPr>
            <w:tcW w:w="3260" w:type="dxa"/>
            <w:tcBorders>
              <w:top w:val="single" w:sz="6" w:space="0" w:color="auto"/>
              <w:left w:val="single" w:sz="6" w:space="0" w:color="auto"/>
              <w:bottom w:val="single" w:sz="6" w:space="0" w:color="auto"/>
              <w:right w:val="single" w:sz="6" w:space="0" w:color="auto"/>
            </w:tcBorders>
            <w:tcMar>
              <w:left w:w="105" w:type="dxa"/>
              <w:right w:w="105" w:type="dxa"/>
            </w:tcMar>
          </w:tcPr>
          <w:p w14:paraId="40475215" w14:textId="77777777" w:rsidR="006A68F5" w:rsidRPr="00F76208" w:rsidRDefault="006A68F5">
            <w:pPr>
              <w:spacing w:line="360" w:lineRule="auto"/>
              <w:rPr>
                <w:rFonts w:eastAsia="Segoe UI" w:cs="Segoe UI"/>
                <w:color w:val="000000" w:themeColor="text1"/>
              </w:rPr>
            </w:pPr>
            <w:r w:rsidRPr="58B08A63">
              <w:rPr>
                <w:rFonts w:eastAsia="Segoe UI" w:cs="Segoe UI"/>
                <w:color w:val="000000" w:themeColor="text1"/>
              </w:rPr>
              <w:t>Configure network, troubleshoot 5G testbed network infrastructure, container setup and automation</w:t>
            </w:r>
          </w:p>
        </w:tc>
        <w:tc>
          <w:tcPr>
            <w:tcW w:w="2480" w:type="dxa"/>
            <w:tcBorders>
              <w:top w:val="single" w:sz="6" w:space="0" w:color="auto"/>
              <w:left w:val="single" w:sz="6" w:space="0" w:color="auto"/>
              <w:bottom w:val="single" w:sz="6" w:space="0" w:color="auto"/>
              <w:right w:val="single" w:sz="6" w:space="0" w:color="auto"/>
            </w:tcBorders>
            <w:tcMar>
              <w:left w:w="105" w:type="dxa"/>
              <w:right w:w="105" w:type="dxa"/>
            </w:tcMar>
          </w:tcPr>
          <w:p w14:paraId="0B24C2CE" w14:textId="77777777" w:rsidR="006A68F5" w:rsidRPr="00F76208" w:rsidRDefault="006A68F5">
            <w:pPr>
              <w:spacing w:line="360" w:lineRule="auto"/>
              <w:rPr>
                <w:rFonts w:eastAsia="Segoe UI" w:cs="Segoe UI"/>
                <w:color w:val="000000" w:themeColor="text1"/>
              </w:rPr>
            </w:pPr>
            <w:hyperlink r:id="rId23">
              <w:r w:rsidRPr="00F76208">
                <w:rPr>
                  <w:rStyle w:val="Hyperlink"/>
                  <w:rFonts w:eastAsia="Segoe UI" w:cs="Segoe UI"/>
                </w:rPr>
                <w:t>rkh0526@autuni.ac.nz</w:t>
              </w:r>
            </w:hyperlink>
          </w:p>
        </w:tc>
      </w:tr>
      <w:tr w:rsidR="006A68F5" w:rsidRPr="00B71D8C" w14:paraId="79AD9E17" w14:textId="77777777" w:rsidTr="000E3217">
        <w:trPr>
          <w:trHeight w:val="300"/>
        </w:trPr>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108183D4" w14:textId="77777777" w:rsidR="006A68F5" w:rsidRPr="00F76208" w:rsidRDefault="006A68F5">
            <w:pPr>
              <w:spacing w:line="360" w:lineRule="auto"/>
              <w:rPr>
                <w:rFonts w:eastAsia="Calibri" w:cs="Calibri"/>
                <w:b/>
                <w:color w:val="000000" w:themeColor="text1"/>
              </w:rPr>
            </w:pPr>
            <w:r w:rsidRPr="00F76208">
              <w:rPr>
                <w:rFonts w:eastAsia="Calibri" w:cs="Calibri"/>
                <w:b/>
                <w:color w:val="000000" w:themeColor="text1"/>
              </w:rPr>
              <w:t>Katarina Milicevic</w:t>
            </w:r>
          </w:p>
        </w:tc>
        <w:tc>
          <w:tcPr>
            <w:tcW w:w="1276" w:type="dxa"/>
            <w:tcBorders>
              <w:top w:val="single" w:sz="6" w:space="0" w:color="auto"/>
              <w:left w:val="single" w:sz="6" w:space="0" w:color="auto"/>
              <w:bottom w:val="single" w:sz="6" w:space="0" w:color="auto"/>
              <w:right w:val="single" w:sz="6" w:space="0" w:color="auto"/>
            </w:tcBorders>
            <w:tcMar>
              <w:left w:w="105" w:type="dxa"/>
              <w:right w:w="105" w:type="dxa"/>
            </w:tcMar>
          </w:tcPr>
          <w:p w14:paraId="53AB08E6" w14:textId="77777777" w:rsidR="006A68F5" w:rsidRPr="00F76208" w:rsidRDefault="006A68F5">
            <w:pPr>
              <w:spacing w:line="360" w:lineRule="auto"/>
              <w:rPr>
                <w:rFonts w:eastAsia="Segoe UI" w:cs="Segoe UI"/>
                <w:color w:val="000000" w:themeColor="text1"/>
              </w:rPr>
            </w:pPr>
            <w:r w:rsidRPr="58B08A63">
              <w:rPr>
                <w:rFonts w:eastAsia="Segoe UI" w:cs="Segoe UI"/>
                <w:color w:val="000000" w:themeColor="text1"/>
              </w:rPr>
              <w:t>Student</w:t>
            </w: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638131D3"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Internal</w:t>
            </w:r>
          </w:p>
        </w:tc>
        <w:tc>
          <w:tcPr>
            <w:tcW w:w="3260" w:type="dxa"/>
            <w:tcBorders>
              <w:top w:val="single" w:sz="6" w:space="0" w:color="auto"/>
              <w:left w:val="single" w:sz="6" w:space="0" w:color="auto"/>
              <w:bottom w:val="single" w:sz="6" w:space="0" w:color="auto"/>
              <w:right w:val="single" w:sz="6" w:space="0" w:color="auto"/>
            </w:tcBorders>
            <w:tcMar>
              <w:left w:w="105" w:type="dxa"/>
              <w:right w:w="105" w:type="dxa"/>
            </w:tcMar>
          </w:tcPr>
          <w:p w14:paraId="6E61566C" w14:textId="7F5BE33F" w:rsidR="006A68F5" w:rsidRPr="00F76208" w:rsidRDefault="006A68F5">
            <w:pPr>
              <w:spacing w:line="360" w:lineRule="auto"/>
              <w:rPr>
                <w:rFonts w:eastAsia="Segoe UI" w:cs="Segoe UI"/>
                <w:color w:val="000000" w:themeColor="text1"/>
              </w:rPr>
            </w:pPr>
            <w:r w:rsidRPr="58B08A63">
              <w:rPr>
                <w:rFonts w:eastAsia="Segoe UI" w:cs="Segoe UI"/>
                <w:color w:val="000000" w:themeColor="text1"/>
              </w:rPr>
              <w:t>Document setup process, include all configuration, diagnosing and debugging</w:t>
            </w:r>
          </w:p>
        </w:tc>
        <w:tc>
          <w:tcPr>
            <w:tcW w:w="2480" w:type="dxa"/>
            <w:tcBorders>
              <w:top w:val="single" w:sz="6" w:space="0" w:color="auto"/>
              <w:left w:val="single" w:sz="6" w:space="0" w:color="auto"/>
              <w:bottom w:val="single" w:sz="6" w:space="0" w:color="auto"/>
              <w:right w:val="single" w:sz="6" w:space="0" w:color="auto"/>
            </w:tcBorders>
            <w:tcMar>
              <w:left w:w="105" w:type="dxa"/>
              <w:right w:w="105" w:type="dxa"/>
            </w:tcMar>
          </w:tcPr>
          <w:p w14:paraId="273D6738" w14:textId="77777777" w:rsidR="006A68F5" w:rsidRPr="00F76208" w:rsidRDefault="006A68F5">
            <w:pPr>
              <w:spacing w:line="360" w:lineRule="auto"/>
              <w:rPr>
                <w:rFonts w:eastAsia="Segoe UI" w:cs="Segoe UI"/>
                <w:color w:val="000000" w:themeColor="text1"/>
              </w:rPr>
            </w:pPr>
            <w:hyperlink r:id="rId24">
              <w:r w:rsidRPr="00F76208">
                <w:rPr>
                  <w:rStyle w:val="Hyperlink"/>
                  <w:rFonts w:eastAsia="Segoe UI" w:cs="Segoe UI"/>
                </w:rPr>
                <w:t>ksy5103@autuni.ac.nz</w:t>
              </w:r>
            </w:hyperlink>
          </w:p>
        </w:tc>
      </w:tr>
      <w:tr w:rsidR="006A68F5" w:rsidRPr="00B71D8C" w14:paraId="4279297F" w14:textId="77777777" w:rsidTr="000E3217">
        <w:trPr>
          <w:trHeight w:val="694"/>
        </w:trPr>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1496D4E4" w14:textId="77777777" w:rsidR="006A68F5" w:rsidRPr="00F76208" w:rsidRDefault="006A68F5">
            <w:pPr>
              <w:spacing w:line="360" w:lineRule="auto"/>
              <w:rPr>
                <w:rFonts w:eastAsia="Calibri" w:cs="Calibri"/>
                <w:b/>
                <w:color w:val="000000" w:themeColor="text1"/>
              </w:rPr>
            </w:pPr>
            <w:r w:rsidRPr="00F76208">
              <w:rPr>
                <w:rFonts w:eastAsia="Calibri" w:cs="Calibri"/>
                <w:b/>
                <w:color w:val="000000" w:themeColor="text1"/>
              </w:rPr>
              <w:t>Samuel Cathro</w:t>
            </w:r>
          </w:p>
        </w:tc>
        <w:tc>
          <w:tcPr>
            <w:tcW w:w="1276" w:type="dxa"/>
            <w:tcBorders>
              <w:top w:val="single" w:sz="6" w:space="0" w:color="auto"/>
              <w:left w:val="single" w:sz="6" w:space="0" w:color="auto"/>
              <w:bottom w:val="single" w:sz="6" w:space="0" w:color="auto"/>
              <w:right w:val="single" w:sz="6" w:space="0" w:color="auto"/>
            </w:tcBorders>
            <w:tcMar>
              <w:left w:w="105" w:type="dxa"/>
              <w:right w:w="105" w:type="dxa"/>
            </w:tcMar>
          </w:tcPr>
          <w:p w14:paraId="7971DE1B" w14:textId="77777777" w:rsidR="006A68F5" w:rsidRPr="00F76208" w:rsidRDefault="006A68F5">
            <w:pPr>
              <w:spacing w:line="360" w:lineRule="auto"/>
              <w:rPr>
                <w:rFonts w:eastAsia="Segoe UI" w:cs="Segoe UI"/>
                <w:color w:val="000000" w:themeColor="text1"/>
              </w:rPr>
            </w:pPr>
            <w:r w:rsidRPr="58B08A63">
              <w:rPr>
                <w:rFonts w:eastAsia="Segoe UI" w:cs="Segoe UI"/>
                <w:color w:val="000000" w:themeColor="text1"/>
              </w:rPr>
              <w:t>Student</w:t>
            </w: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2062A341"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Internal</w:t>
            </w:r>
          </w:p>
        </w:tc>
        <w:tc>
          <w:tcPr>
            <w:tcW w:w="3260" w:type="dxa"/>
            <w:tcBorders>
              <w:top w:val="single" w:sz="6" w:space="0" w:color="auto"/>
              <w:left w:val="single" w:sz="6" w:space="0" w:color="auto"/>
              <w:bottom w:val="single" w:sz="6" w:space="0" w:color="auto"/>
              <w:right w:val="single" w:sz="6" w:space="0" w:color="auto"/>
            </w:tcBorders>
            <w:tcMar>
              <w:left w:w="105" w:type="dxa"/>
              <w:right w:w="105" w:type="dxa"/>
            </w:tcMar>
          </w:tcPr>
          <w:p w14:paraId="031DA865" w14:textId="77777777" w:rsidR="006A68F5" w:rsidRPr="00F76208" w:rsidRDefault="006A68F5">
            <w:pPr>
              <w:spacing w:line="360" w:lineRule="auto"/>
              <w:rPr>
                <w:rFonts w:eastAsia="Segoe UI" w:cs="Segoe UI"/>
                <w:color w:val="000000" w:themeColor="text1"/>
              </w:rPr>
            </w:pPr>
            <w:r w:rsidRPr="58B08A63">
              <w:rPr>
                <w:rFonts w:eastAsia="Segoe UI" w:cs="Segoe UI"/>
                <w:color w:val="000000" w:themeColor="text1"/>
              </w:rPr>
              <w:t xml:space="preserve">Configure/operate USRP B-205mini unit and accompanying </w:t>
            </w:r>
            <w:proofErr w:type="spellStart"/>
            <w:r w:rsidRPr="58B08A63">
              <w:rPr>
                <w:rFonts w:eastAsia="Segoe UI" w:cs="Segoe UI"/>
                <w:color w:val="000000" w:themeColor="text1"/>
              </w:rPr>
              <w:t>srsRAN</w:t>
            </w:r>
            <w:proofErr w:type="spellEnd"/>
            <w:r w:rsidRPr="58B08A63">
              <w:rPr>
                <w:rFonts w:eastAsia="Segoe UI" w:cs="Segoe UI"/>
                <w:color w:val="000000" w:themeColor="text1"/>
              </w:rPr>
              <w:t xml:space="preserve"> control software</w:t>
            </w:r>
          </w:p>
        </w:tc>
        <w:tc>
          <w:tcPr>
            <w:tcW w:w="2480" w:type="dxa"/>
            <w:tcBorders>
              <w:top w:val="single" w:sz="6" w:space="0" w:color="auto"/>
              <w:left w:val="single" w:sz="6" w:space="0" w:color="auto"/>
              <w:bottom w:val="single" w:sz="6" w:space="0" w:color="auto"/>
              <w:right w:val="single" w:sz="6" w:space="0" w:color="auto"/>
            </w:tcBorders>
            <w:tcMar>
              <w:left w:w="105" w:type="dxa"/>
              <w:right w:w="105" w:type="dxa"/>
            </w:tcMar>
          </w:tcPr>
          <w:p w14:paraId="23D1CB83" w14:textId="77777777" w:rsidR="006A68F5" w:rsidRPr="00F76208" w:rsidRDefault="006A68F5">
            <w:pPr>
              <w:spacing w:line="360" w:lineRule="auto"/>
              <w:rPr>
                <w:rFonts w:eastAsia="Segoe UI" w:cs="Segoe UI"/>
                <w:color w:val="000000" w:themeColor="text1"/>
              </w:rPr>
            </w:pPr>
            <w:hyperlink r:id="rId25">
              <w:r w:rsidRPr="00F76208">
                <w:rPr>
                  <w:rStyle w:val="Hyperlink"/>
                  <w:rFonts w:eastAsia="Segoe UI" w:cs="Segoe UI"/>
                </w:rPr>
                <w:t>zjq6910@autuni.ac.nz</w:t>
              </w:r>
            </w:hyperlink>
          </w:p>
        </w:tc>
      </w:tr>
      <w:tr w:rsidR="006A68F5" w:rsidRPr="00B71D8C" w14:paraId="53886B52" w14:textId="77777777" w:rsidTr="000E3217">
        <w:trPr>
          <w:trHeight w:val="1134"/>
        </w:trPr>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D39D3DD" w14:textId="77777777" w:rsidR="006A68F5" w:rsidRPr="00F76208" w:rsidRDefault="006A68F5">
            <w:pPr>
              <w:spacing w:line="360" w:lineRule="auto"/>
              <w:rPr>
                <w:rFonts w:eastAsia="Calibri" w:cs="Calibri"/>
                <w:b/>
                <w:color w:val="000000" w:themeColor="text1"/>
              </w:rPr>
            </w:pPr>
            <w:r w:rsidRPr="00F76208">
              <w:rPr>
                <w:rFonts w:eastAsia="Calibri" w:cs="Calibri"/>
                <w:b/>
                <w:color w:val="000000" w:themeColor="text1"/>
              </w:rPr>
              <w:t>William Bigley</w:t>
            </w:r>
          </w:p>
        </w:tc>
        <w:tc>
          <w:tcPr>
            <w:tcW w:w="1276" w:type="dxa"/>
            <w:tcBorders>
              <w:top w:val="single" w:sz="6" w:space="0" w:color="auto"/>
              <w:left w:val="single" w:sz="6" w:space="0" w:color="auto"/>
              <w:bottom w:val="single" w:sz="6" w:space="0" w:color="auto"/>
              <w:right w:val="single" w:sz="6" w:space="0" w:color="auto"/>
            </w:tcBorders>
            <w:tcMar>
              <w:left w:w="105" w:type="dxa"/>
              <w:right w:w="105" w:type="dxa"/>
            </w:tcMar>
          </w:tcPr>
          <w:p w14:paraId="6E81A03F" w14:textId="77777777" w:rsidR="006A68F5" w:rsidRPr="00F76208" w:rsidRDefault="006A68F5">
            <w:pPr>
              <w:spacing w:line="360" w:lineRule="auto"/>
              <w:rPr>
                <w:rFonts w:eastAsia="Segoe UI" w:cs="Segoe UI"/>
                <w:color w:val="000000" w:themeColor="text1"/>
              </w:rPr>
            </w:pPr>
            <w:r w:rsidRPr="58B08A63">
              <w:rPr>
                <w:rFonts w:eastAsia="Segoe UI" w:cs="Segoe UI"/>
                <w:color w:val="000000" w:themeColor="text1"/>
              </w:rPr>
              <w:t>Student</w:t>
            </w: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7DED7E5A"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Internal</w:t>
            </w:r>
          </w:p>
        </w:tc>
        <w:tc>
          <w:tcPr>
            <w:tcW w:w="3260" w:type="dxa"/>
            <w:tcBorders>
              <w:top w:val="single" w:sz="6" w:space="0" w:color="auto"/>
              <w:left w:val="single" w:sz="6" w:space="0" w:color="auto"/>
              <w:bottom w:val="single" w:sz="6" w:space="0" w:color="auto"/>
              <w:right w:val="single" w:sz="6" w:space="0" w:color="auto"/>
            </w:tcBorders>
            <w:tcMar>
              <w:left w:w="105" w:type="dxa"/>
              <w:right w:w="105" w:type="dxa"/>
            </w:tcMar>
          </w:tcPr>
          <w:p w14:paraId="1BE1EA37" w14:textId="33F7033E" w:rsidR="006A68F5" w:rsidRPr="00F76208" w:rsidRDefault="006A68F5">
            <w:pPr>
              <w:spacing w:line="360" w:lineRule="auto"/>
              <w:rPr>
                <w:rFonts w:eastAsia="Segoe UI" w:cs="Segoe UI"/>
                <w:color w:val="000000" w:themeColor="text1"/>
              </w:rPr>
            </w:pPr>
            <w:r w:rsidRPr="58B08A63">
              <w:rPr>
                <w:rFonts w:eastAsia="Segoe UI" w:cs="Segoe UI"/>
                <w:color w:val="000000" w:themeColor="text1"/>
              </w:rPr>
              <w:t>Lead decision making, role assignment and task delegation</w:t>
            </w:r>
          </w:p>
        </w:tc>
        <w:tc>
          <w:tcPr>
            <w:tcW w:w="2480" w:type="dxa"/>
            <w:tcBorders>
              <w:top w:val="single" w:sz="6" w:space="0" w:color="auto"/>
              <w:left w:val="single" w:sz="6" w:space="0" w:color="auto"/>
              <w:bottom w:val="single" w:sz="6" w:space="0" w:color="auto"/>
              <w:right w:val="single" w:sz="6" w:space="0" w:color="auto"/>
            </w:tcBorders>
            <w:tcMar>
              <w:left w:w="105" w:type="dxa"/>
              <w:right w:w="105" w:type="dxa"/>
            </w:tcMar>
          </w:tcPr>
          <w:p w14:paraId="44E3001E" w14:textId="77777777" w:rsidR="006A68F5" w:rsidRPr="00F76208" w:rsidRDefault="006A68F5">
            <w:pPr>
              <w:spacing w:line="360" w:lineRule="auto"/>
              <w:rPr>
                <w:rFonts w:eastAsia="Segoe UI" w:cs="Segoe UI"/>
                <w:color w:val="000000" w:themeColor="text1"/>
              </w:rPr>
            </w:pPr>
            <w:hyperlink r:id="rId26">
              <w:r w:rsidRPr="00F76208">
                <w:rPr>
                  <w:rStyle w:val="Hyperlink"/>
                  <w:rFonts w:eastAsia="Segoe UI" w:cs="Segoe UI"/>
                </w:rPr>
                <w:t>nhh8869@autuni.ac.nz</w:t>
              </w:r>
            </w:hyperlink>
          </w:p>
        </w:tc>
      </w:tr>
      <w:tr w:rsidR="006A68F5" w:rsidRPr="00B71D8C" w14:paraId="0E886903" w14:textId="77777777" w:rsidTr="000E3217">
        <w:trPr>
          <w:trHeight w:val="300"/>
        </w:trPr>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389FC43" w14:textId="77777777" w:rsidR="006A68F5" w:rsidRPr="00F76208" w:rsidRDefault="006A68F5">
            <w:pPr>
              <w:spacing w:line="360" w:lineRule="auto"/>
              <w:rPr>
                <w:rFonts w:eastAsia="Calibri" w:cs="Calibri"/>
                <w:color w:val="000000" w:themeColor="text1"/>
              </w:rPr>
            </w:pPr>
            <w:r w:rsidRPr="00F76208">
              <w:rPr>
                <w:rFonts w:eastAsia="Calibri" w:cs="Calibri"/>
                <w:b/>
                <w:color w:val="000000" w:themeColor="text1"/>
              </w:rPr>
              <w:t>AUT</w:t>
            </w:r>
          </w:p>
        </w:tc>
        <w:tc>
          <w:tcPr>
            <w:tcW w:w="1276" w:type="dxa"/>
            <w:tcBorders>
              <w:top w:val="single" w:sz="6" w:space="0" w:color="auto"/>
              <w:left w:val="single" w:sz="6" w:space="0" w:color="auto"/>
              <w:bottom w:val="single" w:sz="6" w:space="0" w:color="auto"/>
              <w:right w:val="single" w:sz="6" w:space="0" w:color="auto"/>
            </w:tcBorders>
            <w:tcMar>
              <w:left w:w="105" w:type="dxa"/>
              <w:right w:w="105" w:type="dxa"/>
            </w:tcMar>
          </w:tcPr>
          <w:p w14:paraId="4F9F5727"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Client &amp; Sourcing</w:t>
            </w: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2EDF5194"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Internal</w:t>
            </w:r>
          </w:p>
        </w:tc>
        <w:tc>
          <w:tcPr>
            <w:tcW w:w="3260" w:type="dxa"/>
            <w:tcBorders>
              <w:top w:val="single" w:sz="6" w:space="0" w:color="auto"/>
              <w:left w:val="single" w:sz="6" w:space="0" w:color="auto"/>
              <w:bottom w:val="single" w:sz="6" w:space="0" w:color="auto"/>
              <w:right w:val="single" w:sz="6" w:space="0" w:color="auto"/>
            </w:tcBorders>
            <w:tcMar>
              <w:left w:w="105" w:type="dxa"/>
              <w:right w:w="105" w:type="dxa"/>
            </w:tcMar>
          </w:tcPr>
          <w:p w14:paraId="48496F82" w14:textId="77777777" w:rsidR="006A68F5" w:rsidRPr="00F76208" w:rsidRDefault="006A68F5">
            <w:pPr>
              <w:spacing w:line="360" w:lineRule="auto"/>
              <w:rPr>
                <w:rFonts w:eastAsia="Segoe UI" w:cs="Segoe UI"/>
                <w:color w:val="000000" w:themeColor="text1"/>
              </w:rPr>
            </w:pPr>
            <w:r w:rsidRPr="58B08A63">
              <w:rPr>
                <w:rFonts w:eastAsia="Segoe UI" w:cs="Segoe UI"/>
                <w:color w:val="000000" w:themeColor="text1"/>
              </w:rPr>
              <w:t>Provides resources and environment for project</w:t>
            </w:r>
          </w:p>
        </w:tc>
        <w:tc>
          <w:tcPr>
            <w:tcW w:w="2480" w:type="dxa"/>
            <w:tcBorders>
              <w:top w:val="single" w:sz="6" w:space="0" w:color="auto"/>
              <w:left w:val="single" w:sz="6" w:space="0" w:color="auto"/>
              <w:bottom w:val="single" w:sz="6" w:space="0" w:color="auto"/>
              <w:right w:val="single" w:sz="6" w:space="0" w:color="auto"/>
            </w:tcBorders>
            <w:tcMar>
              <w:left w:w="105" w:type="dxa"/>
              <w:right w:w="105" w:type="dxa"/>
            </w:tcMar>
          </w:tcPr>
          <w:p w14:paraId="4447B8C6" w14:textId="77777777" w:rsidR="006A68F5" w:rsidRPr="00F76208" w:rsidRDefault="006A68F5">
            <w:pPr>
              <w:spacing w:line="360" w:lineRule="auto"/>
              <w:rPr>
                <w:rFonts w:eastAsia="Segoe UI" w:cs="Segoe UI"/>
                <w:color w:val="000000" w:themeColor="text1"/>
              </w:rPr>
            </w:pPr>
            <w:hyperlink r:id="rId27">
              <w:r w:rsidRPr="00F76208">
                <w:rPr>
                  <w:rStyle w:val="Hyperlink"/>
                  <w:rFonts w:eastAsia="Segoe UI" w:cs="Segoe UI"/>
                </w:rPr>
                <w:t>https://aut.ac.nz</w:t>
              </w:r>
            </w:hyperlink>
            <w:r w:rsidRPr="00F76208">
              <w:rPr>
                <w:rFonts w:eastAsia="Segoe UI" w:cs="Segoe UI"/>
                <w:color w:val="000000" w:themeColor="text1"/>
              </w:rPr>
              <w:t xml:space="preserve">  </w:t>
            </w:r>
          </w:p>
        </w:tc>
      </w:tr>
    </w:tbl>
    <w:p w14:paraId="6D1C524E" w14:textId="77777777" w:rsidR="00417DDA" w:rsidRDefault="00417DDA" w:rsidP="00005003">
      <w:pPr>
        <w:pStyle w:val="Heading1"/>
        <w:sectPr w:rsidR="00417DDA" w:rsidSect="00A81C21">
          <w:pgSz w:w="12240" w:h="15840"/>
          <w:pgMar w:top="1440" w:right="1440" w:bottom="1440" w:left="1440" w:header="720" w:footer="720" w:gutter="0"/>
          <w:cols w:space="720"/>
          <w:docGrid w:linePitch="360"/>
        </w:sectPr>
      </w:pPr>
    </w:p>
    <w:p w14:paraId="69613651" w14:textId="646E07D0" w:rsidR="153AD9D1" w:rsidRPr="00B71D8C" w:rsidRDefault="153AD9D1" w:rsidP="00005003">
      <w:pPr>
        <w:pStyle w:val="Heading1"/>
        <w:rPr>
          <w:rFonts w:hint="eastAsia"/>
        </w:rPr>
      </w:pPr>
      <w:bookmarkStart w:id="57" w:name="_Toc163194174"/>
      <w:r w:rsidRPr="00B71D8C">
        <w:t>Appendix</w:t>
      </w:r>
      <w:bookmarkEnd w:id="57"/>
    </w:p>
    <w:p w14:paraId="3F70CF69" w14:textId="4F4C72AA" w:rsidR="550CA09D" w:rsidRPr="00B71D8C" w:rsidRDefault="550CA09D" w:rsidP="550CA09D">
      <w:pPr>
        <w:rPr>
          <w:rFonts w:hint="eastAsia"/>
        </w:rPr>
      </w:pPr>
    </w:p>
    <w:p w14:paraId="6FFFD78F" w14:textId="1A8D8F0D" w:rsidR="0FFEFFA9" w:rsidRPr="004769E3" w:rsidRDefault="1764D956" w:rsidP="004769E3">
      <w:pPr>
        <w:pStyle w:val="Heading2"/>
        <w:rPr>
          <w:rFonts w:hint="eastAsia"/>
        </w:rPr>
      </w:pPr>
      <w:bookmarkStart w:id="58" w:name="_Toc163194175"/>
      <w:r w:rsidRPr="00B71D8C">
        <w:t>AUT BCIS R&amp;D Disclaimer</w:t>
      </w:r>
      <w:bookmarkEnd w:id="58"/>
    </w:p>
    <w:p w14:paraId="32B16966" w14:textId="4975923A" w:rsidR="0DEEA07D" w:rsidRPr="00B71D8C" w:rsidRDefault="7D953338" w:rsidP="3D887199">
      <w:pPr>
        <w:jc w:val="right"/>
        <w:rPr>
          <w:rFonts w:ascii="Times New Roman" w:eastAsia="Times New Roman" w:hAnsi="Times New Roman" w:cs="Times New Roman"/>
          <w:b/>
        </w:rPr>
      </w:pPr>
      <w:r w:rsidRPr="00B71D8C">
        <w:rPr>
          <w:rFonts w:ascii="Times New Roman" w:eastAsia="Times New Roman" w:hAnsi="Times New Roman" w:cs="Times New Roman"/>
          <w:b/>
          <w:sz w:val="32"/>
          <w:szCs w:val="32"/>
        </w:rPr>
        <w:t>Appendix I</w:t>
      </w:r>
    </w:p>
    <w:p w14:paraId="7A67FA8F" w14:textId="57DA7961" w:rsidR="0DEEA07D" w:rsidRPr="00B71D8C" w:rsidRDefault="7D953338" w:rsidP="034FD803">
      <w:pPr>
        <w:jc w:val="center"/>
        <w:rPr>
          <w:rFonts w:ascii="Times New Roman" w:eastAsia="Times New Roman" w:hAnsi="Times New Roman" w:cs="Times New Roman"/>
          <w:b/>
        </w:rPr>
      </w:pPr>
      <w:r w:rsidRPr="00B71D8C">
        <w:br/>
      </w:r>
      <w:r w:rsidRPr="00B71D8C">
        <w:rPr>
          <w:rFonts w:ascii="Times New Roman" w:eastAsia="Times New Roman" w:hAnsi="Times New Roman" w:cs="Times New Roman"/>
          <w:b/>
          <w:sz w:val="32"/>
          <w:szCs w:val="32"/>
        </w:rPr>
        <w:t>Auckland University of Technology</w:t>
      </w:r>
      <w:r w:rsidRPr="00B71D8C">
        <w:br/>
      </w:r>
      <w:r w:rsidRPr="00B71D8C">
        <w:rPr>
          <w:rFonts w:ascii="Times New Roman" w:eastAsia="Times New Roman" w:hAnsi="Times New Roman" w:cs="Times New Roman"/>
          <w:b/>
          <w:sz w:val="32"/>
          <w:szCs w:val="32"/>
        </w:rPr>
        <w:t>Bachelor of Computer &amp; Information Sciences</w:t>
      </w:r>
      <w:r w:rsidRPr="00B71D8C">
        <w:br/>
      </w:r>
      <w:r w:rsidRPr="00B71D8C">
        <w:rPr>
          <w:rFonts w:ascii="Times New Roman" w:eastAsia="Times New Roman" w:hAnsi="Times New Roman" w:cs="Times New Roman"/>
          <w:b/>
          <w:sz w:val="32"/>
          <w:szCs w:val="32"/>
        </w:rPr>
        <w:t>Research &amp; Development Project</w:t>
      </w:r>
    </w:p>
    <w:p w14:paraId="773FCE75" w14:textId="54A4FCD3" w:rsidR="0DEEA07D" w:rsidRPr="00B71D8C" w:rsidRDefault="7D953338" w:rsidP="1D667470">
      <w:pPr>
        <w:rPr>
          <w:rFonts w:ascii="Times New Roman" w:eastAsia="Times New Roman" w:hAnsi="Times New Roman" w:cs="Times New Roman"/>
          <w:b/>
          <w:sz w:val="32"/>
          <w:szCs w:val="32"/>
        </w:rPr>
      </w:pPr>
      <w:r w:rsidRPr="00B71D8C">
        <w:br/>
      </w:r>
      <w:r w:rsidRPr="00B71D8C">
        <w:rPr>
          <w:rFonts w:ascii="Times New Roman" w:eastAsia="Times New Roman" w:hAnsi="Times New Roman" w:cs="Times New Roman"/>
          <w:b/>
          <w:sz w:val="32"/>
          <w:szCs w:val="32"/>
        </w:rPr>
        <w:t>Disclaimer:</w:t>
      </w:r>
    </w:p>
    <w:p w14:paraId="32EE851A" w14:textId="7DDBAF88" w:rsidR="0DEEA07D" w:rsidRPr="00B71D8C" w:rsidRDefault="7D953338" w:rsidP="1D667470">
      <w:pPr>
        <w:rPr>
          <w:rFonts w:ascii="Times New Roman" w:eastAsia="Times New Roman" w:hAnsi="Times New Roman" w:cs="Times New Roman"/>
          <w:b/>
          <w:sz w:val="32"/>
          <w:szCs w:val="32"/>
        </w:rPr>
      </w:pPr>
      <w:r w:rsidRPr="00B71D8C">
        <w:br/>
      </w:r>
      <w:r w:rsidRPr="00B71D8C">
        <w:rPr>
          <w:rFonts w:ascii="Times New Roman" w:eastAsia="Times New Roman" w:hAnsi="Times New Roman" w:cs="Times New Roman"/>
          <w:b/>
          <w:sz w:val="32"/>
          <w:szCs w:val="32"/>
        </w:rPr>
        <w:t>Clients should note the general basis upon which the Auckland University of</w:t>
      </w:r>
      <w:r w:rsidR="100D0343" w:rsidRPr="00B71D8C">
        <w:rPr>
          <w:rFonts w:ascii="Times New Roman" w:eastAsia="Times New Roman" w:hAnsi="Times New Roman" w:cs="Times New Roman"/>
          <w:b/>
          <w:sz w:val="32"/>
          <w:szCs w:val="32"/>
        </w:rPr>
        <w:t xml:space="preserve"> </w:t>
      </w:r>
      <w:r w:rsidRPr="00B71D8C">
        <w:rPr>
          <w:rFonts w:ascii="Times New Roman" w:eastAsia="Times New Roman" w:hAnsi="Times New Roman" w:cs="Times New Roman"/>
          <w:b/>
          <w:sz w:val="32"/>
          <w:szCs w:val="32"/>
        </w:rPr>
        <w:t>Technology undertakes its student projects on behalf of external sponsors:</w:t>
      </w:r>
    </w:p>
    <w:p w14:paraId="785F115A" w14:textId="5F0FF260" w:rsidR="0DEEA07D" w:rsidRPr="00B71D8C" w:rsidRDefault="7D953338" w:rsidP="3F0A7FDD">
      <w:pPr>
        <w:rPr>
          <w:rFonts w:ascii="Times New Roman" w:eastAsia="Times New Roman" w:hAnsi="Times New Roman" w:cs="Times New Roman"/>
          <w:i/>
          <w:iCs/>
        </w:rPr>
      </w:pPr>
      <w:r>
        <w:br/>
      </w:r>
      <w:r w:rsidRPr="3F0A7FDD">
        <w:rPr>
          <w:rFonts w:ascii="Times New Roman" w:eastAsia="Times New Roman" w:hAnsi="Times New Roman" w:cs="Times New Roman"/>
          <w:i/>
          <w:iCs/>
        </w:rPr>
        <w:t>While all due care and diligence will be expected to be taken by the students, (acting in software</w:t>
      </w:r>
      <w:r>
        <w:br/>
      </w:r>
      <w:r w:rsidRPr="3F0A7FDD">
        <w:rPr>
          <w:rFonts w:ascii="Times New Roman" w:eastAsia="Times New Roman" w:hAnsi="Times New Roman" w:cs="Times New Roman"/>
          <w:i/>
          <w:iCs/>
        </w:rPr>
        <w:t>development, research or other IT professional capacities), and the Auckland University of</w:t>
      </w:r>
      <w:r>
        <w:br/>
      </w:r>
      <w:r w:rsidRPr="3F0A7FDD">
        <w:rPr>
          <w:rFonts w:ascii="Times New Roman" w:eastAsia="Times New Roman" w:hAnsi="Times New Roman" w:cs="Times New Roman"/>
          <w:i/>
          <w:iCs/>
        </w:rPr>
        <w:t>Technology, and student efforts will be supervised by experienced AUT lecturers, it must be</w:t>
      </w:r>
      <w:r>
        <w:br/>
      </w:r>
      <w:r w:rsidRPr="3F0A7FDD">
        <w:rPr>
          <w:rFonts w:ascii="Times New Roman" w:eastAsia="Times New Roman" w:hAnsi="Times New Roman" w:cs="Times New Roman"/>
          <w:i/>
          <w:iCs/>
        </w:rPr>
        <w:t xml:space="preserve">recognised that these projects are undertaken </w:t>
      </w:r>
      <w:proofErr w:type="gramStart"/>
      <w:r w:rsidRPr="3F0A7FDD">
        <w:rPr>
          <w:rFonts w:ascii="Times New Roman" w:eastAsia="Times New Roman" w:hAnsi="Times New Roman" w:cs="Times New Roman"/>
          <w:i/>
          <w:iCs/>
        </w:rPr>
        <w:t>in the course of</w:t>
      </w:r>
      <w:proofErr w:type="gramEnd"/>
      <w:r w:rsidRPr="3F0A7FDD">
        <w:rPr>
          <w:rFonts w:ascii="Times New Roman" w:eastAsia="Times New Roman" w:hAnsi="Times New Roman" w:cs="Times New Roman"/>
          <w:i/>
          <w:iCs/>
        </w:rPr>
        <w:t xml:space="preserve"> student instruction. There is</w:t>
      </w:r>
      <w:r>
        <w:br/>
      </w:r>
      <w:r w:rsidRPr="3F0A7FDD">
        <w:rPr>
          <w:rFonts w:ascii="Times New Roman" w:eastAsia="Times New Roman" w:hAnsi="Times New Roman" w:cs="Times New Roman"/>
          <w:i/>
          <w:iCs/>
        </w:rPr>
        <w:t>therefore no guarantee that students will succeed in their efforts.</w:t>
      </w:r>
    </w:p>
    <w:p w14:paraId="06CAD923" w14:textId="607238A9" w:rsidR="0DEEA07D" w:rsidRPr="00B71D8C" w:rsidRDefault="7D953338" w:rsidP="3F0A7FDD">
      <w:pPr>
        <w:rPr>
          <w:rFonts w:ascii="Times New Roman" w:eastAsia="Times New Roman" w:hAnsi="Times New Roman" w:cs="Times New Roman"/>
          <w:i/>
          <w:iCs/>
        </w:rPr>
      </w:pPr>
      <w:r>
        <w:br/>
      </w:r>
      <w:r w:rsidRPr="3F0A7FDD">
        <w:rPr>
          <w:rFonts w:ascii="Times New Roman" w:eastAsia="Times New Roman" w:hAnsi="Times New Roman" w:cs="Times New Roman"/>
          <w:i/>
          <w:iCs/>
        </w:rPr>
        <w:t>This inherently means that the client assumes a degree of risk. This is part of an arrangement,</w:t>
      </w:r>
      <w:r>
        <w:br/>
      </w:r>
      <w:r w:rsidRPr="3F0A7FDD">
        <w:rPr>
          <w:rFonts w:ascii="Times New Roman" w:eastAsia="Times New Roman" w:hAnsi="Times New Roman" w:cs="Times New Roman"/>
          <w:i/>
          <w:iCs/>
        </w:rPr>
        <w:t xml:space="preserve">which is intended to be of mutual benefit. On completion of the </w:t>
      </w:r>
      <w:proofErr w:type="gramStart"/>
      <w:r w:rsidRPr="3F0A7FDD">
        <w:rPr>
          <w:rFonts w:ascii="Times New Roman" w:eastAsia="Times New Roman" w:hAnsi="Times New Roman" w:cs="Times New Roman"/>
          <w:i/>
          <w:iCs/>
        </w:rPr>
        <w:t>project</w:t>
      </w:r>
      <w:proofErr w:type="gramEnd"/>
      <w:r w:rsidRPr="3F0A7FDD">
        <w:rPr>
          <w:rFonts w:ascii="Times New Roman" w:eastAsia="Times New Roman" w:hAnsi="Times New Roman" w:cs="Times New Roman"/>
          <w:i/>
          <w:iCs/>
        </w:rPr>
        <w:t xml:space="preserve"> it is hoped that the client</w:t>
      </w:r>
      <w:r>
        <w:br/>
      </w:r>
      <w:r w:rsidRPr="3F0A7FDD">
        <w:rPr>
          <w:rFonts w:ascii="Times New Roman" w:eastAsia="Times New Roman" w:hAnsi="Times New Roman" w:cs="Times New Roman"/>
          <w:i/>
          <w:iCs/>
        </w:rPr>
        <w:t>will receive a professionally documented and soundly constructed working software application,</w:t>
      </w:r>
      <w:r>
        <w:br/>
      </w:r>
      <w:r w:rsidRPr="3F0A7FDD">
        <w:rPr>
          <w:rFonts w:ascii="Times New Roman" w:eastAsia="Times New Roman" w:hAnsi="Times New Roman" w:cs="Times New Roman"/>
          <w:i/>
          <w:iCs/>
        </w:rPr>
        <w:t>some part thereof, or other appropriate set of IT artefacts, while the students are exposed to live</w:t>
      </w:r>
      <w:r>
        <w:br/>
      </w:r>
      <w:r w:rsidRPr="3F0A7FDD">
        <w:rPr>
          <w:rFonts w:ascii="Times New Roman" w:eastAsia="Times New Roman" w:hAnsi="Times New Roman" w:cs="Times New Roman"/>
          <w:i/>
          <w:iCs/>
        </w:rPr>
        <w:t>external environments and problems, in a realistic project and customer context.</w:t>
      </w:r>
    </w:p>
    <w:p w14:paraId="10151AD0" w14:textId="0D7A716C" w:rsidR="4D70044A" w:rsidRPr="00B71D8C" w:rsidRDefault="7D953338" w:rsidP="550CA09D">
      <w:pPr>
        <w:rPr>
          <w:rFonts w:ascii="Times New Roman" w:eastAsia="Times New Roman" w:hAnsi="Times New Roman" w:cs="Times New Roman"/>
          <w:i/>
          <w:iCs/>
        </w:rPr>
      </w:pPr>
      <w:r>
        <w:br/>
      </w:r>
      <w:r w:rsidRPr="3F0A7FDD">
        <w:rPr>
          <w:rFonts w:ascii="Times New Roman" w:eastAsia="Times New Roman" w:hAnsi="Times New Roman" w:cs="Times New Roman"/>
          <w:i/>
          <w:iCs/>
        </w:rPr>
        <w:t>In consequence of the above, the students, acting in their assigned professional capacities and</w:t>
      </w:r>
      <w:r>
        <w:br/>
      </w:r>
      <w:r w:rsidRPr="3F0A7FDD">
        <w:rPr>
          <w:rFonts w:ascii="Times New Roman" w:eastAsia="Times New Roman" w:hAnsi="Times New Roman" w:cs="Times New Roman"/>
          <w:i/>
          <w:iCs/>
        </w:rPr>
        <w:t>the Auckland University of Technology, disclaim responsibility and offer no warranty in respect</w:t>
      </w:r>
      <w:r>
        <w:br/>
      </w:r>
      <w:r w:rsidRPr="3F0A7FDD">
        <w:rPr>
          <w:rFonts w:ascii="Times New Roman" w:eastAsia="Times New Roman" w:hAnsi="Times New Roman" w:cs="Times New Roman"/>
          <w:i/>
          <w:iCs/>
        </w:rPr>
        <w:t>of the “technology solution” or services delivered, (e.g. a “software application” and its</w:t>
      </w:r>
      <w:r>
        <w:br/>
      </w:r>
      <w:r w:rsidRPr="3F0A7FDD">
        <w:rPr>
          <w:rFonts w:ascii="Times New Roman" w:eastAsia="Times New Roman" w:hAnsi="Times New Roman" w:cs="Times New Roman"/>
          <w:i/>
          <w:iCs/>
        </w:rPr>
        <w:t>associated documentation</w:t>
      </w:r>
      <w:proofErr w:type="gramStart"/>
      <w:r w:rsidRPr="3F0A7FDD">
        <w:rPr>
          <w:rFonts w:ascii="Times New Roman" w:eastAsia="Times New Roman" w:hAnsi="Times New Roman" w:cs="Times New Roman"/>
          <w:i/>
          <w:iCs/>
        </w:rPr>
        <w:t>),both</w:t>
      </w:r>
      <w:proofErr w:type="gramEnd"/>
      <w:r w:rsidRPr="3F0A7FDD">
        <w:rPr>
          <w:rFonts w:ascii="Times New Roman" w:eastAsia="Times New Roman" w:hAnsi="Times New Roman" w:cs="Times New Roman"/>
          <w:i/>
          <w:iCs/>
        </w:rPr>
        <w:t xml:space="preserve"> in relation to their use and results from their use.</w:t>
      </w:r>
    </w:p>
    <w:sectPr w:rsidR="4D70044A" w:rsidRPr="00B71D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3D5A0" w14:textId="77777777" w:rsidR="00A81C21" w:rsidRDefault="00A81C21" w:rsidP="009D0147">
      <w:pPr>
        <w:spacing w:after="0" w:line="240" w:lineRule="auto"/>
      </w:pPr>
      <w:r>
        <w:separator/>
      </w:r>
    </w:p>
  </w:endnote>
  <w:endnote w:type="continuationSeparator" w:id="0">
    <w:p w14:paraId="5CE28698" w14:textId="77777777" w:rsidR="00A81C21" w:rsidRDefault="00A81C21" w:rsidP="009D0147">
      <w:pPr>
        <w:spacing w:after="0" w:line="240" w:lineRule="auto"/>
      </w:pPr>
      <w:r>
        <w:continuationSeparator/>
      </w:r>
    </w:p>
  </w:endnote>
  <w:endnote w:type="continuationNotice" w:id="1">
    <w:p w14:paraId="655F5334" w14:textId="77777777" w:rsidR="00A81C21" w:rsidRDefault="00A81C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0000000000000000000"/>
    <w:charset w:val="00"/>
    <w:family w:val="roman"/>
    <w:notTrueType/>
    <w:pitch w:val="default"/>
  </w:font>
  <w:font w:name="New York">
    <w:panose1 w:val="02040503060506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F5A0C" w14:textId="77777777" w:rsidR="00A81C21" w:rsidRDefault="00A81C21" w:rsidP="009D0147">
      <w:pPr>
        <w:spacing w:after="0" w:line="240" w:lineRule="auto"/>
      </w:pPr>
      <w:r>
        <w:separator/>
      </w:r>
    </w:p>
  </w:footnote>
  <w:footnote w:type="continuationSeparator" w:id="0">
    <w:p w14:paraId="399ADA06" w14:textId="77777777" w:rsidR="00A81C21" w:rsidRDefault="00A81C21" w:rsidP="009D0147">
      <w:pPr>
        <w:spacing w:after="0" w:line="240" w:lineRule="auto"/>
      </w:pPr>
      <w:r>
        <w:continuationSeparator/>
      </w:r>
    </w:p>
  </w:footnote>
  <w:footnote w:type="continuationNotice" w:id="1">
    <w:p w14:paraId="2E66AC3B" w14:textId="77777777" w:rsidR="00A81C21" w:rsidRDefault="00A81C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7FED"/>
    <w:multiLevelType w:val="hybridMultilevel"/>
    <w:tmpl w:val="FFFFFFFF"/>
    <w:lvl w:ilvl="0" w:tplc="A14421CE">
      <w:start w:val="1"/>
      <w:numFmt w:val="bullet"/>
      <w:lvlText w:val=""/>
      <w:lvlJc w:val="left"/>
      <w:pPr>
        <w:ind w:left="720" w:hanging="360"/>
      </w:pPr>
      <w:rPr>
        <w:rFonts w:ascii="Symbol" w:hAnsi="Symbol" w:hint="default"/>
      </w:rPr>
    </w:lvl>
    <w:lvl w:ilvl="1" w:tplc="34364C08">
      <w:start w:val="1"/>
      <w:numFmt w:val="bullet"/>
      <w:lvlText w:val=""/>
      <w:lvlJc w:val="left"/>
      <w:pPr>
        <w:ind w:left="1440" w:hanging="360"/>
      </w:pPr>
      <w:rPr>
        <w:rFonts w:ascii="Symbol" w:hAnsi="Symbol" w:hint="default"/>
      </w:rPr>
    </w:lvl>
    <w:lvl w:ilvl="2" w:tplc="3B0CBDC8">
      <w:start w:val="1"/>
      <w:numFmt w:val="bullet"/>
      <w:lvlText w:val=""/>
      <w:lvlJc w:val="left"/>
      <w:pPr>
        <w:ind w:left="2160" w:hanging="360"/>
      </w:pPr>
      <w:rPr>
        <w:rFonts w:ascii="Wingdings" w:hAnsi="Wingdings" w:hint="default"/>
      </w:rPr>
    </w:lvl>
    <w:lvl w:ilvl="3" w:tplc="4F88A446">
      <w:start w:val="1"/>
      <w:numFmt w:val="bullet"/>
      <w:lvlText w:val=""/>
      <w:lvlJc w:val="left"/>
      <w:pPr>
        <w:ind w:left="2880" w:hanging="360"/>
      </w:pPr>
      <w:rPr>
        <w:rFonts w:ascii="Symbol" w:hAnsi="Symbol" w:hint="default"/>
      </w:rPr>
    </w:lvl>
    <w:lvl w:ilvl="4" w:tplc="B964E358">
      <w:start w:val="1"/>
      <w:numFmt w:val="bullet"/>
      <w:lvlText w:val="o"/>
      <w:lvlJc w:val="left"/>
      <w:pPr>
        <w:ind w:left="3600" w:hanging="360"/>
      </w:pPr>
      <w:rPr>
        <w:rFonts w:ascii="Courier New" w:hAnsi="Courier New" w:hint="default"/>
      </w:rPr>
    </w:lvl>
    <w:lvl w:ilvl="5" w:tplc="2D34973E">
      <w:start w:val="1"/>
      <w:numFmt w:val="bullet"/>
      <w:lvlText w:val=""/>
      <w:lvlJc w:val="left"/>
      <w:pPr>
        <w:ind w:left="4320" w:hanging="360"/>
      </w:pPr>
      <w:rPr>
        <w:rFonts w:ascii="Wingdings" w:hAnsi="Wingdings" w:hint="default"/>
      </w:rPr>
    </w:lvl>
    <w:lvl w:ilvl="6" w:tplc="C1649DB2">
      <w:start w:val="1"/>
      <w:numFmt w:val="bullet"/>
      <w:lvlText w:val=""/>
      <w:lvlJc w:val="left"/>
      <w:pPr>
        <w:ind w:left="5040" w:hanging="360"/>
      </w:pPr>
      <w:rPr>
        <w:rFonts w:ascii="Symbol" w:hAnsi="Symbol" w:hint="default"/>
      </w:rPr>
    </w:lvl>
    <w:lvl w:ilvl="7" w:tplc="44EC87FA">
      <w:start w:val="1"/>
      <w:numFmt w:val="bullet"/>
      <w:lvlText w:val="o"/>
      <w:lvlJc w:val="left"/>
      <w:pPr>
        <w:ind w:left="5760" w:hanging="360"/>
      </w:pPr>
      <w:rPr>
        <w:rFonts w:ascii="Courier New" w:hAnsi="Courier New" w:hint="default"/>
      </w:rPr>
    </w:lvl>
    <w:lvl w:ilvl="8" w:tplc="039839D6">
      <w:start w:val="1"/>
      <w:numFmt w:val="bullet"/>
      <w:lvlText w:val=""/>
      <w:lvlJc w:val="left"/>
      <w:pPr>
        <w:ind w:left="6480" w:hanging="360"/>
      </w:pPr>
      <w:rPr>
        <w:rFonts w:ascii="Wingdings" w:hAnsi="Wingdings" w:hint="default"/>
      </w:rPr>
    </w:lvl>
  </w:abstractNum>
  <w:abstractNum w:abstractNumId="1" w15:restartNumberingAfterBreak="0">
    <w:nsid w:val="01791BB6"/>
    <w:multiLevelType w:val="hybridMultilevel"/>
    <w:tmpl w:val="9E220282"/>
    <w:lvl w:ilvl="0" w:tplc="1C205378">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42F2AC4"/>
    <w:multiLevelType w:val="hybridMultilevel"/>
    <w:tmpl w:val="FFFFFFFF"/>
    <w:lvl w:ilvl="0" w:tplc="34144176">
      <w:start w:val="1"/>
      <w:numFmt w:val="bullet"/>
      <w:lvlText w:val=""/>
      <w:lvlJc w:val="left"/>
      <w:pPr>
        <w:ind w:left="720" w:hanging="360"/>
      </w:pPr>
      <w:rPr>
        <w:rFonts w:ascii="Symbol" w:hAnsi="Symbol" w:hint="default"/>
      </w:rPr>
    </w:lvl>
    <w:lvl w:ilvl="1" w:tplc="C17C34F2">
      <w:start w:val="1"/>
      <w:numFmt w:val="bullet"/>
      <w:lvlText w:val="o"/>
      <w:lvlJc w:val="left"/>
      <w:pPr>
        <w:ind w:left="1440" w:hanging="360"/>
      </w:pPr>
      <w:rPr>
        <w:rFonts w:ascii="Courier New" w:hAnsi="Courier New" w:hint="default"/>
      </w:rPr>
    </w:lvl>
    <w:lvl w:ilvl="2" w:tplc="74846AC2">
      <w:start w:val="1"/>
      <w:numFmt w:val="bullet"/>
      <w:lvlText w:val=""/>
      <w:lvlJc w:val="left"/>
      <w:pPr>
        <w:ind w:left="2160" w:hanging="360"/>
      </w:pPr>
      <w:rPr>
        <w:rFonts w:ascii="Wingdings" w:hAnsi="Wingdings" w:hint="default"/>
      </w:rPr>
    </w:lvl>
    <w:lvl w:ilvl="3" w:tplc="F96E9F9C">
      <w:start w:val="1"/>
      <w:numFmt w:val="bullet"/>
      <w:lvlText w:val=""/>
      <w:lvlJc w:val="left"/>
      <w:pPr>
        <w:ind w:left="2880" w:hanging="360"/>
      </w:pPr>
      <w:rPr>
        <w:rFonts w:ascii="Symbol" w:hAnsi="Symbol" w:hint="default"/>
      </w:rPr>
    </w:lvl>
    <w:lvl w:ilvl="4" w:tplc="C1E280D6">
      <w:start w:val="1"/>
      <w:numFmt w:val="bullet"/>
      <w:lvlText w:val="o"/>
      <w:lvlJc w:val="left"/>
      <w:pPr>
        <w:ind w:left="3600" w:hanging="360"/>
      </w:pPr>
      <w:rPr>
        <w:rFonts w:ascii="Courier New" w:hAnsi="Courier New" w:hint="default"/>
      </w:rPr>
    </w:lvl>
    <w:lvl w:ilvl="5" w:tplc="2480CBB2">
      <w:start w:val="1"/>
      <w:numFmt w:val="bullet"/>
      <w:lvlText w:val=""/>
      <w:lvlJc w:val="left"/>
      <w:pPr>
        <w:ind w:left="4320" w:hanging="360"/>
      </w:pPr>
      <w:rPr>
        <w:rFonts w:ascii="Wingdings" w:hAnsi="Wingdings" w:hint="default"/>
      </w:rPr>
    </w:lvl>
    <w:lvl w:ilvl="6" w:tplc="FCFCE582">
      <w:start w:val="1"/>
      <w:numFmt w:val="bullet"/>
      <w:lvlText w:val=""/>
      <w:lvlJc w:val="left"/>
      <w:pPr>
        <w:ind w:left="5040" w:hanging="360"/>
      </w:pPr>
      <w:rPr>
        <w:rFonts w:ascii="Symbol" w:hAnsi="Symbol" w:hint="default"/>
      </w:rPr>
    </w:lvl>
    <w:lvl w:ilvl="7" w:tplc="411403CE">
      <w:start w:val="1"/>
      <w:numFmt w:val="bullet"/>
      <w:lvlText w:val="o"/>
      <w:lvlJc w:val="left"/>
      <w:pPr>
        <w:ind w:left="5760" w:hanging="360"/>
      </w:pPr>
      <w:rPr>
        <w:rFonts w:ascii="Courier New" w:hAnsi="Courier New" w:hint="default"/>
      </w:rPr>
    </w:lvl>
    <w:lvl w:ilvl="8" w:tplc="5C408084">
      <w:start w:val="1"/>
      <w:numFmt w:val="bullet"/>
      <w:lvlText w:val=""/>
      <w:lvlJc w:val="left"/>
      <w:pPr>
        <w:ind w:left="6480" w:hanging="360"/>
      </w:pPr>
      <w:rPr>
        <w:rFonts w:ascii="Wingdings" w:hAnsi="Wingdings" w:hint="default"/>
      </w:rPr>
    </w:lvl>
  </w:abstractNum>
  <w:abstractNum w:abstractNumId="3" w15:restartNumberingAfterBreak="0">
    <w:nsid w:val="06D87BEC"/>
    <w:multiLevelType w:val="hybridMultilevel"/>
    <w:tmpl w:val="FFFFFFFF"/>
    <w:lvl w:ilvl="0" w:tplc="87902A3C">
      <w:start w:val="1"/>
      <w:numFmt w:val="bullet"/>
      <w:lvlText w:val=""/>
      <w:lvlJc w:val="left"/>
      <w:pPr>
        <w:ind w:left="720" w:hanging="360"/>
      </w:pPr>
      <w:rPr>
        <w:rFonts w:ascii="Symbol" w:hAnsi="Symbol" w:hint="default"/>
      </w:rPr>
    </w:lvl>
    <w:lvl w:ilvl="1" w:tplc="8960BE82">
      <w:start w:val="1"/>
      <w:numFmt w:val="bullet"/>
      <w:lvlText w:val="o"/>
      <w:lvlJc w:val="left"/>
      <w:pPr>
        <w:ind w:left="1440" w:hanging="360"/>
      </w:pPr>
      <w:rPr>
        <w:rFonts w:ascii="Courier New" w:hAnsi="Courier New" w:hint="default"/>
      </w:rPr>
    </w:lvl>
    <w:lvl w:ilvl="2" w:tplc="237E0AD4">
      <w:start w:val="1"/>
      <w:numFmt w:val="bullet"/>
      <w:lvlText w:val=""/>
      <w:lvlJc w:val="left"/>
      <w:pPr>
        <w:ind w:left="2160" w:hanging="360"/>
      </w:pPr>
      <w:rPr>
        <w:rFonts w:ascii="Wingdings" w:hAnsi="Wingdings" w:hint="default"/>
      </w:rPr>
    </w:lvl>
    <w:lvl w:ilvl="3" w:tplc="C23E59B8">
      <w:start w:val="1"/>
      <w:numFmt w:val="bullet"/>
      <w:lvlText w:val=""/>
      <w:lvlJc w:val="left"/>
      <w:pPr>
        <w:ind w:left="2880" w:hanging="360"/>
      </w:pPr>
      <w:rPr>
        <w:rFonts w:ascii="Symbol" w:hAnsi="Symbol" w:hint="default"/>
      </w:rPr>
    </w:lvl>
    <w:lvl w:ilvl="4" w:tplc="6470896A">
      <w:start w:val="1"/>
      <w:numFmt w:val="bullet"/>
      <w:lvlText w:val="o"/>
      <w:lvlJc w:val="left"/>
      <w:pPr>
        <w:ind w:left="3600" w:hanging="360"/>
      </w:pPr>
      <w:rPr>
        <w:rFonts w:ascii="Courier New" w:hAnsi="Courier New" w:hint="default"/>
      </w:rPr>
    </w:lvl>
    <w:lvl w:ilvl="5" w:tplc="1F123D5C">
      <w:start w:val="1"/>
      <w:numFmt w:val="bullet"/>
      <w:lvlText w:val=""/>
      <w:lvlJc w:val="left"/>
      <w:pPr>
        <w:ind w:left="4320" w:hanging="360"/>
      </w:pPr>
      <w:rPr>
        <w:rFonts w:ascii="Wingdings" w:hAnsi="Wingdings" w:hint="default"/>
      </w:rPr>
    </w:lvl>
    <w:lvl w:ilvl="6" w:tplc="7346E3EC">
      <w:start w:val="1"/>
      <w:numFmt w:val="bullet"/>
      <w:lvlText w:val=""/>
      <w:lvlJc w:val="left"/>
      <w:pPr>
        <w:ind w:left="5040" w:hanging="360"/>
      </w:pPr>
      <w:rPr>
        <w:rFonts w:ascii="Symbol" w:hAnsi="Symbol" w:hint="default"/>
      </w:rPr>
    </w:lvl>
    <w:lvl w:ilvl="7" w:tplc="81449232">
      <w:start w:val="1"/>
      <w:numFmt w:val="bullet"/>
      <w:lvlText w:val="o"/>
      <w:lvlJc w:val="left"/>
      <w:pPr>
        <w:ind w:left="5760" w:hanging="360"/>
      </w:pPr>
      <w:rPr>
        <w:rFonts w:ascii="Courier New" w:hAnsi="Courier New" w:hint="default"/>
      </w:rPr>
    </w:lvl>
    <w:lvl w:ilvl="8" w:tplc="0058B1F6">
      <w:start w:val="1"/>
      <w:numFmt w:val="bullet"/>
      <w:lvlText w:val=""/>
      <w:lvlJc w:val="left"/>
      <w:pPr>
        <w:ind w:left="6480" w:hanging="360"/>
      </w:pPr>
      <w:rPr>
        <w:rFonts w:ascii="Wingdings" w:hAnsi="Wingdings" w:hint="default"/>
      </w:rPr>
    </w:lvl>
  </w:abstractNum>
  <w:abstractNum w:abstractNumId="4" w15:restartNumberingAfterBreak="0">
    <w:nsid w:val="0754A278"/>
    <w:multiLevelType w:val="hybridMultilevel"/>
    <w:tmpl w:val="FFFFFFFF"/>
    <w:lvl w:ilvl="0" w:tplc="095C8BE2">
      <w:start w:val="1"/>
      <w:numFmt w:val="bullet"/>
      <w:lvlText w:val=""/>
      <w:lvlJc w:val="left"/>
      <w:pPr>
        <w:ind w:left="720" w:hanging="360"/>
      </w:pPr>
      <w:rPr>
        <w:rFonts w:ascii="Symbol" w:hAnsi="Symbol" w:hint="default"/>
      </w:rPr>
    </w:lvl>
    <w:lvl w:ilvl="1" w:tplc="D5942506">
      <w:start w:val="1"/>
      <w:numFmt w:val="bullet"/>
      <w:lvlText w:val="o"/>
      <w:lvlJc w:val="left"/>
      <w:pPr>
        <w:ind w:left="1440" w:hanging="360"/>
      </w:pPr>
      <w:rPr>
        <w:rFonts w:ascii="Courier New" w:hAnsi="Courier New" w:hint="default"/>
      </w:rPr>
    </w:lvl>
    <w:lvl w:ilvl="2" w:tplc="D1D219AE">
      <w:start w:val="1"/>
      <w:numFmt w:val="bullet"/>
      <w:lvlText w:val=""/>
      <w:lvlJc w:val="left"/>
      <w:pPr>
        <w:ind w:left="2160" w:hanging="360"/>
      </w:pPr>
      <w:rPr>
        <w:rFonts w:ascii="Wingdings" w:hAnsi="Wingdings" w:hint="default"/>
      </w:rPr>
    </w:lvl>
    <w:lvl w:ilvl="3" w:tplc="8D7C7454">
      <w:start w:val="1"/>
      <w:numFmt w:val="bullet"/>
      <w:lvlText w:val=""/>
      <w:lvlJc w:val="left"/>
      <w:pPr>
        <w:ind w:left="2880" w:hanging="360"/>
      </w:pPr>
      <w:rPr>
        <w:rFonts w:ascii="Symbol" w:hAnsi="Symbol" w:hint="default"/>
      </w:rPr>
    </w:lvl>
    <w:lvl w:ilvl="4" w:tplc="52C60916">
      <w:start w:val="1"/>
      <w:numFmt w:val="bullet"/>
      <w:lvlText w:val="o"/>
      <w:lvlJc w:val="left"/>
      <w:pPr>
        <w:ind w:left="3600" w:hanging="360"/>
      </w:pPr>
      <w:rPr>
        <w:rFonts w:ascii="Courier New" w:hAnsi="Courier New" w:hint="default"/>
      </w:rPr>
    </w:lvl>
    <w:lvl w:ilvl="5" w:tplc="F6385FD0">
      <w:start w:val="1"/>
      <w:numFmt w:val="bullet"/>
      <w:lvlText w:val=""/>
      <w:lvlJc w:val="left"/>
      <w:pPr>
        <w:ind w:left="4320" w:hanging="360"/>
      </w:pPr>
      <w:rPr>
        <w:rFonts w:ascii="Wingdings" w:hAnsi="Wingdings" w:hint="default"/>
      </w:rPr>
    </w:lvl>
    <w:lvl w:ilvl="6" w:tplc="4AFC053C">
      <w:start w:val="1"/>
      <w:numFmt w:val="bullet"/>
      <w:lvlText w:val=""/>
      <w:lvlJc w:val="left"/>
      <w:pPr>
        <w:ind w:left="5040" w:hanging="360"/>
      </w:pPr>
      <w:rPr>
        <w:rFonts w:ascii="Symbol" w:hAnsi="Symbol" w:hint="default"/>
      </w:rPr>
    </w:lvl>
    <w:lvl w:ilvl="7" w:tplc="1D324E00">
      <w:start w:val="1"/>
      <w:numFmt w:val="bullet"/>
      <w:lvlText w:val="o"/>
      <w:lvlJc w:val="left"/>
      <w:pPr>
        <w:ind w:left="5760" w:hanging="360"/>
      </w:pPr>
      <w:rPr>
        <w:rFonts w:ascii="Courier New" w:hAnsi="Courier New" w:hint="default"/>
      </w:rPr>
    </w:lvl>
    <w:lvl w:ilvl="8" w:tplc="E3A0F5FE">
      <w:start w:val="1"/>
      <w:numFmt w:val="bullet"/>
      <w:lvlText w:val=""/>
      <w:lvlJc w:val="left"/>
      <w:pPr>
        <w:ind w:left="6480" w:hanging="360"/>
      </w:pPr>
      <w:rPr>
        <w:rFonts w:ascii="Wingdings" w:hAnsi="Wingdings" w:hint="default"/>
      </w:rPr>
    </w:lvl>
  </w:abstractNum>
  <w:abstractNum w:abstractNumId="5" w15:restartNumberingAfterBreak="0">
    <w:nsid w:val="08264C46"/>
    <w:multiLevelType w:val="hybridMultilevel"/>
    <w:tmpl w:val="95E85356"/>
    <w:lvl w:ilvl="0" w:tplc="4A4A45C2">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8D6382E"/>
    <w:multiLevelType w:val="hybridMultilevel"/>
    <w:tmpl w:val="FFFFFFFF"/>
    <w:lvl w:ilvl="0" w:tplc="0D166702">
      <w:start w:val="1"/>
      <w:numFmt w:val="bullet"/>
      <w:lvlText w:val=""/>
      <w:lvlJc w:val="left"/>
      <w:pPr>
        <w:ind w:left="720" w:hanging="360"/>
      </w:pPr>
      <w:rPr>
        <w:rFonts w:ascii="Symbol" w:hAnsi="Symbol" w:hint="default"/>
      </w:rPr>
    </w:lvl>
    <w:lvl w:ilvl="1" w:tplc="56125C32">
      <w:start w:val="1"/>
      <w:numFmt w:val="bullet"/>
      <w:lvlText w:val="o"/>
      <w:lvlJc w:val="left"/>
      <w:pPr>
        <w:ind w:left="1440" w:hanging="360"/>
      </w:pPr>
      <w:rPr>
        <w:rFonts w:ascii="Courier New" w:hAnsi="Courier New" w:hint="default"/>
      </w:rPr>
    </w:lvl>
    <w:lvl w:ilvl="2" w:tplc="861C4622">
      <w:start w:val="1"/>
      <w:numFmt w:val="bullet"/>
      <w:lvlText w:val=""/>
      <w:lvlJc w:val="left"/>
      <w:pPr>
        <w:ind w:left="2160" w:hanging="360"/>
      </w:pPr>
      <w:rPr>
        <w:rFonts w:ascii="Wingdings" w:hAnsi="Wingdings" w:hint="default"/>
      </w:rPr>
    </w:lvl>
    <w:lvl w:ilvl="3" w:tplc="0FC8F19C">
      <w:start w:val="1"/>
      <w:numFmt w:val="bullet"/>
      <w:lvlText w:val=""/>
      <w:lvlJc w:val="left"/>
      <w:pPr>
        <w:ind w:left="2880" w:hanging="360"/>
      </w:pPr>
      <w:rPr>
        <w:rFonts w:ascii="Symbol" w:hAnsi="Symbol" w:hint="default"/>
      </w:rPr>
    </w:lvl>
    <w:lvl w:ilvl="4" w:tplc="A824DBB8">
      <w:start w:val="1"/>
      <w:numFmt w:val="bullet"/>
      <w:lvlText w:val="o"/>
      <w:lvlJc w:val="left"/>
      <w:pPr>
        <w:ind w:left="3600" w:hanging="360"/>
      </w:pPr>
      <w:rPr>
        <w:rFonts w:ascii="Courier New" w:hAnsi="Courier New" w:hint="default"/>
      </w:rPr>
    </w:lvl>
    <w:lvl w:ilvl="5" w:tplc="9F20102C">
      <w:start w:val="1"/>
      <w:numFmt w:val="bullet"/>
      <w:lvlText w:val=""/>
      <w:lvlJc w:val="left"/>
      <w:pPr>
        <w:ind w:left="4320" w:hanging="360"/>
      </w:pPr>
      <w:rPr>
        <w:rFonts w:ascii="Wingdings" w:hAnsi="Wingdings" w:hint="default"/>
      </w:rPr>
    </w:lvl>
    <w:lvl w:ilvl="6" w:tplc="EAA2EE7E">
      <w:start w:val="1"/>
      <w:numFmt w:val="bullet"/>
      <w:lvlText w:val=""/>
      <w:lvlJc w:val="left"/>
      <w:pPr>
        <w:ind w:left="5040" w:hanging="360"/>
      </w:pPr>
      <w:rPr>
        <w:rFonts w:ascii="Symbol" w:hAnsi="Symbol" w:hint="default"/>
      </w:rPr>
    </w:lvl>
    <w:lvl w:ilvl="7" w:tplc="21AC2030">
      <w:start w:val="1"/>
      <w:numFmt w:val="bullet"/>
      <w:lvlText w:val="o"/>
      <w:lvlJc w:val="left"/>
      <w:pPr>
        <w:ind w:left="5760" w:hanging="360"/>
      </w:pPr>
      <w:rPr>
        <w:rFonts w:ascii="Courier New" w:hAnsi="Courier New" w:hint="default"/>
      </w:rPr>
    </w:lvl>
    <w:lvl w:ilvl="8" w:tplc="5D1A218C">
      <w:start w:val="1"/>
      <w:numFmt w:val="bullet"/>
      <w:lvlText w:val=""/>
      <w:lvlJc w:val="left"/>
      <w:pPr>
        <w:ind w:left="6480" w:hanging="360"/>
      </w:pPr>
      <w:rPr>
        <w:rFonts w:ascii="Wingdings" w:hAnsi="Wingdings" w:hint="default"/>
      </w:rPr>
    </w:lvl>
  </w:abstractNum>
  <w:abstractNum w:abstractNumId="7" w15:restartNumberingAfterBreak="0">
    <w:nsid w:val="08EF5F27"/>
    <w:multiLevelType w:val="hybridMultilevel"/>
    <w:tmpl w:val="7FA2FBC0"/>
    <w:lvl w:ilvl="0" w:tplc="18FA8F06">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0ACB398B"/>
    <w:multiLevelType w:val="hybridMultilevel"/>
    <w:tmpl w:val="8B220B9A"/>
    <w:lvl w:ilvl="0" w:tplc="28BE77AC">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0B10DEE8"/>
    <w:multiLevelType w:val="hybridMultilevel"/>
    <w:tmpl w:val="FFFFFFFF"/>
    <w:lvl w:ilvl="0" w:tplc="46442D2E">
      <w:start w:val="1"/>
      <w:numFmt w:val="bullet"/>
      <w:lvlText w:val=""/>
      <w:lvlJc w:val="left"/>
      <w:pPr>
        <w:ind w:left="720" w:hanging="360"/>
      </w:pPr>
      <w:rPr>
        <w:rFonts w:ascii="Symbol" w:hAnsi="Symbol" w:hint="default"/>
      </w:rPr>
    </w:lvl>
    <w:lvl w:ilvl="1" w:tplc="92008148">
      <w:start w:val="1"/>
      <w:numFmt w:val="bullet"/>
      <w:lvlText w:val="o"/>
      <w:lvlJc w:val="left"/>
      <w:pPr>
        <w:ind w:left="1440" w:hanging="360"/>
      </w:pPr>
      <w:rPr>
        <w:rFonts w:ascii="Courier New" w:hAnsi="Courier New" w:hint="default"/>
      </w:rPr>
    </w:lvl>
    <w:lvl w:ilvl="2" w:tplc="48B6BE6E">
      <w:start w:val="1"/>
      <w:numFmt w:val="bullet"/>
      <w:lvlText w:val=""/>
      <w:lvlJc w:val="left"/>
      <w:pPr>
        <w:ind w:left="2160" w:hanging="360"/>
      </w:pPr>
      <w:rPr>
        <w:rFonts w:ascii="Wingdings" w:hAnsi="Wingdings" w:hint="default"/>
      </w:rPr>
    </w:lvl>
    <w:lvl w:ilvl="3" w:tplc="FFAE457E">
      <w:start w:val="1"/>
      <w:numFmt w:val="bullet"/>
      <w:lvlText w:val=""/>
      <w:lvlJc w:val="left"/>
      <w:pPr>
        <w:ind w:left="2880" w:hanging="360"/>
      </w:pPr>
      <w:rPr>
        <w:rFonts w:ascii="Symbol" w:hAnsi="Symbol" w:hint="default"/>
      </w:rPr>
    </w:lvl>
    <w:lvl w:ilvl="4" w:tplc="482626CC">
      <w:start w:val="1"/>
      <w:numFmt w:val="bullet"/>
      <w:lvlText w:val="o"/>
      <w:lvlJc w:val="left"/>
      <w:pPr>
        <w:ind w:left="3600" w:hanging="360"/>
      </w:pPr>
      <w:rPr>
        <w:rFonts w:ascii="Courier New" w:hAnsi="Courier New" w:hint="default"/>
      </w:rPr>
    </w:lvl>
    <w:lvl w:ilvl="5" w:tplc="B7DCE782">
      <w:start w:val="1"/>
      <w:numFmt w:val="bullet"/>
      <w:lvlText w:val=""/>
      <w:lvlJc w:val="left"/>
      <w:pPr>
        <w:ind w:left="4320" w:hanging="360"/>
      </w:pPr>
      <w:rPr>
        <w:rFonts w:ascii="Wingdings" w:hAnsi="Wingdings" w:hint="default"/>
      </w:rPr>
    </w:lvl>
    <w:lvl w:ilvl="6" w:tplc="16B8D820">
      <w:start w:val="1"/>
      <w:numFmt w:val="bullet"/>
      <w:lvlText w:val=""/>
      <w:lvlJc w:val="left"/>
      <w:pPr>
        <w:ind w:left="5040" w:hanging="360"/>
      </w:pPr>
      <w:rPr>
        <w:rFonts w:ascii="Symbol" w:hAnsi="Symbol" w:hint="default"/>
      </w:rPr>
    </w:lvl>
    <w:lvl w:ilvl="7" w:tplc="0296965A">
      <w:start w:val="1"/>
      <w:numFmt w:val="bullet"/>
      <w:lvlText w:val="o"/>
      <w:lvlJc w:val="left"/>
      <w:pPr>
        <w:ind w:left="5760" w:hanging="360"/>
      </w:pPr>
      <w:rPr>
        <w:rFonts w:ascii="Courier New" w:hAnsi="Courier New" w:hint="default"/>
      </w:rPr>
    </w:lvl>
    <w:lvl w:ilvl="8" w:tplc="6BB8F3B4">
      <w:start w:val="1"/>
      <w:numFmt w:val="bullet"/>
      <w:lvlText w:val=""/>
      <w:lvlJc w:val="left"/>
      <w:pPr>
        <w:ind w:left="6480" w:hanging="360"/>
      </w:pPr>
      <w:rPr>
        <w:rFonts w:ascii="Wingdings" w:hAnsi="Wingdings" w:hint="default"/>
      </w:rPr>
    </w:lvl>
  </w:abstractNum>
  <w:abstractNum w:abstractNumId="10" w15:restartNumberingAfterBreak="0">
    <w:nsid w:val="0E5B9CDA"/>
    <w:multiLevelType w:val="hybridMultilevel"/>
    <w:tmpl w:val="FFFFFFFF"/>
    <w:lvl w:ilvl="0" w:tplc="6F56B954">
      <w:start w:val="1"/>
      <w:numFmt w:val="bullet"/>
      <w:lvlText w:val=""/>
      <w:lvlJc w:val="left"/>
      <w:pPr>
        <w:ind w:left="720" w:hanging="360"/>
      </w:pPr>
      <w:rPr>
        <w:rFonts w:ascii="Symbol" w:hAnsi="Symbol" w:hint="default"/>
      </w:rPr>
    </w:lvl>
    <w:lvl w:ilvl="1" w:tplc="7958C19C">
      <w:start w:val="1"/>
      <w:numFmt w:val="bullet"/>
      <w:lvlText w:val="o"/>
      <w:lvlJc w:val="left"/>
      <w:pPr>
        <w:ind w:left="1440" w:hanging="360"/>
      </w:pPr>
      <w:rPr>
        <w:rFonts w:ascii="Courier New" w:hAnsi="Courier New" w:hint="default"/>
      </w:rPr>
    </w:lvl>
    <w:lvl w:ilvl="2" w:tplc="FAF407D4">
      <w:start w:val="1"/>
      <w:numFmt w:val="bullet"/>
      <w:lvlText w:val=""/>
      <w:lvlJc w:val="left"/>
      <w:pPr>
        <w:ind w:left="2160" w:hanging="360"/>
      </w:pPr>
      <w:rPr>
        <w:rFonts w:ascii="Wingdings" w:hAnsi="Wingdings" w:hint="default"/>
      </w:rPr>
    </w:lvl>
    <w:lvl w:ilvl="3" w:tplc="C51084B4">
      <w:start w:val="1"/>
      <w:numFmt w:val="bullet"/>
      <w:lvlText w:val=""/>
      <w:lvlJc w:val="left"/>
      <w:pPr>
        <w:ind w:left="2880" w:hanging="360"/>
      </w:pPr>
      <w:rPr>
        <w:rFonts w:ascii="Symbol" w:hAnsi="Symbol" w:hint="default"/>
      </w:rPr>
    </w:lvl>
    <w:lvl w:ilvl="4" w:tplc="86BC5CCC">
      <w:start w:val="1"/>
      <w:numFmt w:val="bullet"/>
      <w:lvlText w:val="o"/>
      <w:lvlJc w:val="left"/>
      <w:pPr>
        <w:ind w:left="3600" w:hanging="360"/>
      </w:pPr>
      <w:rPr>
        <w:rFonts w:ascii="Courier New" w:hAnsi="Courier New" w:hint="default"/>
      </w:rPr>
    </w:lvl>
    <w:lvl w:ilvl="5" w:tplc="99E8EAD0">
      <w:start w:val="1"/>
      <w:numFmt w:val="bullet"/>
      <w:lvlText w:val=""/>
      <w:lvlJc w:val="left"/>
      <w:pPr>
        <w:ind w:left="4320" w:hanging="360"/>
      </w:pPr>
      <w:rPr>
        <w:rFonts w:ascii="Wingdings" w:hAnsi="Wingdings" w:hint="default"/>
      </w:rPr>
    </w:lvl>
    <w:lvl w:ilvl="6" w:tplc="EBD4C1CC">
      <w:start w:val="1"/>
      <w:numFmt w:val="bullet"/>
      <w:lvlText w:val=""/>
      <w:lvlJc w:val="left"/>
      <w:pPr>
        <w:ind w:left="5040" w:hanging="360"/>
      </w:pPr>
      <w:rPr>
        <w:rFonts w:ascii="Symbol" w:hAnsi="Symbol" w:hint="default"/>
      </w:rPr>
    </w:lvl>
    <w:lvl w:ilvl="7" w:tplc="3E14EF8A">
      <w:start w:val="1"/>
      <w:numFmt w:val="bullet"/>
      <w:lvlText w:val="o"/>
      <w:lvlJc w:val="left"/>
      <w:pPr>
        <w:ind w:left="5760" w:hanging="360"/>
      </w:pPr>
      <w:rPr>
        <w:rFonts w:ascii="Courier New" w:hAnsi="Courier New" w:hint="default"/>
      </w:rPr>
    </w:lvl>
    <w:lvl w:ilvl="8" w:tplc="29BA3190">
      <w:start w:val="1"/>
      <w:numFmt w:val="bullet"/>
      <w:lvlText w:val=""/>
      <w:lvlJc w:val="left"/>
      <w:pPr>
        <w:ind w:left="6480" w:hanging="360"/>
      </w:pPr>
      <w:rPr>
        <w:rFonts w:ascii="Wingdings" w:hAnsi="Wingdings" w:hint="default"/>
      </w:rPr>
    </w:lvl>
  </w:abstractNum>
  <w:abstractNum w:abstractNumId="11" w15:restartNumberingAfterBreak="0">
    <w:nsid w:val="10B5102D"/>
    <w:multiLevelType w:val="hybridMultilevel"/>
    <w:tmpl w:val="F162E1B0"/>
    <w:lvl w:ilvl="0" w:tplc="3EEC7554">
      <w:start w:val="1"/>
      <w:numFmt w:val="decimal"/>
      <w:lvlText w:val="%1."/>
      <w:lvlJc w:val="left"/>
      <w:pPr>
        <w:ind w:left="1440" w:hanging="360"/>
      </w:pPr>
    </w:lvl>
    <w:lvl w:ilvl="1" w:tplc="412A5716">
      <w:start w:val="1"/>
      <w:numFmt w:val="lowerLetter"/>
      <w:lvlText w:val="%2."/>
      <w:lvlJc w:val="left"/>
      <w:pPr>
        <w:ind w:left="2160" w:hanging="360"/>
      </w:pPr>
    </w:lvl>
    <w:lvl w:ilvl="2" w:tplc="D90E8C6E">
      <w:start w:val="1"/>
      <w:numFmt w:val="lowerRoman"/>
      <w:lvlText w:val="%3."/>
      <w:lvlJc w:val="right"/>
      <w:pPr>
        <w:ind w:left="2880" w:hanging="360"/>
      </w:pPr>
    </w:lvl>
    <w:lvl w:ilvl="3" w:tplc="35CEA0EC">
      <w:start w:val="1"/>
      <w:numFmt w:val="decimal"/>
      <w:lvlText w:val="%4."/>
      <w:lvlJc w:val="left"/>
      <w:pPr>
        <w:ind w:left="1440" w:hanging="360"/>
      </w:pPr>
    </w:lvl>
    <w:lvl w:ilvl="4" w:tplc="23E2E724">
      <w:start w:val="1"/>
      <w:numFmt w:val="decimal"/>
      <w:lvlText w:val="%5."/>
      <w:lvlJc w:val="left"/>
      <w:pPr>
        <w:ind w:left="1440" w:hanging="360"/>
      </w:pPr>
    </w:lvl>
    <w:lvl w:ilvl="5" w:tplc="E6CCC200">
      <w:start w:val="1"/>
      <w:numFmt w:val="decimal"/>
      <w:lvlText w:val="%6."/>
      <w:lvlJc w:val="left"/>
      <w:pPr>
        <w:ind w:left="1440" w:hanging="360"/>
      </w:pPr>
    </w:lvl>
    <w:lvl w:ilvl="6" w:tplc="00FAF896">
      <w:start w:val="1"/>
      <w:numFmt w:val="decimal"/>
      <w:lvlText w:val="%7."/>
      <w:lvlJc w:val="left"/>
      <w:pPr>
        <w:ind w:left="1440" w:hanging="360"/>
      </w:pPr>
    </w:lvl>
    <w:lvl w:ilvl="7" w:tplc="47BAFC88">
      <w:start w:val="1"/>
      <w:numFmt w:val="decimal"/>
      <w:lvlText w:val="%8."/>
      <w:lvlJc w:val="left"/>
      <w:pPr>
        <w:ind w:left="1440" w:hanging="360"/>
      </w:pPr>
    </w:lvl>
    <w:lvl w:ilvl="8" w:tplc="B600D410">
      <w:start w:val="1"/>
      <w:numFmt w:val="decimal"/>
      <w:lvlText w:val="%9."/>
      <w:lvlJc w:val="left"/>
      <w:pPr>
        <w:ind w:left="1440" w:hanging="360"/>
      </w:pPr>
    </w:lvl>
  </w:abstractNum>
  <w:abstractNum w:abstractNumId="12" w15:restartNumberingAfterBreak="0">
    <w:nsid w:val="12D76A47"/>
    <w:multiLevelType w:val="hybridMultilevel"/>
    <w:tmpl w:val="562E85C8"/>
    <w:lvl w:ilvl="0" w:tplc="59267C2E">
      <w:start w:val="2"/>
      <w:numFmt w:val="bullet"/>
      <w:lvlText w:val="-"/>
      <w:lvlJc w:val="left"/>
      <w:pPr>
        <w:ind w:left="2520" w:hanging="360"/>
      </w:pPr>
      <w:rPr>
        <w:rFonts w:ascii="Aptos" w:eastAsiaTheme="minorEastAsia" w:hAnsi="Apto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3696732"/>
    <w:multiLevelType w:val="hybridMultilevel"/>
    <w:tmpl w:val="FFFFFFFF"/>
    <w:lvl w:ilvl="0" w:tplc="32264920">
      <w:start w:val="1"/>
      <w:numFmt w:val="bullet"/>
      <w:lvlText w:val=""/>
      <w:lvlJc w:val="left"/>
      <w:pPr>
        <w:ind w:left="1080" w:hanging="360"/>
      </w:pPr>
      <w:rPr>
        <w:rFonts w:ascii="Symbol" w:hAnsi="Symbol" w:hint="default"/>
      </w:rPr>
    </w:lvl>
    <w:lvl w:ilvl="1" w:tplc="CC7A00C0">
      <w:start w:val="1"/>
      <w:numFmt w:val="bullet"/>
      <w:lvlText w:val="o"/>
      <w:lvlJc w:val="left"/>
      <w:pPr>
        <w:ind w:left="1800" w:hanging="360"/>
      </w:pPr>
      <w:rPr>
        <w:rFonts w:ascii="Courier New" w:hAnsi="Courier New" w:hint="default"/>
      </w:rPr>
    </w:lvl>
    <w:lvl w:ilvl="2" w:tplc="189A1590">
      <w:start w:val="1"/>
      <w:numFmt w:val="bullet"/>
      <w:lvlText w:val=""/>
      <w:lvlJc w:val="left"/>
      <w:pPr>
        <w:ind w:left="2520" w:hanging="360"/>
      </w:pPr>
      <w:rPr>
        <w:rFonts w:ascii="Wingdings" w:hAnsi="Wingdings" w:hint="default"/>
      </w:rPr>
    </w:lvl>
    <w:lvl w:ilvl="3" w:tplc="B8F8AC44">
      <w:start w:val="1"/>
      <w:numFmt w:val="bullet"/>
      <w:lvlText w:val=""/>
      <w:lvlJc w:val="left"/>
      <w:pPr>
        <w:ind w:left="3240" w:hanging="360"/>
      </w:pPr>
      <w:rPr>
        <w:rFonts w:ascii="Symbol" w:hAnsi="Symbol" w:hint="default"/>
      </w:rPr>
    </w:lvl>
    <w:lvl w:ilvl="4" w:tplc="2AAEA524">
      <w:start w:val="1"/>
      <w:numFmt w:val="bullet"/>
      <w:lvlText w:val="o"/>
      <w:lvlJc w:val="left"/>
      <w:pPr>
        <w:ind w:left="3960" w:hanging="360"/>
      </w:pPr>
      <w:rPr>
        <w:rFonts w:ascii="Courier New" w:hAnsi="Courier New" w:hint="default"/>
      </w:rPr>
    </w:lvl>
    <w:lvl w:ilvl="5" w:tplc="D8E2D8AC">
      <w:start w:val="1"/>
      <w:numFmt w:val="bullet"/>
      <w:lvlText w:val=""/>
      <w:lvlJc w:val="left"/>
      <w:pPr>
        <w:ind w:left="4680" w:hanging="360"/>
      </w:pPr>
      <w:rPr>
        <w:rFonts w:ascii="Wingdings" w:hAnsi="Wingdings" w:hint="default"/>
      </w:rPr>
    </w:lvl>
    <w:lvl w:ilvl="6" w:tplc="BD20F2C4">
      <w:start w:val="1"/>
      <w:numFmt w:val="bullet"/>
      <w:lvlText w:val=""/>
      <w:lvlJc w:val="left"/>
      <w:pPr>
        <w:ind w:left="5400" w:hanging="360"/>
      </w:pPr>
      <w:rPr>
        <w:rFonts w:ascii="Symbol" w:hAnsi="Symbol" w:hint="default"/>
      </w:rPr>
    </w:lvl>
    <w:lvl w:ilvl="7" w:tplc="FC0AAD70">
      <w:start w:val="1"/>
      <w:numFmt w:val="bullet"/>
      <w:lvlText w:val="o"/>
      <w:lvlJc w:val="left"/>
      <w:pPr>
        <w:ind w:left="6120" w:hanging="360"/>
      </w:pPr>
      <w:rPr>
        <w:rFonts w:ascii="Courier New" w:hAnsi="Courier New" w:hint="default"/>
      </w:rPr>
    </w:lvl>
    <w:lvl w:ilvl="8" w:tplc="509019B0">
      <w:start w:val="1"/>
      <w:numFmt w:val="bullet"/>
      <w:lvlText w:val=""/>
      <w:lvlJc w:val="left"/>
      <w:pPr>
        <w:ind w:left="6840" w:hanging="360"/>
      </w:pPr>
      <w:rPr>
        <w:rFonts w:ascii="Wingdings" w:hAnsi="Wingdings" w:hint="default"/>
      </w:rPr>
    </w:lvl>
  </w:abstractNum>
  <w:abstractNum w:abstractNumId="14" w15:restartNumberingAfterBreak="0">
    <w:nsid w:val="13855BFD"/>
    <w:multiLevelType w:val="hybridMultilevel"/>
    <w:tmpl w:val="64BCF83C"/>
    <w:lvl w:ilvl="0" w:tplc="D97E4A16">
      <w:start w:val="1"/>
      <w:numFmt w:val="bullet"/>
      <w:lvlText w:val=""/>
      <w:lvlJc w:val="left"/>
      <w:pPr>
        <w:ind w:left="720" w:hanging="360"/>
      </w:pPr>
      <w:rPr>
        <w:rFonts w:ascii="Symbol" w:hAnsi="Symbol" w:hint="default"/>
      </w:rPr>
    </w:lvl>
    <w:lvl w:ilvl="1" w:tplc="AD1CBD94">
      <w:start w:val="1"/>
      <w:numFmt w:val="bullet"/>
      <w:lvlText w:val="o"/>
      <w:lvlJc w:val="left"/>
      <w:pPr>
        <w:ind w:left="1440" w:hanging="360"/>
      </w:pPr>
      <w:rPr>
        <w:rFonts w:ascii="Courier New" w:hAnsi="Courier New" w:hint="default"/>
      </w:rPr>
    </w:lvl>
    <w:lvl w:ilvl="2" w:tplc="8C8A111E">
      <w:start w:val="1"/>
      <w:numFmt w:val="bullet"/>
      <w:lvlText w:val=""/>
      <w:lvlJc w:val="left"/>
      <w:pPr>
        <w:ind w:left="2160" w:hanging="360"/>
      </w:pPr>
      <w:rPr>
        <w:rFonts w:ascii="Wingdings" w:hAnsi="Wingdings" w:hint="default"/>
      </w:rPr>
    </w:lvl>
    <w:lvl w:ilvl="3" w:tplc="FB267264">
      <w:start w:val="1"/>
      <w:numFmt w:val="bullet"/>
      <w:lvlText w:val=""/>
      <w:lvlJc w:val="left"/>
      <w:pPr>
        <w:ind w:left="2880" w:hanging="360"/>
      </w:pPr>
      <w:rPr>
        <w:rFonts w:ascii="Symbol" w:hAnsi="Symbol" w:hint="default"/>
      </w:rPr>
    </w:lvl>
    <w:lvl w:ilvl="4" w:tplc="EEF6FABE">
      <w:start w:val="1"/>
      <w:numFmt w:val="bullet"/>
      <w:lvlText w:val="o"/>
      <w:lvlJc w:val="left"/>
      <w:pPr>
        <w:ind w:left="3600" w:hanging="360"/>
      </w:pPr>
      <w:rPr>
        <w:rFonts w:ascii="Courier New" w:hAnsi="Courier New" w:hint="default"/>
      </w:rPr>
    </w:lvl>
    <w:lvl w:ilvl="5" w:tplc="FFB67A1A">
      <w:start w:val="1"/>
      <w:numFmt w:val="bullet"/>
      <w:lvlText w:val=""/>
      <w:lvlJc w:val="left"/>
      <w:pPr>
        <w:ind w:left="4320" w:hanging="360"/>
      </w:pPr>
      <w:rPr>
        <w:rFonts w:ascii="Wingdings" w:hAnsi="Wingdings" w:hint="default"/>
      </w:rPr>
    </w:lvl>
    <w:lvl w:ilvl="6" w:tplc="A85AF726">
      <w:start w:val="1"/>
      <w:numFmt w:val="bullet"/>
      <w:lvlText w:val=""/>
      <w:lvlJc w:val="left"/>
      <w:pPr>
        <w:ind w:left="5040" w:hanging="360"/>
      </w:pPr>
      <w:rPr>
        <w:rFonts w:ascii="Symbol" w:hAnsi="Symbol" w:hint="default"/>
      </w:rPr>
    </w:lvl>
    <w:lvl w:ilvl="7" w:tplc="FE1297FC">
      <w:start w:val="1"/>
      <w:numFmt w:val="bullet"/>
      <w:lvlText w:val="o"/>
      <w:lvlJc w:val="left"/>
      <w:pPr>
        <w:ind w:left="5760" w:hanging="360"/>
      </w:pPr>
      <w:rPr>
        <w:rFonts w:ascii="Courier New" w:hAnsi="Courier New" w:hint="default"/>
      </w:rPr>
    </w:lvl>
    <w:lvl w:ilvl="8" w:tplc="162AAAF8">
      <w:start w:val="1"/>
      <w:numFmt w:val="bullet"/>
      <w:lvlText w:val=""/>
      <w:lvlJc w:val="left"/>
      <w:pPr>
        <w:ind w:left="6480" w:hanging="360"/>
      </w:pPr>
      <w:rPr>
        <w:rFonts w:ascii="Wingdings" w:hAnsi="Wingdings" w:hint="default"/>
      </w:rPr>
    </w:lvl>
  </w:abstractNum>
  <w:abstractNum w:abstractNumId="15" w15:restartNumberingAfterBreak="0">
    <w:nsid w:val="16557FEE"/>
    <w:multiLevelType w:val="hybridMultilevel"/>
    <w:tmpl w:val="25A20592"/>
    <w:lvl w:ilvl="0" w:tplc="13667858">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1F0F36AE"/>
    <w:multiLevelType w:val="hybridMultilevel"/>
    <w:tmpl w:val="5CA21866"/>
    <w:lvl w:ilvl="0" w:tplc="13667858">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2040DC4C"/>
    <w:multiLevelType w:val="hybridMultilevel"/>
    <w:tmpl w:val="FFFFFFFF"/>
    <w:lvl w:ilvl="0" w:tplc="A2B6BBE8">
      <w:start w:val="1"/>
      <w:numFmt w:val="bullet"/>
      <w:lvlText w:val=""/>
      <w:lvlJc w:val="left"/>
      <w:pPr>
        <w:ind w:left="720" w:hanging="360"/>
      </w:pPr>
      <w:rPr>
        <w:rFonts w:ascii="Symbol" w:hAnsi="Symbol" w:hint="default"/>
      </w:rPr>
    </w:lvl>
    <w:lvl w:ilvl="1" w:tplc="598A7570">
      <w:start w:val="1"/>
      <w:numFmt w:val="bullet"/>
      <w:lvlText w:val="o"/>
      <w:lvlJc w:val="left"/>
      <w:pPr>
        <w:ind w:left="1440" w:hanging="360"/>
      </w:pPr>
      <w:rPr>
        <w:rFonts w:ascii="Courier New" w:hAnsi="Courier New" w:hint="default"/>
      </w:rPr>
    </w:lvl>
    <w:lvl w:ilvl="2" w:tplc="B8ECA9CA">
      <w:start w:val="1"/>
      <w:numFmt w:val="bullet"/>
      <w:lvlText w:val=""/>
      <w:lvlJc w:val="left"/>
      <w:pPr>
        <w:ind w:left="2160" w:hanging="360"/>
      </w:pPr>
      <w:rPr>
        <w:rFonts w:ascii="Wingdings" w:hAnsi="Wingdings" w:hint="default"/>
      </w:rPr>
    </w:lvl>
    <w:lvl w:ilvl="3" w:tplc="5E541076">
      <w:start w:val="1"/>
      <w:numFmt w:val="bullet"/>
      <w:lvlText w:val=""/>
      <w:lvlJc w:val="left"/>
      <w:pPr>
        <w:ind w:left="2880" w:hanging="360"/>
      </w:pPr>
      <w:rPr>
        <w:rFonts w:ascii="Symbol" w:hAnsi="Symbol" w:hint="default"/>
      </w:rPr>
    </w:lvl>
    <w:lvl w:ilvl="4" w:tplc="0074A0E2">
      <w:start w:val="1"/>
      <w:numFmt w:val="bullet"/>
      <w:lvlText w:val="o"/>
      <w:lvlJc w:val="left"/>
      <w:pPr>
        <w:ind w:left="3600" w:hanging="360"/>
      </w:pPr>
      <w:rPr>
        <w:rFonts w:ascii="Courier New" w:hAnsi="Courier New" w:hint="default"/>
      </w:rPr>
    </w:lvl>
    <w:lvl w:ilvl="5" w:tplc="7F2082D2">
      <w:start w:val="1"/>
      <w:numFmt w:val="bullet"/>
      <w:lvlText w:val=""/>
      <w:lvlJc w:val="left"/>
      <w:pPr>
        <w:ind w:left="4320" w:hanging="360"/>
      </w:pPr>
      <w:rPr>
        <w:rFonts w:ascii="Wingdings" w:hAnsi="Wingdings" w:hint="default"/>
      </w:rPr>
    </w:lvl>
    <w:lvl w:ilvl="6" w:tplc="3F40EB84">
      <w:start w:val="1"/>
      <w:numFmt w:val="bullet"/>
      <w:lvlText w:val=""/>
      <w:lvlJc w:val="left"/>
      <w:pPr>
        <w:ind w:left="5040" w:hanging="360"/>
      </w:pPr>
      <w:rPr>
        <w:rFonts w:ascii="Symbol" w:hAnsi="Symbol" w:hint="default"/>
      </w:rPr>
    </w:lvl>
    <w:lvl w:ilvl="7" w:tplc="C0169C0A">
      <w:start w:val="1"/>
      <w:numFmt w:val="bullet"/>
      <w:lvlText w:val="o"/>
      <w:lvlJc w:val="left"/>
      <w:pPr>
        <w:ind w:left="5760" w:hanging="360"/>
      </w:pPr>
      <w:rPr>
        <w:rFonts w:ascii="Courier New" w:hAnsi="Courier New" w:hint="default"/>
      </w:rPr>
    </w:lvl>
    <w:lvl w:ilvl="8" w:tplc="C1742E1A">
      <w:start w:val="1"/>
      <w:numFmt w:val="bullet"/>
      <w:lvlText w:val=""/>
      <w:lvlJc w:val="left"/>
      <w:pPr>
        <w:ind w:left="6480" w:hanging="360"/>
      </w:pPr>
      <w:rPr>
        <w:rFonts w:ascii="Wingdings" w:hAnsi="Wingdings" w:hint="default"/>
      </w:rPr>
    </w:lvl>
  </w:abstractNum>
  <w:abstractNum w:abstractNumId="18" w15:restartNumberingAfterBreak="0">
    <w:nsid w:val="25032209"/>
    <w:multiLevelType w:val="hybridMultilevel"/>
    <w:tmpl w:val="F11C4D3A"/>
    <w:lvl w:ilvl="0" w:tplc="13667858">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27D1801A"/>
    <w:multiLevelType w:val="hybridMultilevel"/>
    <w:tmpl w:val="FFFFFFFF"/>
    <w:lvl w:ilvl="0" w:tplc="D36EA9E6">
      <w:start w:val="1"/>
      <w:numFmt w:val="bullet"/>
      <w:lvlText w:val=""/>
      <w:lvlJc w:val="left"/>
      <w:pPr>
        <w:ind w:left="720" w:hanging="360"/>
      </w:pPr>
      <w:rPr>
        <w:rFonts w:ascii="Symbol" w:hAnsi="Symbol" w:hint="default"/>
      </w:rPr>
    </w:lvl>
    <w:lvl w:ilvl="1" w:tplc="872288F2">
      <w:start w:val="1"/>
      <w:numFmt w:val="bullet"/>
      <w:lvlText w:val=""/>
      <w:lvlJc w:val="left"/>
      <w:pPr>
        <w:ind w:left="1440" w:hanging="360"/>
      </w:pPr>
      <w:rPr>
        <w:rFonts w:ascii="Symbol" w:hAnsi="Symbol" w:hint="default"/>
      </w:rPr>
    </w:lvl>
    <w:lvl w:ilvl="2" w:tplc="1FCC1686">
      <w:start w:val="1"/>
      <w:numFmt w:val="bullet"/>
      <w:lvlText w:val=""/>
      <w:lvlJc w:val="left"/>
      <w:pPr>
        <w:ind w:left="2160" w:hanging="360"/>
      </w:pPr>
      <w:rPr>
        <w:rFonts w:ascii="Wingdings" w:hAnsi="Wingdings" w:hint="default"/>
      </w:rPr>
    </w:lvl>
    <w:lvl w:ilvl="3" w:tplc="9A461B8C">
      <w:start w:val="1"/>
      <w:numFmt w:val="bullet"/>
      <w:lvlText w:val=""/>
      <w:lvlJc w:val="left"/>
      <w:pPr>
        <w:ind w:left="2880" w:hanging="360"/>
      </w:pPr>
      <w:rPr>
        <w:rFonts w:ascii="Symbol" w:hAnsi="Symbol" w:hint="default"/>
      </w:rPr>
    </w:lvl>
    <w:lvl w:ilvl="4" w:tplc="37A622A8">
      <w:start w:val="1"/>
      <w:numFmt w:val="bullet"/>
      <w:lvlText w:val="o"/>
      <w:lvlJc w:val="left"/>
      <w:pPr>
        <w:ind w:left="3600" w:hanging="360"/>
      </w:pPr>
      <w:rPr>
        <w:rFonts w:ascii="Courier New" w:hAnsi="Courier New" w:hint="default"/>
      </w:rPr>
    </w:lvl>
    <w:lvl w:ilvl="5" w:tplc="F3387314">
      <w:start w:val="1"/>
      <w:numFmt w:val="bullet"/>
      <w:lvlText w:val=""/>
      <w:lvlJc w:val="left"/>
      <w:pPr>
        <w:ind w:left="4320" w:hanging="360"/>
      </w:pPr>
      <w:rPr>
        <w:rFonts w:ascii="Wingdings" w:hAnsi="Wingdings" w:hint="default"/>
      </w:rPr>
    </w:lvl>
    <w:lvl w:ilvl="6" w:tplc="6778F6D6">
      <w:start w:val="1"/>
      <w:numFmt w:val="bullet"/>
      <w:lvlText w:val=""/>
      <w:lvlJc w:val="left"/>
      <w:pPr>
        <w:ind w:left="5040" w:hanging="360"/>
      </w:pPr>
      <w:rPr>
        <w:rFonts w:ascii="Symbol" w:hAnsi="Symbol" w:hint="default"/>
      </w:rPr>
    </w:lvl>
    <w:lvl w:ilvl="7" w:tplc="25989AD2">
      <w:start w:val="1"/>
      <w:numFmt w:val="bullet"/>
      <w:lvlText w:val="o"/>
      <w:lvlJc w:val="left"/>
      <w:pPr>
        <w:ind w:left="5760" w:hanging="360"/>
      </w:pPr>
      <w:rPr>
        <w:rFonts w:ascii="Courier New" w:hAnsi="Courier New" w:hint="default"/>
      </w:rPr>
    </w:lvl>
    <w:lvl w:ilvl="8" w:tplc="D13A33AC">
      <w:start w:val="1"/>
      <w:numFmt w:val="bullet"/>
      <w:lvlText w:val=""/>
      <w:lvlJc w:val="left"/>
      <w:pPr>
        <w:ind w:left="6480" w:hanging="360"/>
      </w:pPr>
      <w:rPr>
        <w:rFonts w:ascii="Wingdings" w:hAnsi="Wingdings" w:hint="default"/>
      </w:rPr>
    </w:lvl>
  </w:abstractNum>
  <w:abstractNum w:abstractNumId="20" w15:restartNumberingAfterBreak="0">
    <w:nsid w:val="285337FA"/>
    <w:multiLevelType w:val="hybridMultilevel"/>
    <w:tmpl w:val="C92E62B4"/>
    <w:lvl w:ilvl="0" w:tplc="379498B4">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2AAD331C"/>
    <w:multiLevelType w:val="hybridMultilevel"/>
    <w:tmpl w:val="FFFFFFFF"/>
    <w:lvl w:ilvl="0" w:tplc="F926D02C">
      <w:start w:val="1"/>
      <w:numFmt w:val="decimal"/>
      <w:lvlText w:val="%1."/>
      <w:lvlJc w:val="left"/>
      <w:pPr>
        <w:ind w:left="720" w:hanging="360"/>
      </w:pPr>
    </w:lvl>
    <w:lvl w:ilvl="1" w:tplc="D5C6B312">
      <w:start w:val="1"/>
      <w:numFmt w:val="lowerLetter"/>
      <w:lvlText w:val="%2."/>
      <w:lvlJc w:val="left"/>
      <w:pPr>
        <w:ind w:left="1440" w:hanging="360"/>
      </w:pPr>
    </w:lvl>
    <w:lvl w:ilvl="2" w:tplc="30685190">
      <w:start w:val="1"/>
      <w:numFmt w:val="lowerRoman"/>
      <w:lvlText w:val="%3."/>
      <w:lvlJc w:val="right"/>
      <w:pPr>
        <w:ind w:left="2160" w:hanging="180"/>
      </w:pPr>
    </w:lvl>
    <w:lvl w:ilvl="3" w:tplc="8DA20F0A">
      <w:start w:val="1"/>
      <w:numFmt w:val="decimal"/>
      <w:lvlText w:val="%4."/>
      <w:lvlJc w:val="left"/>
      <w:pPr>
        <w:ind w:left="2880" w:hanging="360"/>
      </w:pPr>
    </w:lvl>
    <w:lvl w:ilvl="4" w:tplc="64266BFA">
      <w:start w:val="1"/>
      <w:numFmt w:val="lowerLetter"/>
      <w:lvlText w:val="%5."/>
      <w:lvlJc w:val="left"/>
      <w:pPr>
        <w:ind w:left="3600" w:hanging="360"/>
      </w:pPr>
    </w:lvl>
    <w:lvl w:ilvl="5" w:tplc="F27C457A">
      <w:start w:val="1"/>
      <w:numFmt w:val="lowerRoman"/>
      <w:lvlText w:val="%6."/>
      <w:lvlJc w:val="right"/>
      <w:pPr>
        <w:ind w:left="4320" w:hanging="180"/>
      </w:pPr>
    </w:lvl>
    <w:lvl w:ilvl="6" w:tplc="EF46102A">
      <w:start w:val="1"/>
      <w:numFmt w:val="decimal"/>
      <w:lvlText w:val="%7."/>
      <w:lvlJc w:val="left"/>
      <w:pPr>
        <w:ind w:left="5040" w:hanging="360"/>
      </w:pPr>
    </w:lvl>
    <w:lvl w:ilvl="7" w:tplc="8D34AF92">
      <w:start w:val="1"/>
      <w:numFmt w:val="lowerLetter"/>
      <w:lvlText w:val="%8."/>
      <w:lvlJc w:val="left"/>
      <w:pPr>
        <w:ind w:left="5760" w:hanging="360"/>
      </w:pPr>
    </w:lvl>
    <w:lvl w:ilvl="8" w:tplc="EADCA71C">
      <w:start w:val="1"/>
      <w:numFmt w:val="lowerRoman"/>
      <w:lvlText w:val="%9."/>
      <w:lvlJc w:val="right"/>
      <w:pPr>
        <w:ind w:left="6480" w:hanging="180"/>
      </w:pPr>
    </w:lvl>
  </w:abstractNum>
  <w:abstractNum w:abstractNumId="22" w15:restartNumberingAfterBreak="0">
    <w:nsid w:val="2E4450E8"/>
    <w:multiLevelType w:val="hybridMultilevel"/>
    <w:tmpl w:val="5A6689DE"/>
    <w:lvl w:ilvl="0" w:tplc="919CA286">
      <w:start w:val="1"/>
      <w:numFmt w:val="decimal"/>
      <w:lvlText w:val="%1."/>
      <w:lvlJc w:val="left"/>
      <w:pPr>
        <w:ind w:left="720" w:hanging="360"/>
      </w:pPr>
    </w:lvl>
    <w:lvl w:ilvl="1" w:tplc="9CD886D2">
      <w:start w:val="1"/>
      <w:numFmt w:val="lowerLetter"/>
      <w:lvlText w:val="%2."/>
      <w:lvlJc w:val="left"/>
      <w:pPr>
        <w:ind w:left="1440" w:hanging="360"/>
      </w:pPr>
    </w:lvl>
    <w:lvl w:ilvl="2" w:tplc="A43AEC16">
      <w:start w:val="1"/>
      <w:numFmt w:val="lowerRoman"/>
      <w:lvlText w:val="%3."/>
      <w:lvlJc w:val="right"/>
      <w:pPr>
        <w:ind w:left="2160" w:hanging="180"/>
      </w:pPr>
    </w:lvl>
    <w:lvl w:ilvl="3" w:tplc="A18029D0">
      <w:start w:val="1"/>
      <w:numFmt w:val="decimal"/>
      <w:lvlText w:val="%4."/>
      <w:lvlJc w:val="left"/>
      <w:pPr>
        <w:ind w:left="2880" w:hanging="360"/>
      </w:pPr>
    </w:lvl>
    <w:lvl w:ilvl="4" w:tplc="8D928178">
      <w:start w:val="1"/>
      <w:numFmt w:val="lowerLetter"/>
      <w:lvlText w:val="%5."/>
      <w:lvlJc w:val="left"/>
      <w:pPr>
        <w:ind w:left="3600" w:hanging="360"/>
      </w:pPr>
    </w:lvl>
    <w:lvl w:ilvl="5" w:tplc="5B007BB6">
      <w:start w:val="1"/>
      <w:numFmt w:val="lowerRoman"/>
      <w:lvlText w:val="%6."/>
      <w:lvlJc w:val="right"/>
      <w:pPr>
        <w:ind w:left="4320" w:hanging="180"/>
      </w:pPr>
    </w:lvl>
    <w:lvl w:ilvl="6" w:tplc="751AD594">
      <w:start w:val="1"/>
      <w:numFmt w:val="decimal"/>
      <w:lvlText w:val="%7."/>
      <w:lvlJc w:val="left"/>
      <w:pPr>
        <w:ind w:left="5040" w:hanging="360"/>
      </w:pPr>
    </w:lvl>
    <w:lvl w:ilvl="7" w:tplc="48987C4C">
      <w:start w:val="1"/>
      <w:numFmt w:val="lowerLetter"/>
      <w:lvlText w:val="%8."/>
      <w:lvlJc w:val="left"/>
      <w:pPr>
        <w:ind w:left="5760" w:hanging="360"/>
      </w:pPr>
    </w:lvl>
    <w:lvl w:ilvl="8" w:tplc="CDEC6914">
      <w:start w:val="1"/>
      <w:numFmt w:val="lowerRoman"/>
      <w:lvlText w:val="%9."/>
      <w:lvlJc w:val="right"/>
      <w:pPr>
        <w:ind w:left="6480" w:hanging="180"/>
      </w:pPr>
    </w:lvl>
  </w:abstractNum>
  <w:abstractNum w:abstractNumId="23" w15:restartNumberingAfterBreak="0">
    <w:nsid w:val="3021205A"/>
    <w:multiLevelType w:val="hybridMultilevel"/>
    <w:tmpl w:val="FFFFFFFF"/>
    <w:lvl w:ilvl="0" w:tplc="3D7076C6">
      <w:start w:val="1"/>
      <w:numFmt w:val="bullet"/>
      <w:lvlText w:val=""/>
      <w:lvlJc w:val="left"/>
      <w:pPr>
        <w:ind w:left="720" w:hanging="360"/>
      </w:pPr>
      <w:rPr>
        <w:rFonts w:ascii="Symbol" w:hAnsi="Symbol" w:hint="default"/>
      </w:rPr>
    </w:lvl>
    <w:lvl w:ilvl="1" w:tplc="1EA4E338">
      <w:start w:val="1"/>
      <w:numFmt w:val="bullet"/>
      <w:lvlText w:val="o"/>
      <w:lvlJc w:val="left"/>
      <w:pPr>
        <w:ind w:left="1440" w:hanging="360"/>
      </w:pPr>
      <w:rPr>
        <w:rFonts w:ascii="Courier New" w:hAnsi="Courier New" w:hint="default"/>
      </w:rPr>
    </w:lvl>
    <w:lvl w:ilvl="2" w:tplc="734468F8">
      <w:start w:val="1"/>
      <w:numFmt w:val="bullet"/>
      <w:lvlText w:val=""/>
      <w:lvlJc w:val="left"/>
      <w:pPr>
        <w:ind w:left="2160" w:hanging="360"/>
      </w:pPr>
      <w:rPr>
        <w:rFonts w:ascii="Wingdings" w:hAnsi="Wingdings" w:hint="default"/>
      </w:rPr>
    </w:lvl>
    <w:lvl w:ilvl="3" w:tplc="4C385086">
      <w:start w:val="1"/>
      <w:numFmt w:val="bullet"/>
      <w:lvlText w:val=""/>
      <w:lvlJc w:val="left"/>
      <w:pPr>
        <w:ind w:left="2880" w:hanging="360"/>
      </w:pPr>
      <w:rPr>
        <w:rFonts w:ascii="Symbol" w:hAnsi="Symbol" w:hint="default"/>
      </w:rPr>
    </w:lvl>
    <w:lvl w:ilvl="4" w:tplc="87CAF7DC">
      <w:start w:val="1"/>
      <w:numFmt w:val="bullet"/>
      <w:lvlText w:val="o"/>
      <w:lvlJc w:val="left"/>
      <w:pPr>
        <w:ind w:left="3600" w:hanging="360"/>
      </w:pPr>
      <w:rPr>
        <w:rFonts w:ascii="Courier New" w:hAnsi="Courier New" w:hint="default"/>
      </w:rPr>
    </w:lvl>
    <w:lvl w:ilvl="5" w:tplc="5A70D0D0">
      <w:start w:val="1"/>
      <w:numFmt w:val="bullet"/>
      <w:lvlText w:val=""/>
      <w:lvlJc w:val="left"/>
      <w:pPr>
        <w:ind w:left="4320" w:hanging="360"/>
      </w:pPr>
      <w:rPr>
        <w:rFonts w:ascii="Wingdings" w:hAnsi="Wingdings" w:hint="default"/>
      </w:rPr>
    </w:lvl>
    <w:lvl w:ilvl="6" w:tplc="51189112">
      <w:start w:val="1"/>
      <w:numFmt w:val="bullet"/>
      <w:lvlText w:val=""/>
      <w:lvlJc w:val="left"/>
      <w:pPr>
        <w:ind w:left="5040" w:hanging="360"/>
      </w:pPr>
      <w:rPr>
        <w:rFonts w:ascii="Symbol" w:hAnsi="Symbol" w:hint="default"/>
      </w:rPr>
    </w:lvl>
    <w:lvl w:ilvl="7" w:tplc="D20821BC">
      <w:start w:val="1"/>
      <w:numFmt w:val="bullet"/>
      <w:lvlText w:val="o"/>
      <w:lvlJc w:val="left"/>
      <w:pPr>
        <w:ind w:left="5760" w:hanging="360"/>
      </w:pPr>
      <w:rPr>
        <w:rFonts w:ascii="Courier New" w:hAnsi="Courier New" w:hint="default"/>
      </w:rPr>
    </w:lvl>
    <w:lvl w:ilvl="8" w:tplc="B030B87C">
      <w:start w:val="1"/>
      <w:numFmt w:val="bullet"/>
      <w:lvlText w:val=""/>
      <w:lvlJc w:val="left"/>
      <w:pPr>
        <w:ind w:left="6480" w:hanging="360"/>
      </w:pPr>
      <w:rPr>
        <w:rFonts w:ascii="Wingdings" w:hAnsi="Wingdings" w:hint="default"/>
      </w:rPr>
    </w:lvl>
  </w:abstractNum>
  <w:abstractNum w:abstractNumId="24" w15:restartNumberingAfterBreak="0">
    <w:nsid w:val="30C394A3"/>
    <w:multiLevelType w:val="hybridMultilevel"/>
    <w:tmpl w:val="FFFFFFFF"/>
    <w:lvl w:ilvl="0" w:tplc="EBAA766A">
      <w:start w:val="1"/>
      <w:numFmt w:val="bullet"/>
      <w:lvlText w:val=""/>
      <w:lvlJc w:val="left"/>
      <w:pPr>
        <w:ind w:left="720" w:hanging="360"/>
      </w:pPr>
      <w:rPr>
        <w:rFonts w:ascii="Symbol" w:hAnsi="Symbol" w:hint="default"/>
      </w:rPr>
    </w:lvl>
    <w:lvl w:ilvl="1" w:tplc="6494E3B2">
      <w:start w:val="1"/>
      <w:numFmt w:val="bullet"/>
      <w:lvlText w:val="o"/>
      <w:lvlJc w:val="left"/>
      <w:pPr>
        <w:ind w:left="1440" w:hanging="360"/>
      </w:pPr>
      <w:rPr>
        <w:rFonts w:ascii="Courier New" w:hAnsi="Courier New" w:hint="default"/>
      </w:rPr>
    </w:lvl>
    <w:lvl w:ilvl="2" w:tplc="CE1E1410">
      <w:start w:val="1"/>
      <w:numFmt w:val="bullet"/>
      <w:lvlText w:val=""/>
      <w:lvlJc w:val="left"/>
      <w:pPr>
        <w:ind w:left="2160" w:hanging="360"/>
      </w:pPr>
      <w:rPr>
        <w:rFonts w:ascii="Wingdings" w:hAnsi="Wingdings" w:hint="default"/>
      </w:rPr>
    </w:lvl>
    <w:lvl w:ilvl="3" w:tplc="2F0E731E">
      <w:start w:val="1"/>
      <w:numFmt w:val="bullet"/>
      <w:lvlText w:val=""/>
      <w:lvlJc w:val="left"/>
      <w:pPr>
        <w:ind w:left="2880" w:hanging="360"/>
      </w:pPr>
      <w:rPr>
        <w:rFonts w:ascii="Symbol" w:hAnsi="Symbol" w:hint="default"/>
      </w:rPr>
    </w:lvl>
    <w:lvl w:ilvl="4" w:tplc="B7689704">
      <w:start w:val="1"/>
      <w:numFmt w:val="bullet"/>
      <w:lvlText w:val="o"/>
      <w:lvlJc w:val="left"/>
      <w:pPr>
        <w:ind w:left="3600" w:hanging="360"/>
      </w:pPr>
      <w:rPr>
        <w:rFonts w:ascii="Courier New" w:hAnsi="Courier New" w:hint="default"/>
      </w:rPr>
    </w:lvl>
    <w:lvl w:ilvl="5" w:tplc="F4B8C5F8">
      <w:start w:val="1"/>
      <w:numFmt w:val="bullet"/>
      <w:lvlText w:val=""/>
      <w:lvlJc w:val="left"/>
      <w:pPr>
        <w:ind w:left="4320" w:hanging="360"/>
      </w:pPr>
      <w:rPr>
        <w:rFonts w:ascii="Wingdings" w:hAnsi="Wingdings" w:hint="default"/>
      </w:rPr>
    </w:lvl>
    <w:lvl w:ilvl="6" w:tplc="467A1118">
      <w:start w:val="1"/>
      <w:numFmt w:val="bullet"/>
      <w:lvlText w:val=""/>
      <w:lvlJc w:val="left"/>
      <w:pPr>
        <w:ind w:left="5040" w:hanging="360"/>
      </w:pPr>
      <w:rPr>
        <w:rFonts w:ascii="Symbol" w:hAnsi="Symbol" w:hint="default"/>
      </w:rPr>
    </w:lvl>
    <w:lvl w:ilvl="7" w:tplc="3AF4251E">
      <w:start w:val="1"/>
      <w:numFmt w:val="bullet"/>
      <w:lvlText w:val="o"/>
      <w:lvlJc w:val="left"/>
      <w:pPr>
        <w:ind w:left="5760" w:hanging="360"/>
      </w:pPr>
      <w:rPr>
        <w:rFonts w:ascii="Courier New" w:hAnsi="Courier New" w:hint="default"/>
      </w:rPr>
    </w:lvl>
    <w:lvl w:ilvl="8" w:tplc="693EFD74">
      <w:start w:val="1"/>
      <w:numFmt w:val="bullet"/>
      <w:lvlText w:val=""/>
      <w:lvlJc w:val="left"/>
      <w:pPr>
        <w:ind w:left="6480" w:hanging="360"/>
      </w:pPr>
      <w:rPr>
        <w:rFonts w:ascii="Wingdings" w:hAnsi="Wingdings" w:hint="default"/>
      </w:rPr>
    </w:lvl>
  </w:abstractNum>
  <w:abstractNum w:abstractNumId="25" w15:restartNumberingAfterBreak="0">
    <w:nsid w:val="3177350D"/>
    <w:multiLevelType w:val="hybridMultilevel"/>
    <w:tmpl w:val="FFFFFFFF"/>
    <w:lvl w:ilvl="0" w:tplc="9AB0F150">
      <w:start w:val="1"/>
      <w:numFmt w:val="bullet"/>
      <w:lvlText w:val=""/>
      <w:lvlJc w:val="left"/>
      <w:pPr>
        <w:ind w:left="720" w:hanging="360"/>
      </w:pPr>
      <w:rPr>
        <w:rFonts w:ascii="Wingdings" w:hAnsi="Wingdings" w:hint="default"/>
      </w:rPr>
    </w:lvl>
    <w:lvl w:ilvl="1" w:tplc="28E086BE">
      <w:start w:val="1"/>
      <w:numFmt w:val="bullet"/>
      <w:lvlText w:val="o"/>
      <w:lvlJc w:val="left"/>
      <w:pPr>
        <w:ind w:left="1440" w:hanging="360"/>
      </w:pPr>
      <w:rPr>
        <w:rFonts w:ascii="Courier New" w:hAnsi="Courier New" w:hint="default"/>
      </w:rPr>
    </w:lvl>
    <w:lvl w:ilvl="2" w:tplc="9514893E">
      <w:start w:val="1"/>
      <w:numFmt w:val="bullet"/>
      <w:lvlText w:val=""/>
      <w:lvlJc w:val="left"/>
      <w:pPr>
        <w:ind w:left="2160" w:hanging="360"/>
      </w:pPr>
      <w:rPr>
        <w:rFonts w:ascii="Wingdings" w:hAnsi="Wingdings" w:hint="default"/>
      </w:rPr>
    </w:lvl>
    <w:lvl w:ilvl="3" w:tplc="B9D6CEB4">
      <w:start w:val="1"/>
      <w:numFmt w:val="bullet"/>
      <w:lvlText w:val=""/>
      <w:lvlJc w:val="left"/>
      <w:pPr>
        <w:ind w:left="2880" w:hanging="360"/>
      </w:pPr>
      <w:rPr>
        <w:rFonts w:ascii="Symbol" w:hAnsi="Symbol" w:hint="default"/>
      </w:rPr>
    </w:lvl>
    <w:lvl w:ilvl="4" w:tplc="4F9A20DC">
      <w:start w:val="1"/>
      <w:numFmt w:val="bullet"/>
      <w:lvlText w:val="o"/>
      <w:lvlJc w:val="left"/>
      <w:pPr>
        <w:ind w:left="3600" w:hanging="360"/>
      </w:pPr>
      <w:rPr>
        <w:rFonts w:ascii="Courier New" w:hAnsi="Courier New" w:hint="default"/>
      </w:rPr>
    </w:lvl>
    <w:lvl w:ilvl="5" w:tplc="D8CE0C1C">
      <w:start w:val="1"/>
      <w:numFmt w:val="bullet"/>
      <w:lvlText w:val=""/>
      <w:lvlJc w:val="left"/>
      <w:pPr>
        <w:ind w:left="4320" w:hanging="360"/>
      </w:pPr>
      <w:rPr>
        <w:rFonts w:ascii="Wingdings" w:hAnsi="Wingdings" w:hint="default"/>
      </w:rPr>
    </w:lvl>
    <w:lvl w:ilvl="6" w:tplc="FE12A666">
      <w:start w:val="1"/>
      <w:numFmt w:val="bullet"/>
      <w:lvlText w:val=""/>
      <w:lvlJc w:val="left"/>
      <w:pPr>
        <w:ind w:left="5040" w:hanging="360"/>
      </w:pPr>
      <w:rPr>
        <w:rFonts w:ascii="Symbol" w:hAnsi="Symbol" w:hint="default"/>
      </w:rPr>
    </w:lvl>
    <w:lvl w:ilvl="7" w:tplc="40A671E2">
      <w:start w:val="1"/>
      <w:numFmt w:val="bullet"/>
      <w:lvlText w:val="o"/>
      <w:lvlJc w:val="left"/>
      <w:pPr>
        <w:ind w:left="5760" w:hanging="360"/>
      </w:pPr>
      <w:rPr>
        <w:rFonts w:ascii="Courier New" w:hAnsi="Courier New" w:hint="default"/>
      </w:rPr>
    </w:lvl>
    <w:lvl w:ilvl="8" w:tplc="4FB08B84">
      <w:start w:val="1"/>
      <w:numFmt w:val="bullet"/>
      <w:lvlText w:val=""/>
      <w:lvlJc w:val="left"/>
      <w:pPr>
        <w:ind w:left="6480" w:hanging="360"/>
      </w:pPr>
      <w:rPr>
        <w:rFonts w:ascii="Wingdings" w:hAnsi="Wingdings" w:hint="default"/>
      </w:rPr>
    </w:lvl>
  </w:abstractNum>
  <w:abstractNum w:abstractNumId="26" w15:restartNumberingAfterBreak="0">
    <w:nsid w:val="38426C31"/>
    <w:multiLevelType w:val="hybridMultilevel"/>
    <w:tmpl w:val="4ED816F0"/>
    <w:lvl w:ilvl="0" w:tplc="676CF456">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3A3E0E91"/>
    <w:multiLevelType w:val="hybridMultilevel"/>
    <w:tmpl w:val="01E86D60"/>
    <w:lvl w:ilvl="0" w:tplc="945AD384">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4AD50ABE"/>
    <w:multiLevelType w:val="hybridMultilevel"/>
    <w:tmpl w:val="FFFFFFFF"/>
    <w:lvl w:ilvl="0" w:tplc="BBE4A2E0">
      <w:start w:val="1"/>
      <w:numFmt w:val="bullet"/>
      <w:lvlText w:val=""/>
      <w:lvlJc w:val="left"/>
      <w:pPr>
        <w:ind w:left="720" w:hanging="360"/>
      </w:pPr>
      <w:rPr>
        <w:rFonts w:ascii="Wingdings" w:hAnsi="Wingdings" w:hint="default"/>
      </w:rPr>
    </w:lvl>
    <w:lvl w:ilvl="1" w:tplc="FF0AC4F2">
      <w:start w:val="1"/>
      <w:numFmt w:val="bullet"/>
      <w:lvlText w:val="o"/>
      <w:lvlJc w:val="left"/>
      <w:pPr>
        <w:ind w:left="1440" w:hanging="360"/>
      </w:pPr>
      <w:rPr>
        <w:rFonts w:ascii="Courier New" w:hAnsi="Courier New" w:hint="default"/>
      </w:rPr>
    </w:lvl>
    <w:lvl w:ilvl="2" w:tplc="F3B868D4">
      <w:start w:val="1"/>
      <w:numFmt w:val="bullet"/>
      <w:lvlText w:val=""/>
      <w:lvlJc w:val="left"/>
      <w:pPr>
        <w:ind w:left="2160" w:hanging="360"/>
      </w:pPr>
      <w:rPr>
        <w:rFonts w:ascii="Wingdings" w:hAnsi="Wingdings" w:hint="default"/>
      </w:rPr>
    </w:lvl>
    <w:lvl w:ilvl="3" w:tplc="258E0B7A">
      <w:start w:val="1"/>
      <w:numFmt w:val="bullet"/>
      <w:lvlText w:val=""/>
      <w:lvlJc w:val="left"/>
      <w:pPr>
        <w:ind w:left="2203" w:hanging="360"/>
      </w:pPr>
      <w:rPr>
        <w:rFonts w:ascii="Symbol" w:hAnsi="Symbol" w:hint="default"/>
      </w:rPr>
    </w:lvl>
    <w:lvl w:ilvl="4" w:tplc="C452F51C">
      <w:start w:val="1"/>
      <w:numFmt w:val="bullet"/>
      <w:lvlText w:val="o"/>
      <w:lvlJc w:val="left"/>
      <w:pPr>
        <w:ind w:left="3600" w:hanging="360"/>
      </w:pPr>
      <w:rPr>
        <w:rFonts w:ascii="Courier New" w:hAnsi="Courier New" w:hint="default"/>
      </w:rPr>
    </w:lvl>
    <w:lvl w:ilvl="5" w:tplc="B5145066">
      <w:start w:val="1"/>
      <w:numFmt w:val="bullet"/>
      <w:lvlText w:val=""/>
      <w:lvlJc w:val="left"/>
      <w:pPr>
        <w:ind w:left="4320" w:hanging="360"/>
      </w:pPr>
      <w:rPr>
        <w:rFonts w:ascii="Wingdings" w:hAnsi="Wingdings" w:hint="default"/>
      </w:rPr>
    </w:lvl>
    <w:lvl w:ilvl="6" w:tplc="EF729778">
      <w:start w:val="1"/>
      <w:numFmt w:val="bullet"/>
      <w:lvlText w:val=""/>
      <w:lvlJc w:val="left"/>
      <w:pPr>
        <w:ind w:left="5040" w:hanging="360"/>
      </w:pPr>
      <w:rPr>
        <w:rFonts w:ascii="Symbol" w:hAnsi="Symbol" w:hint="default"/>
      </w:rPr>
    </w:lvl>
    <w:lvl w:ilvl="7" w:tplc="62F84BBC">
      <w:start w:val="1"/>
      <w:numFmt w:val="bullet"/>
      <w:lvlText w:val="o"/>
      <w:lvlJc w:val="left"/>
      <w:pPr>
        <w:ind w:left="5760" w:hanging="360"/>
      </w:pPr>
      <w:rPr>
        <w:rFonts w:ascii="Courier New" w:hAnsi="Courier New" w:hint="default"/>
      </w:rPr>
    </w:lvl>
    <w:lvl w:ilvl="8" w:tplc="BD3068BA">
      <w:start w:val="1"/>
      <w:numFmt w:val="bullet"/>
      <w:lvlText w:val=""/>
      <w:lvlJc w:val="left"/>
      <w:pPr>
        <w:ind w:left="6480" w:hanging="360"/>
      </w:pPr>
      <w:rPr>
        <w:rFonts w:ascii="Wingdings" w:hAnsi="Wingdings" w:hint="default"/>
      </w:rPr>
    </w:lvl>
  </w:abstractNum>
  <w:abstractNum w:abstractNumId="29" w15:restartNumberingAfterBreak="0">
    <w:nsid w:val="57E88E5B"/>
    <w:multiLevelType w:val="hybridMultilevel"/>
    <w:tmpl w:val="FFFFFFFF"/>
    <w:lvl w:ilvl="0" w:tplc="B06EF97E">
      <w:start w:val="1"/>
      <w:numFmt w:val="bullet"/>
      <w:lvlText w:val=""/>
      <w:lvlJc w:val="left"/>
      <w:pPr>
        <w:ind w:left="720" w:hanging="360"/>
      </w:pPr>
      <w:rPr>
        <w:rFonts w:ascii="Symbol" w:hAnsi="Symbol" w:hint="default"/>
      </w:rPr>
    </w:lvl>
    <w:lvl w:ilvl="1" w:tplc="DB50174C">
      <w:start w:val="1"/>
      <w:numFmt w:val="bullet"/>
      <w:lvlText w:val="o"/>
      <w:lvlJc w:val="left"/>
      <w:pPr>
        <w:ind w:left="1440" w:hanging="360"/>
      </w:pPr>
      <w:rPr>
        <w:rFonts w:ascii="Courier New" w:hAnsi="Courier New" w:hint="default"/>
      </w:rPr>
    </w:lvl>
    <w:lvl w:ilvl="2" w:tplc="2ACC41DE">
      <w:start w:val="1"/>
      <w:numFmt w:val="bullet"/>
      <w:lvlText w:val=""/>
      <w:lvlJc w:val="left"/>
      <w:pPr>
        <w:ind w:left="2160" w:hanging="360"/>
      </w:pPr>
      <w:rPr>
        <w:rFonts w:ascii="Wingdings" w:hAnsi="Wingdings" w:hint="default"/>
      </w:rPr>
    </w:lvl>
    <w:lvl w:ilvl="3" w:tplc="2E666DC0">
      <w:start w:val="1"/>
      <w:numFmt w:val="bullet"/>
      <w:lvlText w:val=""/>
      <w:lvlJc w:val="left"/>
      <w:pPr>
        <w:ind w:left="2880" w:hanging="360"/>
      </w:pPr>
      <w:rPr>
        <w:rFonts w:ascii="Symbol" w:hAnsi="Symbol" w:hint="default"/>
      </w:rPr>
    </w:lvl>
    <w:lvl w:ilvl="4" w:tplc="B5C846FA">
      <w:start w:val="1"/>
      <w:numFmt w:val="bullet"/>
      <w:lvlText w:val="o"/>
      <w:lvlJc w:val="left"/>
      <w:pPr>
        <w:ind w:left="3600" w:hanging="360"/>
      </w:pPr>
      <w:rPr>
        <w:rFonts w:ascii="Courier New" w:hAnsi="Courier New" w:hint="default"/>
      </w:rPr>
    </w:lvl>
    <w:lvl w:ilvl="5" w:tplc="6DD03CC0">
      <w:start w:val="1"/>
      <w:numFmt w:val="bullet"/>
      <w:lvlText w:val=""/>
      <w:lvlJc w:val="left"/>
      <w:pPr>
        <w:ind w:left="4320" w:hanging="360"/>
      </w:pPr>
      <w:rPr>
        <w:rFonts w:ascii="Wingdings" w:hAnsi="Wingdings" w:hint="default"/>
      </w:rPr>
    </w:lvl>
    <w:lvl w:ilvl="6" w:tplc="F342C61A">
      <w:start w:val="1"/>
      <w:numFmt w:val="bullet"/>
      <w:lvlText w:val=""/>
      <w:lvlJc w:val="left"/>
      <w:pPr>
        <w:ind w:left="5040" w:hanging="360"/>
      </w:pPr>
      <w:rPr>
        <w:rFonts w:ascii="Symbol" w:hAnsi="Symbol" w:hint="default"/>
      </w:rPr>
    </w:lvl>
    <w:lvl w:ilvl="7" w:tplc="8CBEF9B8">
      <w:start w:val="1"/>
      <w:numFmt w:val="bullet"/>
      <w:lvlText w:val="o"/>
      <w:lvlJc w:val="left"/>
      <w:pPr>
        <w:ind w:left="5760" w:hanging="360"/>
      </w:pPr>
      <w:rPr>
        <w:rFonts w:ascii="Courier New" w:hAnsi="Courier New" w:hint="default"/>
      </w:rPr>
    </w:lvl>
    <w:lvl w:ilvl="8" w:tplc="898E83AE">
      <w:start w:val="1"/>
      <w:numFmt w:val="bullet"/>
      <w:lvlText w:val=""/>
      <w:lvlJc w:val="left"/>
      <w:pPr>
        <w:ind w:left="6480" w:hanging="360"/>
      </w:pPr>
      <w:rPr>
        <w:rFonts w:ascii="Wingdings" w:hAnsi="Wingdings" w:hint="default"/>
      </w:rPr>
    </w:lvl>
  </w:abstractNum>
  <w:abstractNum w:abstractNumId="30" w15:restartNumberingAfterBreak="0">
    <w:nsid w:val="5A3E7F8B"/>
    <w:multiLevelType w:val="multilevel"/>
    <w:tmpl w:val="FFFFFFFF"/>
    <w:lvl w:ilvl="0">
      <w:start w:val="1"/>
      <w:numFmt w:val="decimal"/>
      <w:lvlText w:val="%1.0"/>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E326D0B"/>
    <w:multiLevelType w:val="hybridMultilevel"/>
    <w:tmpl w:val="F96A0E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5F50A635"/>
    <w:multiLevelType w:val="hybridMultilevel"/>
    <w:tmpl w:val="FFFFFFFF"/>
    <w:lvl w:ilvl="0" w:tplc="FFFFFFFF">
      <w:start w:val="1"/>
      <w:numFmt w:val="decimal"/>
      <w:lvlText w:val="%1."/>
      <w:lvlJc w:val="left"/>
      <w:pPr>
        <w:ind w:left="720" w:hanging="360"/>
      </w:pPr>
    </w:lvl>
    <w:lvl w:ilvl="1" w:tplc="AD10AD8C">
      <w:start w:val="1"/>
      <w:numFmt w:val="lowerLetter"/>
      <w:lvlText w:val="%2."/>
      <w:lvlJc w:val="left"/>
      <w:pPr>
        <w:ind w:left="1440" w:hanging="360"/>
      </w:pPr>
    </w:lvl>
    <w:lvl w:ilvl="2" w:tplc="83922224">
      <w:start w:val="1"/>
      <w:numFmt w:val="lowerRoman"/>
      <w:lvlText w:val="%3."/>
      <w:lvlJc w:val="right"/>
      <w:pPr>
        <w:ind w:left="2160" w:hanging="180"/>
      </w:pPr>
    </w:lvl>
    <w:lvl w:ilvl="3" w:tplc="27D4745E">
      <w:start w:val="1"/>
      <w:numFmt w:val="decimal"/>
      <w:lvlText w:val="%4."/>
      <w:lvlJc w:val="left"/>
      <w:pPr>
        <w:ind w:left="2880" w:hanging="360"/>
      </w:pPr>
    </w:lvl>
    <w:lvl w:ilvl="4" w:tplc="94AE61A4">
      <w:start w:val="1"/>
      <w:numFmt w:val="lowerLetter"/>
      <w:lvlText w:val="%5."/>
      <w:lvlJc w:val="left"/>
      <w:pPr>
        <w:ind w:left="3600" w:hanging="360"/>
      </w:pPr>
    </w:lvl>
    <w:lvl w:ilvl="5" w:tplc="2558E2EC">
      <w:start w:val="1"/>
      <w:numFmt w:val="lowerRoman"/>
      <w:lvlText w:val="%6."/>
      <w:lvlJc w:val="right"/>
      <w:pPr>
        <w:ind w:left="4320" w:hanging="180"/>
      </w:pPr>
    </w:lvl>
    <w:lvl w:ilvl="6" w:tplc="25DCE820">
      <w:start w:val="1"/>
      <w:numFmt w:val="decimal"/>
      <w:lvlText w:val="%7."/>
      <w:lvlJc w:val="left"/>
      <w:pPr>
        <w:ind w:left="5040" w:hanging="360"/>
      </w:pPr>
    </w:lvl>
    <w:lvl w:ilvl="7" w:tplc="96A480CA">
      <w:start w:val="1"/>
      <w:numFmt w:val="lowerLetter"/>
      <w:lvlText w:val="%8."/>
      <w:lvlJc w:val="left"/>
      <w:pPr>
        <w:ind w:left="5760" w:hanging="360"/>
      </w:pPr>
    </w:lvl>
    <w:lvl w:ilvl="8" w:tplc="24226FB2">
      <w:start w:val="1"/>
      <w:numFmt w:val="lowerRoman"/>
      <w:lvlText w:val="%9."/>
      <w:lvlJc w:val="right"/>
      <w:pPr>
        <w:ind w:left="6480" w:hanging="180"/>
      </w:pPr>
    </w:lvl>
  </w:abstractNum>
  <w:abstractNum w:abstractNumId="33" w15:restartNumberingAfterBreak="0">
    <w:nsid w:val="61368F71"/>
    <w:multiLevelType w:val="hybridMultilevel"/>
    <w:tmpl w:val="FFFFFFFF"/>
    <w:lvl w:ilvl="0" w:tplc="50FC41A0">
      <w:start w:val="1"/>
      <w:numFmt w:val="bullet"/>
      <w:lvlText w:val=""/>
      <w:lvlJc w:val="left"/>
      <w:pPr>
        <w:ind w:left="720" w:hanging="360"/>
      </w:pPr>
      <w:rPr>
        <w:rFonts w:ascii="Symbol" w:hAnsi="Symbol" w:hint="default"/>
      </w:rPr>
    </w:lvl>
    <w:lvl w:ilvl="1" w:tplc="EB2ECAF0">
      <w:start w:val="1"/>
      <w:numFmt w:val="bullet"/>
      <w:lvlText w:val="o"/>
      <w:lvlJc w:val="left"/>
      <w:pPr>
        <w:ind w:left="1440" w:hanging="360"/>
      </w:pPr>
      <w:rPr>
        <w:rFonts w:ascii="Courier New" w:hAnsi="Courier New" w:hint="default"/>
      </w:rPr>
    </w:lvl>
    <w:lvl w:ilvl="2" w:tplc="F4B097C8">
      <w:start w:val="1"/>
      <w:numFmt w:val="bullet"/>
      <w:lvlText w:val=""/>
      <w:lvlJc w:val="left"/>
      <w:pPr>
        <w:ind w:left="2160" w:hanging="360"/>
      </w:pPr>
      <w:rPr>
        <w:rFonts w:ascii="Wingdings" w:hAnsi="Wingdings" w:hint="default"/>
      </w:rPr>
    </w:lvl>
    <w:lvl w:ilvl="3" w:tplc="6E5089B6">
      <w:start w:val="1"/>
      <w:numFmt w:val="bullet"/>
      <w:lvlText w:val=""/>
      <w:lvlJc w:val="left"/>
      <w:pPr>
        <w:ind w:left="2880" w:hanging="360"/>
      </w:pPr>
      <w:rPr>
        <w:rFonts w:ascii="Symbol" w:hAnsi="Symbol" w:hint="default"/>
      </w:rPr>
    </w:lvl>
    <w:lvl w:ilvl="4" w:tplc="99D647CC">
      <w:start w:val="1"/>
      <w:numFmt w:val="bullet"/>
      <w:lvlText w:val="o"/>
      <w:lvlJc w:val="left"/>
      <w:pPr>
        <w:ind w:left="3600" w:hanging="360"/>
      </w:pPr>
      <w:rPr>
        <w:rFonts w:ascii="Courier New" w:hAnsi="Courier New" w:hint="default"/>
      </w:rPr>
    </w:lvl>
    <w:lvl w:ilvl="5" w:tplc="DF4E54DA">
      <w:start w:val="1"/>
      <w:numFmt w:val="bullet"/>
      <w:lvlText w:val=""/>
      <w:lvlJc w:val="left"/>
      <w:pPr>
        <w:ind w:left="4320" w:hanging="360"/>
      </w:pPr>
      <w:rPr>
        <w:rFonts w:ascii="Wingdings" w:hAnsi="Wingdings" w:hint="default"/>
      </w:rPr>
    </w:lvl>
    <w:lvl w:ilvl="6" w:tplc="8BD039D6">
      <w:start w:val="1"/>
      <w:numFmt w:val="bullet"/>
      <w:lvlText w:val=""/>
      <w:lvlJc w:val="left"/>
      <w:pPr>
        <w:ind w:left="5040" w:hanging="360"/>
      </w:pPr>
      <w:rPr>
        <w:rFonts w:ascii="Symbol" w:hAnsi="Symbol" w:hint="default"/>
      </w:rPr>
    </w:lvl>
    <w:lvl w:ilvl="7" w:tplc="1F5C8B76">
      <w:start w:val="1"/>
      <w:numFmt w:val="bullet"/>
      <w:lvlText w:val="o"/>
      <w:lvlJc w:val="left"/>
      <w:pPr>
        <w:ind w:left="5760" w:hanging="360"/>
      </w:pPr>
      <w:rPr>
        <w:rFonts w:ascii="Courier New" w:hAnsi="Courier New" w:hint="default"/>
      </w:rPr>
    </w:lvl>
    <w:lvl w:ilvl="8" w:tplc="C5C21E4C">
      <w:start w:val="1"/>
      <w:numFmt w:val="bullet"/>
      <w:lvlText w:val=""/>
      <w:lvlJc w:val="left"/>
      <w:pPr>
        <w:ind w:left="6480" w:hanging="360"/>
      </w:pPr>
      <w:rPr>
        <w:rFonts w:ascii="Wingdings" w:hAnsi="Wingdings" w:hint="default"/>
      </w:rPr>
    </w:lvl>
  </w:abstractNum>
  <w:abstractNum w:abstractNumId="34" w15:restartNumberingAfterBreak="0">
    <w:nsid w:val="62F72A03"/>
    <w:multiLevelType w:val="hybridMultilevel"/>
    <w:tmpl w:val="FFFFFFFF"/>
    <w:lvl w:ilvl="0" w:tplc="3318906E">
      <w:start w:val="1"/>
      <w:numFmt w:val="bullet"/>
      <w:lvlText w:val=""/>
      <w:lvlJc w:val="left"/>
      <w:pPr>
        <w:ind w:left="1080" w:hanging="360"/>
      </w:pPr>
      <w:rPr>
        <w:rFonts w:ascii="Symbol" w:hAnsi="Symbol" w:hint="default"/>
      </w:rPr>
    </w:lvl>
    <w:lvl w:ilvl="1" w:tplc="45AC4160">
      <w:start w:val="1"/>
      <w:numFmt w:val="bullet"/>
      <w:lvlText w:val="o"/>
      <w:lvlJc w:val="left"/>
      <w:pPr>
        <w:ind w:left="1800" w:hanging="360"/>
      </w:pPr>
      <w:rPr>
        <w:rFonts w:ascii="Courier New" w:hAnsi="Courier New" w:hint="default"/>
      </w:rPr>
    </w:lvl>
    <w:lvl w:ilvl="2" w:tplc="4DB48504">
      <w:start w:val="1"/>
      <w:numFmt w:val="bullet"/>
      <w:lvlText w:val=""/>
      <w:lvlJc w:val="left"/>
      <w:pPr>
        <w:ind w:left="2520" w:hanging="360"/>
      </w:pPr>
      <w:rPr>
        <w:rFonts w:ascii="Wingdings" w:hAnsi="Wingdings" w:hint="default"/>
      </w:rPr>
    </w:lvl>
    <w:lvl w:ilvl="3" w:tplc="71C407D4">
      <w:start w:val="1"/>
      <w:numFmt w:val="bullet"/>
      <w:lvlText w:val=""/>
      <w:lvlJc w:val="left"/>
      <w:pPr>
        <w:ind w:left="3240" w:hanging="360"/>
      </w:pPr>
      <w:rPr>
        <w:rFonts w:ascii="Symbol" w:hAnsi="Symbol" w:hint="default"/>
      </w:rPr>
    </w:lvl>
    <w:lvl w:ilvl="4" w:tplc="BE52E8CC">
      <w:start w:val="1"/>
      <w:numFmt w:val="bullet"/>
      <w:lvlText w:val="o"/>
      <w:lvlJc w:val="left"/>
      <w:pPr>
        <w:ind w:left="3960" w:hanging="360"/>
      </w:pPr>
      <w:rPr>
        <w:rFonts w:ascii="Courier New" w:hAnsi="Courier New" w:hint="default"/>
      </w:rPr>
    </w:lvl>
    <w:lvl w:ilvl="5" w:tplc="7FA439D0">
      <w:start w:val="1"/>
      <w:numFmt w:val="bullet"/>
      <w:lvlText w:val=""/>
      <w:lvlJc w:val="left"/>
      <w:pPr>
        <w:ind w:left="4680" w:hanging="360"/>
      </w:pPr>
      <w:rPr>
        <w:rFonts w:ascii="Wingdings" w:hAnsi="Wingdings" w:hint="default"/>
      </w:rPr>
    </w:lvl>
    <w:lvl w:ilvl="6" w:tplc="4726145C">
      <w:start w:val="1"/>
      <w:numFmt w:val="bullet"/>
      <w:lvlText w:val=""/>
      <w:lvlJc w:val="left"/>
      <w:pPr>
        <w:ind w:left="5400" w:hanging="360"/>
      </w:pPr>
      <w:rPr>
        <w:rFonts w:ascii="Symbol" w:hAnsi="Symbol" w:hint="default"/>
      </w:rPr>
    </w:lvl>
    <w:lvl w:ilvl="7" w:tplc="91AAAC98">
      <w:start w:val="1"/>
      <w:numFmt w:val="bullet"/>
      <w:lvlText w:val="o"/>
      <w:lvlJc w:val="left"/>
      <w:pPr>
        <w:ind w:left="6120" w:hanging="360"/>
      </w:pPr>
      <w:rPr>
        <w:rFonts w:ascii="Courier New" w:hAnsi="Courier New" w:hint="default"/>
      </w:rPr>
    </w:lvl>
    <w:lvl w:ilvl="8" w:tplc="DC343084">
      <w:start w:val="1"/>
      <w:numFmt w:val="bullet"/>
      <w:lvlText w:val=""/>
      <w:lvlJc w:val="left"/>
      <w:pPr>
        <w:ind w:left="6840" w:hanging="360"/>
      </w:pPr>
      <w:rPr>
        <w:rFonts w:ascii="Wingdings" w:hAnsi="Wingdings" w:hint="default"/>
      </w:rPr>
    </w:lvl>
  </w:abstractNum>
  <w:abstractNum w:abstractNumId="35" w15:restartNumberingAfterBreak="0">
    <w:nsid w:val="6654FB4D"/>
    <w:multiLevelType w:val="hybridMultilevel"/>
    <w:tmpl w:val="FFFFFFFF"/>
    <w:lvl w:ilvl="0" w:tplc="4D0ADFD6">
      <w:start w:val="1"/>
      <w:numFmt w:val="bullet"/>
      <w:lvlText w:val=""/>
      <w:lvlJc w:val="left"/>
      <w:pPr>
        <w:ind w:left="720" w:hanging="360"/>
      </w:pPr>
      <w:rPr>
        <w:rFonts w:ascii="Symbol" w:hAnsi="Symbol" w:hint="default"/>
      </w:rPr>
    </w:lvl>
    <w:lvl w:ilvl="1" w:tplc="CBBA27C0">
      <w:start w:val="1"/>
      <w:numFmt w:val="bullet"/>
      <w:lvlText w:val="o"/>
      <w:lvlJc w:val="left"/>
      <w:pPr>
        <w:ind w:left="1440" w:hanging="360"/>
      </w:pPr>
      <w:rPr>
        <w:rFonts w:ascii="Courier New" w:hAnsi="Courier New" w:hint="default"/>
      </w:rPr>
    </w:lvl>
    <w:lvl w:ilvl="2" w:tplc="69EAAEDA">
      <w:start w:val="1"/>
      <w:numFmt w:val="bullet"/>
      <w:lvlText w:val=""/>
      <w:lvlJc w:val="left"/>
      <w:pPr>
        <w:ind w:left="2160" w:hanging="360"/>
      </w:pPr>
      <w:rPr>
        <w:rFonts w:ascii="Wingdings" w:hAnsi="Wingdings" w:hint="default"/>
      </w:rPr>
    </w:lvl>
    <w:lvl w:ilvl="3" w:tplc="541ADE38">
      <w:start w:val="1"/>
      <w:numFmt w:val="bullet"/>
      <w:lvlText w:val=""/>
      <w:lvlJc w:val="left"/>
      <w:pPr>
        <w:ind w:left="2880" w:hanging="360"/>
      </w:pPr>
      <w:rPr>
        <w:rFonts w:ascii="Symbol" w:hAnsi="Symbol" w:hint="default"/>
      </w:rPr>
    </w:lvl>
    <w:lvl w:ilvl="4" w:tplc="9928245E">
      <w:start w:val="1"/>
      <w:numFmt w:val="bullet"/>
      <w:lvlText w:val="o"/>
      <w:lvlJc w:val="left"/>
      <w:pPr>
        <w:ind w:left="3600" w:hanging="360"/>
      </w:pPr>
      <w:rPr>
        <w:rFonts w:ascii="Courier New" w:hAnsi="Courier New" w:hint="default"/>
      </w:rPr>
    </w:lvl>
    <w:lvl w:ilvl="5" w:tplc="AE882522">
      <w:start w:val="1"/>
      <w:numFmt w:val="bullet"/>
      <w:lvlText w:val=""/>
      <w:lvlJc w:val="left"/>
      <w:pPr>
        <w:ind w:left="4320" w:hanging="360"/>
      </w:pPr>
      <w:rPr>
        <w:rFonts w:ascii="Wingdings" w:hAnsi="Wingdings" w:hint="default"/>
      </w:rPr>
    </w:lvl>
    <w:lvl w:ilvl="6" w:tplc="FC54B6F8">
      <w:start w:val="1"/>
      <w:numFmt w:val="bullet"/>
      <w:lvlText w:val=""/>
      <w:lvlJc w:val="left"/>
      <w:pPr>
        <w:ind w:left="5040" w:hanging="360"/>
      </w:pPr>
      <w:rPr>
        <w:rFonts w:ascii="Symbol" w:hAnsi="Symbol" w:hint="default"/>
      </w:rPr>
    </w:lvl>
    <w:lvl w:ilvl="7" w:tplc="C3FC52E4">
      <w:start w:val="1"/>
      <w:numFmt w:val="bullet"/>
      <w:lvlText w:val="o"/>
      <w:lvlJc w:val="left"/>
      <w:pPr>
        <w:ind w:left="5760" w:hanging="360"/>
      </w:pPr>
      <w:rPr>
        <w:rFonts w:ascii="Courier New" w:hAnsi="Courier New" w:hint="default"/>
      </w:rPr>
    </w:lvl>
    <w:lvl w:ilvl="8" w:tplc="4712DCD2">
      <w:start w:val="1"/>
      <w:numFmt w:val="bullet"/>
      <w:lvlText w:val=""/>
      <w:lvlJc w:val="left"/>
      <w:pPr>
        <w:ind w:left="6480" w:hanging="360"/>
      </w:pPr>
      <w:rPr>
        <w:rFonts w:ascii="Wingdings" w:hAnsi="Wingdings" w:hint="default"/>
      </w:rPr>
    </w:lvl>
  </w:abstractNum>
  <w:abstractNum w:abstractNumId="36" w15:restartNumberingAfterBreak="0">
    <w:nsid w:val="6B225886"/>
    <w:multiLevelType w:val="hybridMultilevel"/>
    <w:tmpl w:val="FFFFFFFF"/>
    <w:lvl w:ilvl="0" w:tplc="B5FC29EA">
      <w:start w:val="1"/>
      <w:numFmt w:val="bullet"/>
      <w:lvlText w:val=""/>
      <w:lvlJc w:val="left"/>
      <w:pPr>
        <w:ind w:left="720" w:hanging="360"/>
      </w:pPr>
      <w:rPr>
        <w:rFonts w:ascii="Symbol" w:hAnsi="Symbol" w:hint="default"/>
      </w:rPr>
    </w:lvl>
    <w:lvl w:ilvl="1" w:tplc="6538B14E">
      <w:start w:val="1"/>
      <w:numFmt w:val="bullet"/>
      <w:lvlText w:val="o"/>
      <w:lvlJc w:val="left"/>
      <w:pPr>
        <w:ind w:left="1440" w:hanging="360"/>
      </w:pPr>
      <w:rPr>
        <w:rFonts w:ascii="Courier New" w:hAnsi="Courier New" w:hint="default"/>
      </w:rPr>
    </w:lvl>
    <w:lvl w:ilvl="2" w:tplc="83A82C7C">
      <w:start w:val="1"/>
      <w:numFmt w:val="bullet"/>
      <w:lvlText w:val=""/>
      <w:lvlJc w:val="left"/>
      <w:pPr>
        <w:ind w:left="2160" w:hanging="360"/>
      </w:pPr>
      <w:rPr>
        <w:rFonts w:ascii="Wingdings" w:hAnsi="Wingdings" w:hint="default"/>
      </w:rPr>
    </w:lvl>
    <w:lvl w:ilvl="3" w:tplc="EA72DF92">
      <w:start w:val="1"/>
      <w:numFmt w:val="bullet"/>
      <w:lvlText w:val=""/>
      <w:lvlJc w:val="left"/>
      <w:pPr>
        <w:ind w:left="2880" w:hanging="360"/>
      </w:pPr>
      <w:rPr>
        <w:rFonts w:ascii="Symbol" w:hAnsi="Symbol" w:hint="default"/>
      </w:rPr>
    </w:lvl>
    <w:lvl w:ilvl="4" w:tplc="8F8A3FE8">
      <w:start w:val="1"/>
      <w:numFmt w:val="bullet"/>
      <w:lvlText w:val="o"/>
      <w:lvlJc w:val="left"/>
      <w:pPr>
        <w:ind w:left="3600" w:hanging="360"/>
      </w:pPr>
      <w:rPr>
        <w:rFonts w:ascii="Courier New" w:hAnsi="Courier New" w:hint="default"/>
      </w:rPr>
    </w:lvl>
    <w:lvl w:ilvl="5" w:tplc="152486D8">
      <w:start w:val="1"/>
      <w:numFmt w:val="bullet"/>
      <w:lvlText w:val=""/>
      <w:lvlJc w:val="left"/>
      <w:pPr>
        <w:ind w:left="4320" w:hanging="360"/>
      </w:pPr>
      <w:rPr>
        <w:rFonts w:ascii="Wingdings" w:hAnsi="Wingdings" w:hint="default"/>
      </w:rPr>
    </w:lvl>
    <w:lvl w:ilvl="6" w:tplc="72DE5326">
      <w:start w:val="1"/>
      <w:numFmt w:val="bullet"/>
      <w:lvlText w:val=""/>
      <w:lvlJc w:val="left"/>
      <w:pPr>
        <w:ind w:left="5040" w:hanging="360"/>
      </w:pPr>
      <w:rPr>
        <w:rFonts w:ascii="Symbol" w:hAnsi="Symbol" w:hint="default"/>
      </w:rPr>
    </w:lvl>
    <w:lvl w:ilvl="7" w:tplc="540CD486">
      <w:start w:val="1"/>
      <w:numFmt w:val="bullet"/>
      <w:lvlText w:val="o"/>
      <w:lvlJc w:val="left"/>
      <w:pPr>
        <w:ind w:left="5760" w:hanging="360"/>
      </w:pPr>
      <w:rPr>
        <w:rFonts w:ascii="Courier New" w:hAnsi="Courier New" w:hint="default"/>
      </w:rPr>
    </w:lvl>
    <w:lvl w:ilvl="8" w:tplc="BBF63CE4">
      <w:start w:val="1"/>
      <w:numFmt w:val="bullet"/>
      <w:lvlText w:val=""/>
      <w:lvlJc w:val="left"/>
      <w:pPr>
        <w:ind w:left="6480" w:hanging="360"/>
      </w:pPr>
      <w:rPr>
        <w:rFonts w:ascii="Wingdings" w:hAnsi="Wingdings" w:hint="default"/>
      </w:rPr>
    </w:lvl>
  </w:abstractNum>
  <w:abstractNum w:abstractNumId="37" w15:restartNumberingAfterBreak="0">
    <w:nsid w:val="6D2163D0"/>
    <w:multiLevelType w:val="hybridMultilevel"/>
    <w:tmpl w:val="81426958"/>
    <w:lvl w:ilvl="0" w:tplc="576C1E14">
      <w:start w:val="1"/>
      <w:numFmt w:val="decimal"/>
      <w:lvlText w:val="%1."/>
      <w:lvlJc w:val="left"/>
      <w:pPr>
        <w:ind w:left="1440" w:hanging="360"/>
      </w:pPr>
    </w:lvl>
    <w:lvl w:ilvl="1" w:tplc="DD467610">
      <w:start w:val="1"/>
      <w:numFmt w:val="lowerLetter"/>
      <w:lvlText w:val="%2."/>
      <w:lvlJc w:val="left"/>
      <w:pPr>
        <w:ind w:left="2160" w:hanging="360"/>
      </w:pPr>
    </w:lvl>
    <w:lvl w:ilvl="2" w:tplc="ECE2307A">
      <w:start w:val="1"/>
      <w:numFmt w:val="lowerRoman"/>
      <w:lvlText w:val="%3."/>
      <w:lvlJc w:val="right"/>
      <w:pPr>
        <w:ind w:left="2880" w:hanging="360"/>
      </w:pPr>
    </w:lvl>
    <w:lvl w:ilvl="3" w:tplc="50E61A0A">
      <w:start w:val="1"/>
      <w:numFmt w:val="decimal"/>
      <w:lvlText w:val="%4."/>
      <w:lvlJc w:val="left"/>
      <w:pPr>
        <w:ind w:left="1440" w:hanging="360"/>
      </w:pPr>
    </w:lvl>
    <w:lvl w:ilvl="4" w:tplc="3BF466B6">
      <w:start w:val="1"/>
      <w:numFmt w:val="decimal"/>
      <w:lvlText w:val="%5."/>
      <w:lvlJc w:val="left"/>
      <w:pPr>
        <w:ind w:left="1440" w:hanging="360"/>
      </w:pPr>
    </w:lvl>
    <w:lvl w:ilvl="5" w:tplc="E1504F4A">
      <w:start w:val="1"/>
      <w:numFmt w:val="decimal"/>
      <w:lvlText w:val="%6."/>
      <w:lvlJc w:val="left"/>
      <w:pPr>
        <w:ind w:left="1440" w:hanging="360"/>
      </w:pPr>
    </w:lvl>
    <w:lvl w:ilvl="6" w:tplc="1916A6C0">
      <w:start w:val="1"/>
      <w:numFmt w:val="decimal"/>
      <w:lvlText w:val="%7."/>
      <w:lvlJc w:val="left"/>
      <w:pPr>
        <w:ind w:left="1440" w:hanging="360"/>
      </w:pPr>
    </w:lvl>
    <w:lvl w:ilvl="7" w:tplc="C77A3DD0">
      <w:start w:val="1"/>
      <w:numFmt w:val="decimal"/>
      <w:lvlText w:val="%8."/>
      <w:lvlJc w:val="left"/>
      <w:pPr>
        <w:ind w:left="1440" w:hanging="360"/>
      </w:pPr>
    </w:lvl>
    <w:lvl w:ilvl="8" w:tplc="C36C7C38">
      <w:start w:val="1"/>
      <w:numFmt w:val="decimal"/>
      <w:lvlText w:val="%9."/>
      <w:lvlJc w:val="left"/>
      <w:pPr>
        <w:ind w:left="1440" w:hanging="360"/>
      </w:pPr>
    </w:lvl>
  </w:abstractNum>
  <w:abstractNum w:abstractNumId="38" w15:restartNumberingAfterBreak="0">
    <w:nsid w:val="74C82F76"/>
    <w:multiLevelType w:val="hybridMultilevel"/>
    <w:tmpl w:val="654EF0D2"/>
    <w:lvl w:ilvl="0" w:tplc="4A8A04F4">
      <w:start w:val="1"/>
      <w:numFmt w:val="bullet"/>
      <w:lvlText w:val=""/>
      <w:lvlJc w:val="left"/>
      <w:pPr>
        <w:ind w:left="720" w:hanging="360"/>
      </w:pPr>
      <w:rPr>
        <w:rFonts w:ascii="Symbol" w:hAnsi="Symbol" w:hint="default"/>
      </w:rPr>
    </w:lvl>
    <w:lvl w:ilvl="1" w:tplc="6A98B88C">
      <w:start w:val="1"/>
      <w:numFmt w:val="bullet"/>
      <w:lvlText w:val="o"/>
      <w:lvlJc w:val="left"/>
      <w:pPr>
        <w:ind w:left="1440" w:hanging="360"/>
      </w:pPr>
      <w:rPr>
        <w:rFonts w:ascii="Courier New" w:hAnsi="Courier New" w:hint="default"/>
      </w:rPr>
    </w:lvl>
    <w:lvl w:ilvl="2" w:tplc="40E62964">
      <w:start w:val="1"/>
      <w:numFmt w:val="bullet"/>
      <w:lvlText w:val=""/>
      <w:lvlJc w:val="left"/>
      <w:pPr>
        <w:ind w:left="2160" w:hanging="360"/>
      </w:pPr>
      <w:rPr>
        <w:rFonts w:ascii="Wingdings" w:hAnsi="Wingdings" w:hint="default"/>
      </w:rPr>
    </w:lvl>
    <w:lvl w:ilvl="3" w:tplc="48BA70F8">
      <w:start w:val="1"/>
      <w:numFmt w:val="bullet"/>
      <w:lvlText w:val=""/>
      <w:lvlJc w:val="left"/>
      <w:pPr>
        <w:ind w:left="2880" w:hanging="360"/>
      </w:pPr>
      <w:rPr>
        <w:rFonts w:ascii="Symbol" w:hAnsi="Symbol" w:hint="default"/>
      </w:rPr>
    </w:lvl>
    <w:lvl w:ilvl="4" w:tplc="443E55BE">
      <w:start w:val="1"/>
      <w:numFmt w:val="bullet"/>
      <w:lvlText w:val="o"/>
      <w:lvlJc w:val="left"/>
      <w:pPr>
        <w:ind w:left="3600" w:hanging="360"/>
      </w:pPr>
      <w:rPr>
        <w:rFonts w:ascii="Courier New" w:hAnsi="Courier New" w:hint="default"/>
      </w:rPr>
    </w:lvl>
    <w:lvl w:ilvl="5" w:tplc="F2DA401E">
      <w:start w:val="1"/>
      <w:numFmt w:val="bullet"/>
      <w:lvlText w:val=""/>
      <w:lvlJc w:val="left"/>
      <w:pPr>
        <w:ind w:left="4320" w:hanging="360"/>
      </w:pPr>
      <w:rPr>
        <w:rFonts w:ascii="Wingdings" w:hAnsi="Wingdings" w:hint="default"/>
      </w:rPr>
    </w:lvl>
    <w:lvl w:ilvl="6" w:tplc="0E7AC2F6">
      <w:start w:val="1"/>
      <w:numFmt w:val="bullet"/>
      <w:lvlText w:val=""/>
      <w:lvlJc w:val="left"/>
      <w:pPr>
        <w:ind w:left="5040" w:hanging="360"/>
      </w:pPr>
      <w:rPr>
        <w:rFonts w:ascii="Symbol" w:hAnsi="Symbol" w:hint="default"/>
      </w:rPr>
    </w:lvl>
    <w:lvl w:ilvl="7" w:tplc="07D83148">
      <w:start w:val="1"/>
      <w:numFmt w:val="bullet"/>
      <w:lvlText w:val="o"/>
      <w:lvlJc w:val="left"/>
      <w:pPr>
        <w:ind w:left="5760" w:hanging="360"/>
      </w:pPr>
      <w:rPr>
        <w:rFonts w:ascii="Courier New" w:hAnsi="Courier New" w:hint="default"/>
      </w:rPr>
    </w:lvl>
    <w:lvl w:ilvl="8" w:tplc="F1981766">
      <w:start w:val="1"/>
      <w:numFmt w:val="bullet"/>
      <w:lvlText w:val=""/>
      <w:lvlJc w:val="left"/>
      <w:pPr>
        <w:ind w:left="6480" w:hanging="360"/>
      </w:pPr>
      <w:rPr>
        <w:rFonts w:ascii="Wingdings" w:hAnsi="Wingdings" w:hint="default"/>
      </w:rPr>
    </w:lvl>
  </w:abstractNum>
  <w:abstractNum w:abstractNumId="39" w15:restartNumberingAfterBreak="0">
    <w:nsid w:val="76AE4581"/>
    <w:multiLevelType w:val="hybridMultilevel"/>
    <w:tmpl w:val="50C89CE0"/>
    <w:lvl w:ilvl="0" w:tplc="13667858">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776B0F4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1" w15:restartNumberingAfterBreak="0">
    <w:nsid w:val="77EC7604"/>
    <w:multiLevelType w:val="hybridMultilevel"/>
    <w:tmpl w:val="54049964"/>
    <w:lvl w:ilvl="0" w:tplc="4A2CFD42">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A4579EF"/>
    <w:multiLevelType w:val="hybridMultilevel"/>
    <w:tmpl w:val="50E6F7D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180"/>
      </w:pPr>
      <w:rPr>
        <w:rFonts w:ascii="Wingdings" w:hAnsi="Wingding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7BEEF061"/>
    <w:multiLevelType w:val="multilevel"/>
    <w:tmpl w:val="FFFFFFFF"/>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4" w15:restartNumberingAfterBreak="0">
    <w:nsid w:val="7E1426DA"/>
    <w:multiLevelType w:val="hybridMultilevel"/>
    <w:tmpl w:val="C6E83114"/>
    <w:lvl w:ilvl="0" w:tplc="6A5CB5D8">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15:restartNumberingAfterBreak="0">
    <w:nsid w:val="7F99D9C9"/>
    <w:multiLevelType w:val="hybridMultilevel"/>
    <w:tmpl w:val="FFFFFFFF"/>
    <w:lvl w:ilvl="0" w:tplc="0D3640D0">
      <w:start w:val="1"/>
      <w:numFmt w:val="bullet"/>
      <w:lvlText w:val=""/>
      <w:lvlJc w:val="left"/>
      <w:pPr>
        <w:ind w:left="720" w:hanging="360"/>
      </w:pPr>
      <w:rPr>
        <w:rFonts w:ascii="Symbol" w:hAnsi="Symbol" w:hint="default"/>
      </w:rPr>
    </w:lvl>
    <w:lvl w:ilvl="1" w:tplc="BCEE7924">
      <w:start w:val="1"/>
      <w:numFmt w:val="bullet"/>
      <w:lvlText w:val="o"/>
      <w:lvlJc w:val="left"/>
      <w:pPr>
        <w:ind w:left="1440" w:hanging="360"/>
      </w:pPr>
      <w:rPr>
        <w:rFonts w:ascii="Courier New" w:hAnsi="Courier New" w:hint="default"/>
      </w:rPr>
    </w:lvl>
    <w:lvl w:ilvl="2" w:tplc="F34081E8">
      <w:start w:val="1"/>
      <w:numFmt w:val="bullet"/>
      <w:lvlText w:val=""/>
      <w:lvlJc w:val="left"/>
      <w:pPr>
        <w:ind w:left="2160" w:hanging="360"/>
      </w:pPr>
      <w:rPr>
        <w:rFonts w:ascii="Wingdings" w:hAnsi="Wingdings" w:hint="default"/>
      </w:rPr>
    </w:lvl>
    <w:lvl w:ilvl="3" w:tplc="0B4CD712">
      <w:start w:val="1"/>
      <w:numFmt w:val="bullet"/>
      <w:lvlText w:val=""/>
      <w:lvlJc w:val="left"/>
      <w:pPr>
        <w:ind w:left="2880" w:hanging="360"/>
      </w:pPr>
      <w:rPr>
        <w:rFonts w:ascii="Symbol" w:hAnsi="Symbol" w:hint="default"/>
      </w:rPr>
    </w:lvl>
    <w:lvl w:ilvl="4" w:tplc="747E9FF2">
      <w:start w:val="1"/>
      <w:numFmt w:val="bullet"/>
      <w:lvlText w:val="o"/>
      <w:lvlJc w:val="left"/>
      <w:pPr>
        <w:ind w:left="3600" w:hanging="360"/>
      </w:pPr>
      <w:rPr>
        <w:rFonts w:ascii="Courier New" w:hAnsi="Courier New" w:hint="default"/>
      </w:rPr>
    </w:lvl>
    <w:lvl w:ilvl="5" w:tplc="B87E5476">
      <w:start w:val="1"/>
      <w:numFmt w:val="bullet"/>
      <w:lvlText w:val=""/>
      <w:lvlJc w:val="left"/>
      <w:pPr>
        <w:ind w:left="4320" w:hanging="360"/>
      </w:pPr>
      <w:rPr>
        <w:rFonts w:ascii="Wingdings" w:hAnsi="Wingdings" w:hint="default"/>
      </w:rPr>
    </w:lvl>
    <w:lvl w:ilvl="6" w:tplc="8548B3EC">
      <w:start w:val="1"/>
      <w:numFmt w:val="bullet"/>
      <w:lvlText w:val=""/>
      <w:lvlJc w:val="left"/>
      <w:pPr>
        <w:ind w:left="5040" w:hanging="360"/>
      </w:pPr>
      <w:rPr>
        <w:rFonts w:ascii="Symbol" w:hAnsi="Symbol" w:hint="default"/>
      </w:rPr>
    </w:lvl>
    <w:lvl w:ilvl="7" w:tplc="0EC62AA8">
      <w:start w:val="1"/>
      <w:numFmt w:val="bullet"/>
      <w:lvlText w:val="o"/>
      <w:lvlJc w:val="left"/>
      <w:pPr>
        <w:ind w:left="5760" w:hanging="360"/>
      </w:pPr>
      <w:rPr>
        <w:rFonts w:ascii="Courier New" w:hAnsi="Courier New" w:hint="default"/>
      </w:rPr>
    </w:lvl>
    <w:lvl w:ilvl="8" w:tplc="D182F7B0">
      <w:start w:val="1"/>
      <w:numFmt w:val="bullet"/>
      <w:lvlText w:val=""/>
      <w:lvlJc w:val="left"/>
      <w:pPr>
        <w:ind w:left="6480" w:hanging="360"/>
      </w:pPr>
      <w:rPr>
        <w:rFonts w:ascii="Wingdings" w:hAnsi="Wingdings" w:hint="default"/>
      </w:rPr>
    </w:lvl>
  </w:abstractNum>
  <w:num w:numId="1" w16cid:durableId="715930135">
    <w:abstractNumId w:val="22"/>
  </w:num>
  <w:num w:numId="2" w16cid:durableId="1272738361">
    <w:abstractNumId w:val="25"/>
  </w:num>
  <w:num w:numId="3" w16cid:durableId="1284458717">
    <w:abstractNumId w:val="32"/>
  </w:num>
  <w:num w:numId="4" w16cid:durableId="53505072">
    <w:abstractNumId w:val="28"/>
  </w:num>
  <w:num w:numId="5" w16cid:durableId="702942566">
    <w:abstractNumId w:val="45"/>
  </w:num>
  <w:num w:numId="6" w16cid:durableId="591009451">
    <w:abstractNumId w:val="6"/>
  </w:num>
  <w:num w:numId="7" w16cid:durableId="1103182599">
    <w:abstractNumId w:val="30"/>
  </w:num>
  <w:num w:numId="8" w16cid:durableId="647824040">
    <w:abstractNumId w:val="2"/>
  </w:num>
  <w:num w:numId="9" w16cid:durableId="1339699261">
    <w:abstractNumId w:val="33"/>
  </w:num>
  <w:num w:numId="10" w16cid:durableId="1853108872">
    <w:abstractNumId w:val="29"/>
  </w:num>
  <w:num w:numId="11" w16cid:durableId="2053529667">
    <w:abstractNumId w:val="17"/>
  </w:num>
  <w:num w:numId="12" w16cid:durableId="1794865950">
    <w:abstractNumId w:val="24"/>
  </w:num>
  <w:num w:numId="13" w16cid:durableId="2093550689">
    <w:abstractNumId w:val="10"/>
  </w:num>
  <w:num w:numId="14" w16cid:durableId="1423798258">
    <w:abstractNumId w:val="4"/>
  </w:num>
  <w:num w:numId="15" w16cid:durableId="1460764317">
    <w:abstractNumId w:val="34"/>
  </w:num>
  <w:num w:numId="16" w16cid:durableId="1021854155">
    <w:abstractNumId w:val="13"/>
  </w:num>
  <w:num w:numId="17" w16cid:durableId="546257442">
    <w:abstractNumId w:val="3"/>
  </w:num>
  <w:num w:numId="18" w16cid:durableId="463347702">
    <w:abstractNumId w:val="0"/>
  </w:num>
  <w:num w:numId="19" w16cid:durableId="1843619851">
    <w:abstractNumId w:val="40"/>
  </w:num>
  <w:num w:numId="20" w16cid:durableId="1129323808">
    <w:abstractNumId w:val="36"/>
  </w:num>
  <w:num w:numId="21" w16cid:durableId="935793628">
    <w:abstractNumId w:val="23"/>
  </w:num>
  <w:num w:numId="22" w16cid:durableId="842620724">
    <w:abstractNumId w:val="35"/>
  </w:num>
  <w:num w:numId="23" w16cid:durableId="1668364911">
    <w:abstractNumId w:val="9"/>
  </w:num>
  <w:num w:numId="24" w16cid:durableId="328868402">
    <w:abstractNumId w:val="20"/>
  </w:num>
  <w:num w:numId="25" w16cid:durableId="1211844657">
    <w:abstractNumId w:val="44"/>
  </w:num>
  <w:num w:numId="26" w16cid:durableId="1110660172">
    <w:abstractNumId w:val="41"/>
  </w:num>
  <w:num w:numId="27" w16cid:durableId="1541434044">
    <w:abstractNumId w:val="1"/>
  </w:num>
  <w:num w:numId="28" w16cid:durableId="471294552">
    <w:abstractNumId w:val="5"/>
  </w:num>
  <w:num w:numId="29" w16cid:durableId="347296239">
    <w:abstractNumId w:val="7"/>
  </w:num>
  <w:num w:numId="30" w16cid:durableId="443890623">
    <w:abstractNumId w:val="27"/>
  </w:num>
  <w:num w:numId="31" w16cid:durableId="773134878">
    <w:abstractNumId w:val="26"/>
  </w:num>
  <w:num w:numId="32" w16cid:durableId="1030569557">
    <w:abstractNumId w:val="8"/>
  </w:num>
  <w:num w:numId="33" w16cid:durableId="1337610507">
    <w:abstractNumId w:val="38"/>
  </w:num>
  <w:num w:numId="34" w16cid:durableId="1504658785">
    <w:abstractNumId w:val="14"/>
  </w:num>
  <w:num w:numId="35" w16cid:durableId="154959820">
    <w:abstractNumId w:val="42"/>
  </w:num>
  <w:num w:numId="36" w16cid:durableId="997072334">
    <w:abstractNumId w:val="12"/>
  </w:num>
  <w:num w:numId="37" w16cid:durableId="1084379994">
    <w:abstractNumId w:val="43"/>
  </w:num>
  <w:num w:numId="38" w16cid:durableId="1510605603">
    <w:abstractNumId w:val="19"/>
  </w:num>
  <w:num w:numId="39" w16cid:durableId="1211918663">
    <w:abstractNumId w:val="21"/>
  </w:num>
  <w:num w:numId="40" w16cid:durableId="140663011">
    <w:abstractNumId w:val="11"/>
  </w:num>
  <w:num w:numId="41" w16cid:durableId="98070719">
    <w:abstractNumId w:val="37"/>
  </w:num>
  <w:num w:numId="42" w16cid:durableId="1559589188">
    <w:abstractNumId w:val="16"/>
  </w:num>
  <w:num w:numId="43" w16cid:durableId="1858500132">
    <w:abstractNumId w:val="15"/>
  </w:num>
  <w:num w:numId="44" w16cid:durableId="2059935191">
    <w:abstractNumId w:val="39"/>
  </w:num>
  <w:num w:numId="45" w16cid:durableId="1314287028">
    <w:abstractNumId w:val="31"/>
  </w:num>
  <w:num w:numId="46" w16cid:durableId="5175028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8F5340"/>
    <w:rsid w:val="000002C3"/>
    <w:rsid w:val="000006B5"/>
    <w:rsid w:val="00001D3B"/>
    <w:rsid w:val="0000214F"/>
    <w:rsid w:val="0000263B"/>
    <w:rsid w:val="00002A8A"/>
    <w:rsid w:val="00002FA8"/>
    <w:rsid w:val="000043C0"/>
    <w:rsid w:val="00005003"/>
    <w:rsid w:val="0000527F"/>
    <w:rsid w:val="0000592E"/>
    <w:rsid w:val="00005DF0"/>
    <w:rsid w:val="00007511"/>
    <w:rsid w:val="000077D1"/>
    <w:rsid w:val="0000782A"/>
    <w:rsid w:val="00007C82"/>
    <w:rsid w:val="00010495"/>
    <w:rsid w:val="00010965"/>
    <w:rsid w:val="00011166"/>
    <w:rsid w:val="00011315"/>
    <w:rsid w:val="000118EB"/>
    <w:rsid w:val="0001260D"/>
    <w:rsid w:val="00012A77"/>
    <w:rsid w:val="000134DA"/>
    <w:rsid w:val="00013878"/>
    <w:rsid w:val="00013A98"/>
    <w:rsid w:val="00014451"/>
    <w:rsid w:val="0001452F"/>
    <w:rsid w:val="000146CA"/>
    <w:rsid w:val="00015FB0"/>
    <w:rsid w:val="000164AF"/>
    <w:rsid w:val="000164EE"/>
    <w:rsid w:val="00016875"/>
    <w:rsid w:val="00020159"/>
    <w:rsid w:val="00020BCE"/>
    <w:rsid w:val="00020EE6"/>
    <w:rsid w:val="00021037"/>
    <w:rsid w:val="00021379"/>
    <w:rsid w:val="000224E9"/>
    <w:rsid w:val="00022851"/>
    <w:rsid w:val="00022898"/>
    <w:rsid w:val="00023BAB"/>
    <w:rsid w:val="00023CB2"/>
    <w:rsid w:val="000241C8"/>
    <w:rsid w:val="00024941"/>
    <w:rsid w:val="0002529C"/>
    <w:rsid w:val="0002553F"/>
    <w:rsid w:val="0002647F"/>
    <w:rsid w:val="00027813"/>
    <w:rsid w:val="00027A22"/>
    <w:rsid w:val="00027C35"/>
    <w:rsid w:val="00027D63"/>
    <w:rsid w:val="000305CE"/>
    <w:rsid w:val="0003129F"/>
    <w:rsid w:val="000312BB"/>
    <w:rsid w:val="00031874"/>
    <w:rsid w:val="00031EDE"/>
    <w:rsid w:val="0003275C"/>
    <w:rsid w:val="00032BEE"/>
    <w:rsid w:val="00032F32"/>
    <w:rsid w:val="0003347D"/>
    <w:rsid w:val="000339F8"/>
    <w:rsid w:val="00034285"/>
    <w:rsid w:val="000342CD"/>
    <w:rsid w:val="00035768"/>
    <w:rsid w:val="00035C2E"/>
    <w:rsid w:val="00035FE7"/>
    <w:rsid w:val="00036450"/>
    <w:rsid w:val="000367D9"/>
    <w:rsid w:val="0003689B"/>
    <w:rsid w:val="00036D5E"/>
    <w:rsid w:val="00036F68"/>
    <w:rsid w:val="00037044"/>
    <w:rsid w:val="0003715C"/>
    <w:rsid w:val="00037932"/>
    <w:rsid w:val="00037A0C"/>
    <w:rsid w:val="000405F3"/>
    <w:rsid w:val="00041E24"/>
    <w:rsid w:val="000424A8"/>
    <w:rsid w:val="00042F1B"/>
    <w:rsid w:val="000430F7"/>
    <w:rsid w:val="000431D1"/>
    <w:rsid w:val="00043C5D"/>
    <w:rsid w:val="00043DE6"/>
    <w:rsid w:val="00043EC9"/>
    <w:rsid w:val="000447DD"/>
    <w:rsid w:val="00044872"/>
    <w:rsid w:val="00046A35"/>
    <w:rsid w:val="0004764C"/>
    <w:rsid w:val="00047F66"/>
    <w:rsid w:val="000505C1"/>
    <w:rsid w:val="000506E7"/>
    <w:rsid w:val="0005089A"/>
    <w:rsid w:val="00050C86"/>
    <w:rsid w:val="00050E31"/>
    <w:rsid w:val="00051554"/>
    <w:rsid w:val="00051CF2"/>
    <w:rsid w:val="00051E44"/>
    <w:rsid w:val="000521A8"/>
    <w:rsid w:val="00052488"/>
    <w:rsid w:val="00052AB8"/>
    <w:rsid w:val="000530F9"/>
    <w:rsid w:val="000536BF"/>
    <w:rsid w:val="00053B5B"/>
    <w:rsid w:val="00053C9C"/>
    <w:rsid w:val="00053F72"/>
    <w:rsid w:val="0005539D"/>
    <w:rsid w:val="000553AE"/>
    <w:rsid w:val="00055478"/>
    <w:rsid w:val="00055CA5"/>
    <w:rsid w:val="00056087"/>
    <w:rsid w:val="000560D3"/>
    <w:rsid w:val="000579F9"/>
    <w:rsid w:val="0006012C"/>
    <w:rsid w:val="00060926"/>
    <w:rsid w:val="00060A7E"/>
    <w:rsid w:val="00060F38"/>
    <w:rsid w:val="00062280"/>
    <w:rsid w:val="000636AC"/>
    <w:rsid w:val="0006396A"/>
    <w:rsid w:val="00064856"/>
    <w:rsid w:val="0006518E"/>
    <w:rsid w:val="0006531B"/>
    <w:rsid w:val="00065426"/>
    <w:rsid w:val="000659CB"/>
    <w:rsid w:val="000659DF"/>
    <w:rsid w:val="000662BD"/>
    <w:rsid w:val="000669A4"/>
    <w:rsid w:val="00066C11"/>
    <w:rsid w:val="000674AE"/>
    <w:rsid w:val="000674F6"/>
    <w:rsid w:val="0006797A"/>
    <w:rsid w:val="00067A95"/>
    <w:rsid w:val="00067BD4"/>
    <w:rsid w:val="000715C2"/>
    <w:rsid w:val="000718CD"/>
    <w:rsid w:val="000724E5"/>
    <w:rsid w:val="000726EE"/>
    <w:rsid w:val="00074B79"/>
    <w:rsid w:val="0007500A"/>
    <w:rsid w:val="000750AC"/>
    <w:rsid w:val="000750D2"/>
    <w:rsid w:val="00075B59"/>
    <w:rsid w:val="00075FEC"/>
    <w:rsid w:val="00076327"/>
    <w:rsid w:val="00076B53"/>
    <w:rsid w:val="00076CF0"/>
    <w:rsid w:val="000779C2"/>
    <w:rsid w:val="00077D10"/>
    <w:rsid w:val="00080C15"/>
    <w:rsid w:val="00080D3B"/>
    <w:rsid w:val="00080F79"/>
    <w:rsid w:val="0008217F"/>
    <w:rsid w:val="000825B7"/>
    <w:rsid w:val="000827E5"/>
    <w:rsid w:val="0008351A"/>
    <w:rsid w:val="000835B3"/>
    <w:rsid w:val="00083B75"/>
    <w:rsid w:val="00084210"/>
    <w:rsid w:val="0008466A"/>
    <w:rsid w:val="00084EAA"/>
    <w:rsid w:val="00085091"/>
    <w:rsid w:val="00085394"/>
    <w:rsid w:val="00085A8F"/>
    <w:rsid w:val="00086359"/>
    <w:rsid w:val="000865A7"/>
    <w:rsid w:val="00086D43"/>
    <w:rsid w:val="000872E9"/>
    <w:rsid w:val="00087A43"/>
    <w:rsid w:val="00087AE6"/>
    <w:rsid w:val="00087B2C"/>
    <w:rsid w:val="00087F76"/>
    <w:rsid w:val="00091305"/>
    <w:rsid w:val="00091415"/>
    <w:rsid w:val="00091EBA"/>
    <w:rsid w:val="000930EC"/>
    <w:rsid w:val="00093F53"/>
    <w:rsid w:val="00094029"/>
    <w:rsid w:val="00094AE1"/>
    <w:rsid w:val="00094B0C"/>
    <w:rsid w:val="00095927"/>
    <w:rsid w:val="00095950"/>
    <w:rsid w:val="00095D48"/>
    <w:rsid w:val="0009603C"/>
    <w:rsid w:val="00096A3B"/>
    <w:rsid w:val="00096B83"/>
    <w:rsid w:val="0009703C"/>
    <w:rsid w:val="00097331"/>
    <w:rsid w:val="00097E18"/>
    <w:rsid w:val="000A0467"/>
    <w:rsid w:val="000A17DA"/>
    <w:rsid w:val="000A23C4"/>
    <w:rsid w:val="000A293C"/>
    <w:rsid w:val="000A2D63"/>
    <w:rsid w:val="000A40DE"/>
    <w:rsid w:val="000A4E8F"/>
    <w:rsid w:val="000A5D09"/>
    <w:rsid w:val="000A60BE"/>
    <w:rsid w:val="000A7C3A"/>
    <w:rsid w:val="000A7FF9"/>
    <w:rsid w:val="000B0612"/>
    <w:rsid w:val="000B06D4"/>
    <w:rsid w:val="000B122C"/>
    <w:rsid w:val="000B2004"/>
    <w:rsid w:val="000B229F"/>
    <w:rsid w:val="000B292E"/>
    <w:rsid w:val="000B2FDF"/>
    <w:rsid w:val="000B35F2"/>
    <w:rsid w:val="000B3F19"/>
    <w:rsid w:val="000B552B"/>
    <w:rsid w:val="000B59BB"/>
    <w:rsid w:val="000B5CB5"/>
    <w:rsid w:val="000B5D41"/>
    <w:rsid w:val="000B5FAA"/>
    <w:rsid w:val="000B605D"/>
    <w:rsid w:val="000B6BA8"/>
    <w:rsid w:val="000B6C28"/>
    <w:rsid w:val="000C1112"/>
    <w:rsid w:val="000C1599"/>
    <w:rsid w:val="000C3199"/>
    <w:rsid w:val="000C365E"/>
    <w:rsid w:val="000C3832"/>
    <w:rsid w:val="000C42A7"/>
    <w:rsid w:val="000C45CA"/>
    <w:rsid w:val="000C5118"/>
    <w:rsid w:val="000C5AA1"/>
    <w:rsid w:val="000C5CD7"/>
    <w:rsid w:val="000C5E60"/>
    <w:rsid w:val="000C60F6"/>
    <w:rsid w:val="000C6207"/>
    <w:rsid w:val="000C64F9"/>
    <w:rsid w:val="000C6E54"/>
    <w:rsid w:val="000C70A6"/>
    <w:rsid w:val="000C785E"/>
    <w:rsid w:val="000D086A"/>
    <w:rsid w:val="000D0F8B"/>
    <w:rsid w:val="000D1CC2"/>
    <w:rsid w:val="000D238B"/>
    <w:rsid w:val="000D2A04"/>
    <w:rsid w:val="000D2C0C"/>
    <w:rsid w:val="000D3122"/>
    <w:rsid w:val="000D3143"/>
    <w:rsid w:val="000D4010"/>
    <w:rsid w:val="000D4663"/>
    <w:rsid w:val="000D48E5"/>
    <w:rsid w:val="000D4CE8"/>
    <w:rsid w:val="000D4F42"/>
    <w:rsid w:val="000D5A3D"/>
    <w:rsid w:val="000D5B90"/>
    <w:rsid w:val="000D5BF5"/>
    <w:rsid w:val="000D6951"/>
    <w:rsid w:val="000D69FA"/>
    <w:rsid w:val="000E0074"/>
    <w:rsid w:val="000E0261"/>
    <w:rsid w:val="000E18BB"/>
    <w:rsid w:val="000E2FC1"/>
    <w:rsid w:val="000E31A8"/>
    <w:rsid w:val="000E3217"/>
    <w:rsid w:val="000E3E60"/>
    <w:rsid w:val="000E486C"/>
    <w:rsid w:val="000E4960"/>
    <w:rsid w:val="000E5CD6"/>
    <w:rsid w:val="000E5F14"/>
    <w:rsid w:val="000E6D3C"/>
    <w:rsid w:val="000E757D"/>
    <w:rsid w:val="000F011D"/>
    <w:rsid w:val="000F0957"/>
    <w:rsid w:val="000F0E23"/>
    <w:rsid w:val="000F14C2"/>
    <w:rsid w:val="000F2B98"/>
    <w:rsid w:val="000F2D6E"/>
    <w:rsid w:val="000F426B"/>
    <w:rsid w:val="000F4431"/>
    <w:rsid w:val="000F50CC"/>
    <w:rsid w:val="000F5664"/>
    <w:rsid w:val="000F5F3E"/>
    <w:rsid w:val="000F62BE"/>
    <w:rsid w:val="000F784F"/>
    <w:rsid w:val="000F7BA5"/>
    <w:rsid w:val="00100454"/>
    <w:rsid w:val="001010AA"/>
    <w:rsid w:val="00101953"/>
    <w:rsid w:val="00102E73"/>
    <w:rsid w:val="001032AA"/>
    <w:rsid w:val="00103A44"/>
    <w:rsid w:val="00103C06"/>
    <w:rsid w:val="00103C78"/>
    <w:rsid w:val="00104870"/>
    <w:rsid w:val="00104BAD"/>
    <w:rsid w:val="00104BE4"/>
    <w:rsid w:val="00104C6F"/>
    <w:rsid w:val="001057C0"/>
    <w:rsid w:val="00105C22"/>
    <w:rsid w:val="001063A0"/>
    <w:rsid w:val="00111199"/>
    <w:rsid w:val="0011155F"/>
    <w:rsid w:val="00111AFC"/>
    <w:rsid w:val="001142B1"/>
    <w:rsid w:val="0011475D"/>
    <w:rsid w:val="00115345"/>
    <w:rsid w:val="00115361"/>
    <w:rsid w:val="001154D7"/>
    <w:rsid w:val="00115BBF"/>
    <w:rsid w:val="0011649C"/>
    <w:rsid w:val="00116848"/>
    <w:rsid w:val="00116F29"/>
    <w:rsid w:val="001178A2"/>
    <w:rsid w:val="00117C83"/>
    <w:rsid w:val="00117CD8"/>
    <w:rsid w:val="00120049"/>
    <w:rsid w:val="001202E5"/>
    <w:rsid w:val="0012057A"/>
    <w:rsid w:val="0012090D"/>
    <w:rsid w:val="0012112F"/>
    <w:rsid w:val="00121220"/>
    <w:rsid w:val="00121B3A"/>
    <w:rsid w:val="00121CB3"/>
    <w:rsid w:val="00122B0B"/>
    <w:rsid w:val="00122F8B"/>
    <w:rsid w:val="00122F8C"/>
    <w:rsid w:val="00124230"/>
    <w:rsid w:val="0012455A"/>
    <w:rsid w:val="00124C87"/>
    <w:rsid w:val="00125305"/>
    <w:rsid w:val="00125F1F"/>
    <w:rsid w:val="001262EC"/>
    <w:rsid w:val="001268A9"/>
    <w:rsid w:val="00126CCB"/>
    <w:rsid w:val="00126E0D"/>
    <w:rsid w:val="001273F4"/>
    <w:rsid w:val="00130150"/>
    <w:rsid w:val="00131B43"/>
    <w:rsid w:val="00132D13"/>
    <w:rsid w:val="0013335B"/>
    <w:rsid w:val="00133569"/>
    <w:rsid w:val="001337A2"/>
    <w:rsid w:val="00134525"/>
    <w:rsid w:val="0013492C"/>
    <w:rsid w:val="00135802"/>
    <w:rsid w:val="00135C72"/>
    <w:rsid w:val="001372EC"/>
    <w:rsid w:val="00137339"/>
    <w:rsid w:val="001402F7"/>
    <w:rsid w:val="00140D90"/>
    <w:rsid w:val="00141C74"/>
    <w:rsid w:val="00142EAD"/>
    <w:rsid w:val="00143265"/>
    <w:rsid w:val="0014395F"/>
    <w:rsid w:val="00144408"/>
    <w:rsid w:val="00144687"/>
    <w:rsid w:val="00144F32"/>
    <w:rsid w:val="001453CA"/>
    <w:rsid w:val="001455D0"/>
    <w:rsid w:val="00145B7E"/>
    <w:rsid w:val="00145D79"/>
    <w:rsid w:val="00146535"/>
    <w:rsid w:val="0014681B"/>
    <w:rsid w:val="0014787B"/>
    <w:rsid w:val="00147C24"/>
    <w:rsid w:val="00147FE3"/>
    <w:rsid w:val="00150229"/>
    <w:rsid w:val="00150966"/>
    <w:rsid w:val="00150F19"/>
    <w:rsid w:val="001516ED"/>
    <w:rsid w:val="0015190B"/>
    <w:rsid w:val="0015199D"/>
    <w:rsid w:val="00152978"/>
    <w:rsid w:val="00152C34"/>
    <w:rsid w:val="00152E74"/>
    <w:rsid w:val="00153302"/>
    <w:rsid w:val="0015345B"/>
    <w:rsid w:val="001543FD"/>
    <w:rsid w:val="001547D1"/>
    <w:rsid w:val="00154D07"/>
    <w:rsid w:val="00155005"/>
    <w:rsid w:val="00155226"/>
    <w:rsid w:val="00156121"/>
    <w:rsid w:val="00156143"/>
    <w:rsid w:val="0015621C"/>
    <w:rsid w:val="001563CA"/>
    <w:rsid w:val="00156F5B"/>
    <w:rsid w:val="00157276"/>
    <w:rsid w:val="001578A8"/>
    <w:rsid w:val="00157CDC"/>
    <w:rsid w:val="001601EB"/>
    <w:rsid w:val="0016041B"/>
    <w:rsid w:val="0016078D"/>
    <w:rsid w:val="001611B7"/>
    <w:rsid w:val="001619DE"/>
    <w:rsid w:val="00162054"/>
    <w:rsid w:val="0016278B"/>
    <w:rsid w:val="00163624"/>
    <w:rsid w:val="00163930"/>
    <w:rsid w:val="00164765"/>
    <w:rsid w:val="00165595"/>
    <w:rsid w:val="00166215"/>
    <w:rsid w:val="001663D9"/>
    <w:rsid w:val="0016644F"/>
    <w:rsid w:val="001666C3"/>
    <w:rsid w:val="00166BD1"/>
    <w:rsid w:val="001670C4"/>
    <w:rsid w:val="001700B7"/>
    <w:rsid w:val="00170EEF"/>
    <w:rsid w:val="001711EA"/>
    <w:rsid w:val="0017296B"/>
    <w:rsid w:val="00173470"/>
    <w:rsid w:val="00174993"/>
    <w:rsid w:val="00175807"/>
    <w:rsid w:val="001761ED"/>
    <w:rsid w:val="0017724C"/>
    <w:rsid w:val="001773C2"/>
    <w:rsid w:val="001777A3"/>
    <w:rsid w:val="00177950"/>
    <w:rsid w:val="00177EB3"/>
    <w:rsid w:val="00180777"/>
    <w:rsid w:val="00180DE2"/>
    <w:rsid w:val="00181D97"/>
    <w:rsid w:val="001820A9"/>
    <w:rsid w:val="00182267"/>
    <w:rsid w:val="00183326"/>
    <w:rsid w:val="001834D9"/>
    <w:rsid w:val="0018400A"/>
    <w:rsid w:val="00184960"/>
    <w:rsid w:val="00185198"/>
    <w:rsid w:val="00185E65"/>
    <w:rsid w:val="00186AEC"/>
    <w:rsid w:val="001875C1"/>
    <w:rsid w:val="00187788"/>
    <w:rsid w:val="0018779C"/>
    <w:rsid w:val="00187BC9"/>
    <w:rsid w:val="00187C42"/>
    <w:rsid w:val="00190008"/>
    <w:rsid w:val="00190028"/>
    <w:rsid w:val="0019080C"/>
    <w:rsid w:val="0019123E"/>
    <w:rsid w:val="001914D4"/>
    <w:rsid w:val="00191C86"/>
    <w:rsid w:val="00193036"/>
    <w:rsid w:val="00193040"/>
    <w:rsid w:val="0019316B"/>
    <w:rsid w:val="001934D9"/>
    <w:rsid w:val="0019386A"/>
    <w:rsid w:val="001938FA"/>
    <w:rsid w:val="00194916"/>
    <w:rsid w:val="00194B09"/>
    <w:rsid w:val="00194D94"/>
    <w:rsid w:val="00196317"/>
    <w:rsid w:val="0019795C"/>
    <w:rsid w:val="00197EB4"/>
    <w:rsid w:val="001A06B3"/>
    <w:rsid w:val="001A070E"/>
    <w:rsid w:val="001A144D"/>
    <w:rsid w:val="001A1B84"/>
    <w:rsid w:val="001A1CA5"/>
    <w:rsid w:val="001A1D4F"/>
    <w:rsid w:val="001A21C0"/>
    <w:rsid w:val="001A4140"/>
    <w:rsid w:val="001A5B12"/>
    <w:rsid w:val="001A5D74"/>
    <w:rsid w:val="001A69BC"/>
    <w:rsid w:val="001A6E03"/>
    <w:rsid w:val="001A7163"/>
    <w:rsid w:val="001A722F"/>
    <w:rsid w:val="001A72FD"/>
    <w:rsid w:val="001B0259"/>
    <w:rsid w:val="001B0D06"/>
    <w:rsid w:val="001B194D"/>
    <w:rsid w:val="001B1D77"/>
    <w:rsid w:val="001B20CE"/>
    <w:rsid w:val="001B2526"/>
    <w:rsid w:val="001B39B1"/>
    <w:rsid w:val="001B517A"/>
    <w:rsid w:val="001B5AE2"/>
    <w:rsid w:val="001B5BD0"/>
    <w:rsid w:val="001B6142"/>
    <w:rsid w:val="001B71D7"/>
    <w:rsid w:val="001B74E6"/>
    <w:rsid w:val="001B7528"/>
    <w:rsid w:val="001B7606"/>
    <w:rsid w:val="001C02B0"/>
    <w:rsid w:val="001C0346"/>
    <w:rsid w:val="001C0ECD"/>
    <w:rsid w:val="001C10FE"/>
    <w:rsid w:val="001C125E"/>
    <w:rsid w:val="001C1AC4"/>
    <w:rsid w:val="001C1E22"/>
    <w:rsid w:val="001C234C"/>
    <w:rsid w:val="001C2937"/>
    <w:rsid w:val="001C3E6C"/>
    <w:rsid w:val="001C4263"/>
    <w:rsid w:val="001C43C4"/>
    <w:rsid w:val="001C44CE"/>
    <w:rsid w:val="001C485D"/>
    <w:rsid w:val="001C497F"/>
    <w:rsid w:val="001C59BA"/>
    <w:rsid w:val="001C607A"/>
    <w:rsid w:val="001C6715"/>
    <w:rsid w:val="001C674D"/>
    <w:rsid w:val="001C6FC6"/>
    <w:rsid w:val="001C7B66"/>
    <w:rsid w:val="001D021F"/>
    <w:rsid w:val="001D024A"/>
    <w:rsid w:val="001D0381"/>
    <w:rsid w:val="001D10C6"/>
    <w:rsid w:val="001D113B"/>
    <w:rsid w:val="001D13CB"/>
    <w:rsid w:val="001D1858"/>
    <w:rsid w:val="001D18E7"/>
    <w:rsid w:val="001D1EA5"/>
    <w:rsid w:val="001D2110"/>
    <w:rsid w:val="001D2172"/>
    <w:rsid w:val="001D2F33"/>
    <w:rsid w:val="001D3022"/>
    <w:rsid w:val="001D4052"/>
    <w:rsid w:val="001D4E25"/>
    <w:rsid w:val="001D56AE"/>
    <w:rsid w:val="001D5F8B"/>
    <w:rsid w:val="001D6BFE"/>
    <w:rsid w:val="001D6C1E"/>
    <w:rsid w:val="001D77D8"/>
    <w:rsid w:val="001D7BBE"/>
    <w:rsid w:val="001D7BE0"/>
    <w:rsid w:val="001D7C13"/>
    <w:rsid w:val="001D7DEB"/>
    <w:rsid w:val="001E0344"/>
    <w:rsid w:val="001E0F75"/>
    <w:rsid w:val="001E2C29"/>
    <w:rsid w:val="001E30D2"/>
    <w:rsid w:val="001E32F5"/>
    <w:rsid w:val="001E397E"/>
    <w:rsid w:val="001E3BC7"/>
    <w:rsid w:val="001E4185"/>
    <w:rsid w:val="001E4904"/>
    <w:rsid w:val="001E560D"/>
    <w:rsid w:val="001E5809"/>
    <w:rsid w:val="001E5AB9"/>
    <w:rsid w:val="001E643B"/>
    <w:rsid w:val="001E7876"/>
    <w:rsid w:val="001E7C36"/>
    <w:rsid w:val="001E7DE0"/>
    <w:rsid w:val="001F0BA6"/>
    <w:rsid w:val="001F14AF"/>
    <w:rsid w:val="001F15C1"/>
    <w:rsid w:val="001F1A33"/>
    <w:rsid w:val="001F1B2B"/>
    <w:rsid w:val="001F2034"/>
    <w:rsid w:val="001F2322"/>
    <w:rsid w:val="001F2917"/>
    <w:rsid w:val="001F39B8"/>
    <w:rsid w:val="001F3BDF"/>
    <w:rsid w:val="001F3C2A"/>
    <w:rsid w:val="001F4200"/>
    <w:rsid w:val="001F48A6"/>
    <w:rsid w:val="001F50F0"/>
    <w:rsid w:val="001F547A"/>
    <w:rsid w:val="001F579F"/>
    <w:rsid w:val="001F5E7D"/>
    <w:rsid w:val="001F67A6"/>
    <w:rsid w:val="001F6E0B"/>
    <w:rsid w:val="001F6FA0"/>
    <w:rsid w:val="0020026D"/>
    <w:rsid w:val="002006AE"/>
    <w:rsid w:val="0020099B"/>
    <w:rsid w:val="0020230C"/>
    <w:rsid w:val="0020251A"/>
    <w:rsid w:val="002029D0"/>
    <w:rsid w:val="002029F7"/>
    <w:rsid w:val="00202B18"/>
    <w:rsid w:val="00202E7C"/>
    <w:rsid w:val="00203533"/>
    <w:rsid w:val="00203704"/>
    <w:rsid w:val="002040FD"/>
    <w:rsid w:val="0020464E"/>
    <w:rsid w:val="00205699"/>
    <w:rsid w:val="00206994"/>
    <w:rsid w:val="00206DEE"/>
    <w:rsid w:val="00207BE3"/>
    <w:rsid w:val="00210467"/>
    <w:rsid w:val="00210B03"/>
    <w:rsid w:val="00210CF3"/>
    <w:rsid w:val="00210E63"/>
    <w:rsid w:val="00210EB9"/>
    <w:rsid w:val="0021129A"/>
    <w:rsid w:val="0021205B"/>
    <w:rsid w:val="00212663"/>
    <w:rsid w:val="002126E2"/>
    <w:rsid w:val="0021275A"/>
    <w:rsid w:val="0021364C"/>
    <w:rsid w:val="00213F71"/>
    <w:rsid w:val="00214094"/>
    <w:rsid w:val="00215673"/>
    <w:rsid w:val="00216D1E"/>
    <w:rsid w:val="00216E1D"/>
    <w:rsid w:val="002177A6"/>
    <w:rsid w:val="00217D54"/>
    <w:rsid w:val="002200FC"/>
    <w:rsid w:val="00220EF4"/>
    <w:rsid w:val="002217E7"/>
    <w:rsid w:val="00222F90"/>
    <w:rsid w:val="0022395E"/>
    <w:rsid w:val="00223BF4"/>
    <w:rsid w:val="0022629A"/>
    <w:rsid w:val="00226885"/>
    <w:rsid w:val="002316BD"/>
    <w:rsid w:val="002319C7"/>
    <w:rsid w:val="0023288F"/>
    <w:rsid w:val="00234A41"/>
    <w:rsid w:val="00234D01"/>
    <w:rsid w:val="0023545B"/>
    <w:rsid w:val="002354D0"/>
    <w:rsid w:val="0023590E"/>
    <w:rsid w:val="00235B42"/>
    <w:rsid w:val="00235BA3"/>
    <w:rsid w:val="00235C0D"/>
    <w:rsid w:val="00236C8D"/>
    <w:rsid w:val="00236D6C"/>
    <w:rsid w:val="00236F1C"/>
    <w:rsid w:val="0023705A"/>
    <w:rsid w:val="002370ED"/>
    <w:rsid w:val="00237170"/>
    <w:rsid w:val="002379F0"/>
    <w:rsid w:val="00237AF3"/>
    <w:rsid w:val="00237C5B"/>
    <w:rsid w:val="00237D48"/>
    <w:rsid w:val="00237FEF"/>
    <w:rsid w:val="00240446"/>
    <w:rsid w:val="002407AE"/>
    <w:rsid w:val="00240F0E"/>
    <w:rsid w:val="00241108"/>
    <w:rsid w:val="00241EDE"/>
    <w:rsid w:val="00242442"/>
    <w:rsid w:val="0024253F"/>
    <w:rsid w:val="00242BA2"/>
    <w:rsid w:val="00244F99"/>
    <w:rsid w:val="002455C7"/>
    <w:rsid w:val="00245CB3"/>
    <w:rsid w:val="00246920"/>
    <w:rsid w:val="002471EF"/>
    <w:rsid w:val="00247224"/>
    <w:rsid w:val="0024769A"/>
    <w:rsid w:val="00247E1E"/>
    <w:rsid w:val="0025050C"/>
    <w:rsid w:val="00250640"/>
    <w:rsid w:val="00250762"/>
    <w:rsid w:val="00250883"/>
    <w:rsid w:val="00250FB2"/>
    <w:rsid w:val="00250FE6"/>
    <w:rsid w:val="002512BB"/>
    <w:rsid w:val="002513B0"/>
    <w:rsid w:val="00251EDD"/>
    <w:rsid w:val="00252AF9"/>
    <w:rsid w:val="002535C6"/>
    <w:rsid w:val="00255681"/>
    <w:rsid w:val="00255BEC"/>
    <w:rsid w:val="002561A7"/>
    <w:rsid w:val="00256F87"/>
    <w:rsid w:val="0025726D"/>
    <w:rsid w:val="0025741F"/>
    <w:rsid w:val="002579A1"/>
    <w:rsid w:val="00260EE3"/>
    <w:rsid w:val="00261834"/>
    <w:rsid w:val="002628E6"/>
    <w:rsid w:val="0026291D"/>
    <w:rsid w:val="00262FB4"/>
    <w:rsid w:val="00263377"/>
    <w:rsid w:val="002637EC"/>
    <w:rsid w:val="00264FD6"/>
    <w:rsid w:val="00265296"/>
    <w:rsid w:val="00265863"/>
    <w:rsid w:val="00266A32"/>
    <w:rsid w:val="00266D86"/>
    <w:rsid w:val="00267581"/>
    <w:rsid w:val="00267741"/>
    <w:rsid w:val="00267CC0"/>
    <w:rsid w:val="00267F89"/>
    <w:rsid w:val="00270D67"/>
    <w:rsid w:val="00271995"/>
    <w:rsid w:val="00273D8A"/>
    <w:rsid w:val="002758B0"/>
    <w:rsid w:val="002758DA"/>
    <w:rsid w:val="0027609B"/>
    <w:rsid w:val="002760F5"/>
    <w:rsid w:val="00276506"/>
    <w:rsid w:val="0027655B"/>
    <w:rsid w:val="0027725B"/>
    <w:rsid w:val="0027797D"/>
    <w:rsid w:val="00280422"/>
    <w:rsid w:val="002807D2"/>
    <w:rsid w:val="00280ADF"/>
    <w:rsid w:val="00280D8E"/>
    <w:rsid w:val="00280ED9"/>
    <w:rsid w:val="0028116F"/>
    <w:rsid w:val="00281454"/>
    <w:rsid w:val="00281871"/>
    <w:rsid w:val="00281885"/>
    <w:rsid w:val="00282071"/>
    <w:rsid w:val="00282A6B"/>
    <w:rsid w:val="00282EFF"/>
    <w:rsid w:val="00283097"/>
    <w:rsid w:val="0028377D"/>
    <w:rsid w:val="00283F17"/>
    <w:rsid w:val="00284501"/>
    <w:rsid w:val="00285BEC"/>
    <w:rsid w:val="00285E2B"/>
    <w:rsid w:val="002863E6"/>
    <w:rsid w:val="0028662C"/>
    <w:rsid w:val="00286C64"/>
    <w:rsid w:val="0028706E"/>
    <w:rsid w:val="00287195"/>
    <w:rsid w:val="00287D35"/>
    <w:rsid w:val="002906AA"/>
    <w:rsid w:val="00290C89"/>
    <w:rsid w:val="00291032"/>
    <w:rsid w:val="0029160D"/>
    <w:rsid w:val="0029370B"/>
    <w:rsid w:val="00293C14"/>
    <w:rsid w:val="00294210"/>
    <w:rsid w:val="002943FD"/>
    <w:rsid w:val="002944EF"/>
    <w:rsid w:val="00294BBC"/>
    <w:rsid w:val="00294BF0"/>
    <w:rsid w:val="00294F97"/>
    <w:rsid w:val="00296164"/>
    <w:rsid w:val="00296CA8"/>
    <w:rsid w:val="002970E6"/>
    <w:rsid w:val="00297DAF"/>
    <w:rsid w:val="00297FFC"/>
    <w:rsid w:val="002A269D"/>
    <w:rsid w:val="002A27B5"/>
    <w:rsid w:val="002A2C95"/>
    <w:rsid w:val="002A2E82"/>
    <w:rsid w:val="002A326C"/>
    <w:rsid w:val="002A3DF6"/>
    <w:rsid w:val="002A4014"/>
    <w:rsid w:val="002A4FC4"/>
    <w:rsid w:val="002A52D0"/>
    <w:rsid w:val="002A5657"/>
    <w:rsid w:val="002A5915"/>
    <w:rsid w:val="002A5ADA"/>
    <w:rsid w:val="002A6569"/>
    <w:rsid w:val="002A685A"/>
    <w:rsid w:val="002A6F76"/>
    <w:rsid w:val="002A75C5"/>
    <w:rsid w:val="002A76C9"/>
    <w:rsid w:val="002A7A41"/>
    <w:rsid w:val="002B042A"/>
    <w:rsid w:val="002B0DBB"/>
    <w:rsid w:val="002B112A"/>
    <w:rsid w:val="002B1BD6"/>
    <w:rsid w:val="002B1D33"/>
    <w:rsid w:val="002B24E9"/>
    <w:rsid w:val="002B2BB3"/>
    <w:rsid w:val="002B33C4"/>
    <w:rsid w:val="002B399E"/>
    <w:rsid w:val="002B3EA1"/>
    <w:rsid w:val="002B53B3"/>
    <w:rsid w:val="002B5C63"/>
    <w:rsid w:val="002B5ED2"/>
    <w:rsid w:val="002B6D58"/>
    <w:rsid w:val="002B7136"/>
    <w:rsid w:val="002B74E4"/>
    <w:rsid w:val="002B78AD"/>
    <w:rsid w:val="002C05F0"/>
    <w:rsid w:val="002C1889"/>
    <w:rsid w:val="002C1A62"/>
    <w:rsid w:val="002C1F9D"/>
    <w:rsid w:val="002C2463"/>
    <w:rsid w:val="002C2756"/>
    <w:rsid w:val="002C2DC9"/>
    <w:rsid w:val="002C351B"/>
    <w:rsid w:val="002C43D2"/>
    <w:rsid w:val="002C58AD"/>
    <w:rsid w:val="002C58B9"/>
    <w:rsid w:val="002C6021"/>
    <w:rsid w:val="002C71EE"/>
    <w:rsid w:val="002C75CD"/>
    <w:rsid w:val="002C7DED"/>
    <w:rsid w:val="002D0610"/>
    <w:rsid w:val="002D1148"/>
    <w:rsid w:val="002D12FE"/>
    <w:rsid w:val="002D1F0C"/>
    <w:rsid w:val="002D28B1"/>
    <w:rsid w:val="002D2BB6"/>
    <w:rsid w:val="002D3872"/>
    <w:rsid w:val="002D39DD"/>
    <w:rsid w:val="002D3CE3"/>
    <w:rsid w:val="002D3DB7"/>
    <w:rsid w:val="002D4225"/>
    <w:rsid w:val="002D42B3"/>
    <w:rsid w:val="002D4943"/>
    <w:rsid w:val="002D49D1"/>
    <w:rsid w:val="002D4F16"/>
    <w:rsid w:val="002D549A"/>
    <w:rsid w:val="002D54D4"/>
    <w:rsid w:val="002D5CC4"/>
    <w:rsid w:val="002D5D86"/>
    <w:rsid w:val="002D71CB"/>
    <w:rsid w:val="002D736B"/>
    <w:rsid w:val="002D78F8"/>
    <w:rsid w:val="002D7ED6"/>
    <w:rsid w:val="002E0124"/>
    <w:rsid w:val="002E021E"/>
    <w:rsid w:val="002E0C44"/>
    <w:rsid w:val="002E1034"/>
    <w:rsid w:val="002E1D6E"/>
    <w:rsid w:val="002E1E65"/>
    <w:rsid w:val="002E1E69"/>
    <w:rsid w:val="002E1FFE"/>
    <w:rsid w:val="002E24B0"/>
    <w:rsid w:val="002E2785"/>
    <w:rsid w:val="002E279B"/>
    <w:rsid w:val="002E2CA4"/>
    <w:rsid w:val="002E2D17"/>
    <w:rsid w:val="002E3989"/>
    <w:rsid w:val="002E45F2"/>
    <w:rsid w:val="002E465B"/>
    <w:rsid w:val="002E4799"/>
    <w:rsid w:val="002E47BB"/>
    <w:rsid w:val="002E4B76"/>
    <w:rsid w:val="002E585B"/>
    <w:rsid w:val="002E5AE3"/>
    <w:rsid w:val="002E6E11"/>
    <w:rsid w:val="002E7486"/>
    <w:rsid w:val="002F0C12"/>
    <w:rsid w:val="002F0E20"/>
    <w:rsid w:val="002F16EE"/>
    <w:rsid w:val="002F17B6"/>
    <w:rsid w:val="002F2E0E"/>
    <w:rsid w:val="002F394E"/>
    <w:rsid w:val="002F3B6B"/>
    <w:rsid w:val="002F3CBB"/>
    <w:rsid w:val="002F3D94"/>
    <w:rsid w:val="002F4E36"/>
    <w:rsid w:val="002F5325"/>
    <w:rsid w:val="002F628C"/>
    <w:rsid w:val="002F663B"/>
    <w:rsid w:val="002F6AA2"/>
    <w:rsid w:val="002F7CF0"/>
    <w:rsid w:val="002F7FC2"/>
    <w:rsid w:val="003001C9"/>
    <w:rsid w:val="003001DF"/>
    <w:rsid w:val="00301511"/>
    <w:rsid w:val="00301882"/>
    <w:rsid w:val="00301C1E"/>
    <w:rsid w:val="0030334E"/>
    <w:rsid w:val="00303433"/>
    <w:rsid w:val="003037A7"/>
    <w:rsid w:val="00303CC3"/>
    <w:rsid w:val="0030405A"/>
    <w:rsid w:val="003043FB"/>
    <w:rsid w:val="00305C1A"/>
    <w:rsid w:val="00306B1F"/>
    <w:rsid w:val="00307553"/>
    <w:rsid w:val="00307B83"/>
    <w:rsid w:val="00307D55"/>
    <w:rsid w:val="0031005B"/>
    <w:rsid w:val="00310222"/>
    <w:rsid w:val="00310321"/>
    <w:rsid w:val="003103BF"/>
    <w:rsid w:val="003104A6"/>
    <w:rsid w:val="00310BED"/>
    <w:rsid w:val="00310E17"/>
    <w:rsid w:val="00311396"/>
    <w:rsid w:val="0031151D"/>
    <w:rsid w:val="00311DD9"/>
    <w:rsid w:val="00311F9D"/>
    <w:rsid w:val="003121C0"/>
    <w:rsid w:val="003122FD"/>
    <w:rsid w:val="00313200"/>
    <w:rsid w:val="003137EB"/>
    <w:rsid w:val="003139E3"/>
    <w:rsid w:val="00313BA9"/>
    <w:rsid w:val="00314056"/>
    <w:rsid w:val="003157C9"/>
    <w:rsid w:val="00315CE4"/>
    <w:rsid w:val="00316618"/>
    <w:rsid w:val="00316EE4"/>
    <w:rsid w:val="00320417"/>
    <w:rsid w:val="0032074B"/>
    <w:rsid w:val="00320845"/>
    <w:rsid w:val="00320DC8"/>
    <w:rsid w:val="00320E72"/>
    <w:rsid w:val="003217F9"/>
    <w:rsid w:val="00322EA9"/>
    <w:rsid w:val="003230CA"/>
    <w:rsid w:val="003232B7"/>
    <w:rsid w:val="00323776"/>
    <w:rsid w:val="00323A36"/>
    <w:rsid w:val="003251F4"/>
    <w:rsid w:val="00325447"/>
    <w:rsid w:val="003254B0"/>
    <w:rsid w:val="00325F83"/>
    <w:rsid w:val="003262CF"/>
    <w:rsid w:val="003267E2"/>
    <w:rsid w:val="00326B2D"/>
    <w:rsid w:val="00326D48"/>
    <w:rsid w:val="00327376"/>
    <w:rsid w:val="00327E07"/>
    <w:rsid w:val="00330430"/>
    <w:rsid w:val="00331936"/>
    <w:rsid w:val="00331F58"/>
    <w:rsid w:val="00331FC8"/>
    <w:rsid w:val="0033283E"/>
    <w:rsid w:val="003329CD"/>
    <w:rsid w:val="003335DD"/>
    <w:rsid w:val="00333DB6"/>
    <w:rsid w:val="00333EDC"/>
    <w:rsid w:val="0033427B"/>
    <w:rsid w:val="003345E4"/>
    <w:rsid w:val="00334F37"/>
    <w:rsid w:val="0033508F"/>
    <w:rsid w:val="00335140"/>
    <w:rsid w:val="00335752"/>
    <w:rsid w:val="00335CDD"/>
    <w:rsid w:val="00335F57"/>
    <w:rsid w:val="00336262"/>
    <w:rsid w:val="003363D9"/>
    <w:rsid w:val="00336923"/>
    <w:rsid w:val="0033774B"/>
    <w:rsid w:val="003378C6"/>
    <w:rsid w:val="0034012B"/>
    <w:rsid w:val="00342891"/>
    <w:rsid w:val="00343D6C"/>
    <w:rsid w:val="00343E7A"/>
    <w:rsid w:val="00344015"/>
    <w:rsid w:val="00344F1D"/>
    <w:rsid w:val="00344FF0"/>
    <w:rsid w:val="0034515D"/>
    <w:rsid w:val="00345405"/>
    <w:rsid w:val="00345E3A"/>
    <w:rsid w:val="003464FB"/>
    <w:rsid w:val="003469C0"/>
    <w:rsid w:val="003477D8"/>
    <w:rsid w:val="003479DA"/>
    <w:rsid w:val="00350EC5"/>
    <w:rsid w:val="00351178"/>
    <w:rsid w:val="00351190"/>
    <w:rsid w:val="00351264"/>
    <w:rsid w:val="0035188F"/>
    <w:rsid w:val="003519FA"/>
    <w:rsid w:val="00351CAA"/>
    <w:rsid w:val="0035379C"/>
    <w:rsid w:val="00353E82"/>
    <w:rsid w:val="00353EE1"/>
    <w:rsid w:val="003542BA"/>
    <w:rsid w:val="00354B56"/>
    <w:rsid w:val="003550CD"/>
    <w:rsid w:val="003556C4"/>
    <w:rsid w:val="00356593"/>
    <w:rsid w:val="00357536"/>
    <w:rsid w:val="0035758D"/>
    <w:rsid w:val="00357A93"/>
    <w:rsid w:val="0036029B"/>
    <w:rsid w:val="00360AF0"/>
    <w:rsid w:val="00360C88"/>
    <w:rsid w:val="00361377"/>
    <w:rsid w:val="00361404"/>
    <w:rsid w:val="00361BD3"/>
    <w:rsid w:val="00362F5C"/>
    <w:rsid w:val="0036305C"/>
    <w:rsid w:val="00363342"/>
    <w:rsid w:val="00363EA7"/>
    <w:rsid w:val="0036482F"/>
    <w:rsid w:val="0036484A"/>
    <w:rsid w:val="00364F23"/>
    <w:rsid w:val="003653D9"/>
    <w:rsid w:val="00365421"/>
    <w:rsid w:val="00366160"/>
    <w:rsid w:val="00366787"/>
    <w:rsid w:val="00366F93"/>
    <w:rsid w:val="0037003E"/>
    <w:rsid w:val="003704A8"/>
    <w:rsid w:val="003705AF"/>
    <w:rsid w:val="00370637"/>
    <w:rsid w:val="00370757"/>
    <w:rsid w:val="00370793"/>
    <w:rsid w:val="003710A0"/>
    <w:rsid w:val="00371196"/>
    <w:rsid w:val="00371AFF"/>
    <w:rsid w:val="00372FCA"/>
    <w:rsid w:val="003735FE"/>
    <w:rsid w:val="00373FFA"/>
    <w:rsid w:val="00374A1A"/>
    <w:rsid w:val="0037539E"/>
    <w:rsid w:val="00375B03"/>
    <w:rsid w:val="00375CDF"/>
    <w:rsid w:val="00377051"/>
    <w:rsid w:val="003775E5"/>
    <w:rsid w:val="0037773E"/>
    <w:rsid w:val="00377AC8"/>
    <w:rsid w:val="003807D1"/>
    <w:rsid w:val="00380AE1"/>
    <w:rsid w:val="00380B35"/>
    <w:rsid w:val="00380C3B"/>
    <w:rsid w:val="00380CF4"/>
    <w:rsid w:val="00380E24"/>
    <w:rsid w:val="00381358"/>
    <w:rsid w:val="00381CF7"/>
    <w:rsid w:val="00381F16"/>
    <w:rsid w:val="00383E69"/>
    <w:rsid w:val="0038454B"/>
    <w:rsid w:val="00384813"/>
    <w:rsid w:val="00385605"/>
    <w:rsid w:val="00385D03"/>
    <w:rsid w:val="003861E8"/>
    <w:rsid w:val="00386452"/>
    <w:rsid w:val="0038709F"/>
    <w:rsid w:val="00387DF0"/>
    <w:rsid w:val="00390014"/>
    <w:rsid w:val="00390E7B"/>
    <w:rsid w:val="00391357"/>
    <w:rsid w:val="0039166E"/>
    <w:rsid w:val="00392DF1"/>
    <w:rsid w:val="00393122"/>
    <w:rsid w:val="00393A0B"/>
    <w:rsid w:val="00393CA9"/>
    <w:rsid w:val="00393E3C"/>
    <w:rsid w:val="00394A35"/>
    <w:rsid w:val="00394FB6"/>
    <w:rsid w:val="0039531B"/>
    <w:rsid w:val="00395853"/>
    <w:rsid w:val="00395E63"/>
    <w:rsid w:val="00396D79"/>
    <w:rsid w:val="00397B07"/>
    <w:rsid w:val="003A04D2"/>
    <w:rsid w:val="003A0A4B"/>
    <w:rsid w:val="003A20BC"/>
    <w:rsid w:val="003A2BB4"/>
    <w:rsid w:val="003A3342"/>
    <w:rsid w:val="003A352E"/>
    <w:rsid w:val="003A37B3"/>
    <w:rsid w:val="003A3B0B"/>
    <w:rsid w:val="003A3B43"/>
    <w:rsid w:val="003A4299"/>
    <w:rsid w:val="003A50B2"/>
    <w:rsid w:val="003A546E"/>
    <w:rsid w:val="003A5479"/>
    <w:rsid w:val="003A5C71"/>
    <w:rsid w:val="003A5D16"/>
    <w:rsid w:val="003A5D66"/>
    <w:rsid w:val="003A5EBA"/>
    <w:rsid w:val="003A61E0"/>
    <w:rsid w:val="003A62B9"/>
    <w:rsid w:val="003A6524"/>
    <w:rsid w:val="003A6654"/>
    <w:rsid w:val="003A6B1B"/>
    <w:rsid w:val="003B2443"/>
    <w:rsid w:val="003B2822"/>
    <w:rsid w:val="003B2CAB"/>
    <w:rsid w:val="003B33B4"/>
    <w:rsid w:val="003B4C51"/>
    <w:rsid w:val="003B5059"/>
    <w:rsid w:val="003B5CC2"/>
    <w:rsid w:val="003B61DB"/>
    <w:rsid w:val="003B75A9"/>
    <w:rsid w:val="003B77B1"/>
    <w:rsid w:val="003C02F1"/>
    <w:rsid w:val="003C06B2"/>
    <w:rsid w:val="003C08F9"/>
    <w:rsid w:val="003C2405"/>
    <w:rsid w:val="003C2535"/>
    <w:rsid w:val="003C28F4"/>
    <w:rsid w:val="003C325A"/>
    <w:rsid w:val="003C35B0"/>
    <w:rsid w:val="003C3663"/>
    <w:rsid w:val="003C4256"/>
    <w:rsid w:val="003C440A"/>
    <w:rsid w:val="003C4B24"/>
    <w:rsid w:val="003C523A"/>
    <w:rsid w:val="003C5631"/>
    <w:rsid w:val="003C59B2"/>
    <w:rsid w:val="003C5AA0"/>
    <w:rsid w:val="003C5D6B"/>
    <w:rsid w:val="003C6047"/>
    <w:rsid w:val="003C63FA"/>
    <w:rsid w:val="003C67EE"/>
    <w:rsid w:val="003C6956"/>
    <w:rsid w:val="003C69E2"/>
    <w:rsid w:val="003C69F5"/>
    <w:rsid w:val="003C750C"/>
    <w:rsid w:val="003C7C4D"/>
    <w:rsid w:val="003C7C7B"/>
    <w:rsid w:val="003D12EC"/>
    <w:rsid w:val="003D1D36"/>
    <w:rsid w:val="003D2183"/>
    <w:rsid w:val="003D31A2"/>
    <w:rsid w:val="003D3693"/>
    <w:rsid w:val="003D3AD8"/>
    <w:rsid w:val="003D3F2F"/>
    <w:rsid w:val="003D41F4"/>
    <w:rsid w:val="003D456B"/>
    <w:rsid w:val="003D4C58"/>
    <w:rsid w:val="003D4C8F"/>
    <w:rsid w:val="003D55DB"/>
    <w:rsid w:val="003D56FB"/>
    <w:rsid w:val="003D64A9"/>
    <w:rsid w:val="003D6613"/>
    <w:rsid w:val="003D6784"/>
    <w:rsid w:val="003D6D2B"/>
    <w:rsid w:val="003D77DC"/>
    <w:rsid w:val="003E001A"/>
    <w:rsid w:val="003E015D"/>
    <w:rsid w:val="003E0537"/>
    <w:rsid w:val="003E0F1B"/>
    <w:rsid w:val="003E1B08"/>
    <w:rsid w:val="003E1FA8"/>
    <w:rsid w:val="003E3868"/>
    <w:rsid w:val="003E387F"/>
    <w:rsid w:val="003E3A52"/>
    <w:rsid w:val="003E490D"/>
    <w:rsid w:val="003E5054"/>
    <w:rsid w:val="003E52A2"/>
    <w:rsid w:val="003E5648"/>
    <w:rsid w:val="003E56C6"/>
    <w:rsid w:val="003E6712"/>
    <w:rsid w:val="003E6DE1"/>
    <w:rsid w:val="003F0A52"/>
    <w:rsid w:val="003F2087"/>
    <w:rsid w:val="003F20AB"/>
    <w:rsid w:val="003F3279"/>
    <w:rsid w:val="003F33AB"/>
    <w:rsid w:val="003F3520"/>
    <w:rsid w:val="003F4E74"/>
    <w:rsid w:val="003F66FE"/>
    <w:rsid w:val="003F6D96"/>
    <w:rsid w:val="003F6E6A"/>
    <w:rsid w:val="003F6F2B"/>
    <w:rsid w:val="003F6F7D"/>
    <w:rsid w:val="003F76F9"/>
    <w:rsid w:val="003F789A"/>
    <w:rsid w:val="003F79AD"/>
    <w:rsid w:val="004011AB"/>
    <w:rsid w:val="004013BF"/>
    <w:rsid w:val="00401488"/>
    <w:rsid w:val="00401917"/>
    <w:rsid w:val="00401B5F"/>
    <w:rsid w:val="0040208B"/>
    <w:rsid w:val="00402E68"/>
    <w:rsid w:val="00403330"/>
    <w:rsid w:val="00403D1C"/>
    <w:rsid w:val="004045D1"/>
    <w:rsid w:val="004051D9"/>
    <w:rsid w:val="00405C2C"/>
    <w:rsid w:val="00405D95"/>
    <w:rsid w:val="0040658F"/>
    <w:rsid w:val="00406666"/>
    <w:rsid w:val="00406CCD"/>
    <w:rsid w:val="00407010"/>
    <w:rsid w:val="0040744B"/>
    <w:rsid w:val="00407FA0"/>
    <w:rsid w:val="004108D1"/>
    <w:rsid w:val="004117A6"/>
    <w:rsid w:val="00412396"/>
    <w:rsid w:val="004132C7"/>
    <w:rsid w:val="00413888"/>
    <w:rsid w:val="004139B9"/>
    <w:rsid w:val="00413A28"/>
    <w:rsid w:val="00413EE9"/>
    <w:rsid w:val="00413FA4"/>
    <w:rsid w:val="00414468"/>
    <w:rsid w:val="0041460A"/>
    <w:rsid w:val="00414B40"/>
    <w:rsid w:val="00415053"/>
    <w:rsid w:val="0041548D"/>
    <w:rsid w:val="004155DF"/>
    <w:rsid w:val="004156E2"/>
    <w:rsid w:val="004156FE"/>
    <w:rsid w:val="00415E23"/>
    <w:rsid w:val="00416174"/>
    <w:rsid w:val="00416243"/>
    <w:rsid w:val="00416858"/>
    <w:rsid w:val="00417DDA"/>
    <w:rsid w:val="004201EE"/>
    <w:rsid w:val="00420EB1"/>
    <w:rsid w:val="00421A15"/>
    <w:rsid w:val="00421E33"/>
    <w:rsid w:val="00422216"/>
    <w:rsid w:val="00422256"/>
    <w:rsid w:val="004224B1"/>
    <w:rsid w:val="00422796"/>
    <w:rsid w:val="00423077"/>
    <w:rsid w:val="00423333"/>
    <w:rsid w:val="004234B2"/>
    <w:rsid w:val="00423543"/>
    <w:rsid w:val="00424209"/>
    <w:rsid w:val="00424293"/>
    <w:rsid w:val="00425BF9"/>
    <w:rsid w:val="00426046"/>
    <w:rsid w:val="00426342"/>
    <w:rsid w:val="004263EE"/>
    <w:rsid w:val="00426775"/>
    <w:rsid w:val="00426981"/>
    <w:rsid w:val="00427FAA"/>
    <w:rsid w:val="00430AC8"/>
    <w:rsid w:val="0043134D"/>
    <w:rsid w:val="00431645"/>
    <w:rsid w:val="00431B0C"/>
    <w:rsid w:val="00432C32"/>
    <w:rsid w:val="00433A9B"/>
    <w:rsid w:val="004341FB"/>
    <w:rsid w:val="004343B9"/>
    <w:rsid w:val="00434A4D"/>
    <w:rsid w:val="00435333"/>
    <w:rsid w:val="0043538D"/>
    <w:rsid w:val="004355A6"/>
    <w:rsid w:val="00435672"/>
    <w:rsid w:val="00435714"/>
    <w:rsid w:val="004359A9"/>
    <w:rsid w:val="00435DB4"/>
    <w:rsid w:val="00436BBF"/>
    <w:rsid w:val="00436E60"/>
    <w:rsid w:val="0043729D"/>
    <w:rsid w:val="0043753B"/>
    <w:rsid w:val="00437EEF"/>
    <w:rsid w:val="004409D8"/>
    <w:rsid w:val="00443935"/>
    <w:rsid w:val="00444179"/>
    <w:rsid w:val="004444F7"/>
    <w:rsid w:val="004446EE"/>
    <w:rsid w:val="004451C4"/>
    <w:rsid w:val="0044616E"/>
    <w:rsid w:val="0044658E"/>
    <w:rsid w:val="00447768"/>
    <w:rsid w:val="00447D53"/>
    <w:rsid w:val="00447F61"/>
    <w:rsid w:val="0045045C"/>
    <w:rsid w:val="004506E9"/>
    <w:rsid w:val="004516DA"/>
    <w:rsid w:val="00451895"/>
    <w:rsid w:val="00451D67"/>
    <w:rsid w:val="004536AC"/>
    <w:rsid w:val="00453C57"/>
    <w:rsid w:val="00453CE1"/>
    <w:rsid w:val="00454250"/>
    <w:rsid w:val="004548EC"/>
    <w:rsid w:val="00454CC1"/>
    <w:rsid w:val="00455117"/>
    <w:rsid w:val="0045546F"/>
    <w:rsid w:val="004564F8"/>
    <w:rsid w:val="00456A66"/>
    <w:rsid w:val="0045716C"/>
    <w:rsid w:val="004576B1"/>
    <w:rsid w:val="00457CF8"/>
    <w:rsid w:val="00457D62"/>
    <w:rsid w:val="00460C18"/>
    <w:rsid w:val="00460C4C"/>
    <w:rsid w:val="0046102D"/>
    <w:rsid w:val="004616F5"/>
    <w:rsid w:val="00461843"/>
    <w:rsid w:val="004618F8"/>
    <w:rsid w:val="00461AD8"/>
    <w:rsid w:val="00461AFD"/>
    <w:rsid w:val="00461CC4"/>
    <w:rsid w:val="00461ED0"/>
    <w:rsid w:val="0046212A"/>
    <w:rsid w:val="004627C0"/>
    <w:rsid w:val="0046286B"/>
    <w:rsid w:val="004633DC"/>
    <w:rsid w:val="004640FB"/>
    <w:rsid w:val="00464874"/>
    <w:rsid w:val="00464E24"/>
    <w:rsid w:val="00464E95"/>
    <w:rsid w:val="00464FC7"/>
    <w:rsid w:val="0046500F"/>
    <w:rsid w:val="00466B91"/>
    <w:rsid w:val="00466CA1"/>
    <w:rsid w:val="004679D0"/>
    <w:rsid w:val="00467B81"/>
    <w:rsid w:val="00467C14"/>
    <w:rsid w:val="00467C6A"/>
    <w:rsid w:val="0047032A"/>
    <w:rsid w:val="00470342"/>
    <w:rsid w:val="0047143A"/>
    <w:rsid w:val="00471BBB"/>
    <w:rsid w:val="0047281C"/>
    <w:rsid w:val="00472EDD"/>
    <w:rsid w:val="004732CE"/>
    <w:rsid w:val="00473C6E"/>
    <w:rsid w:val="00473F4A"/>
    <w:rsid w:val="004745E2"/>
    <w:rsid w:val="00474A5D"/>
    <w:rsid w:val="004762A3"/>
    <w:rsid w:val="004769E3"/>
    <w:rsid w:val="00476B93"/>
    <w:rsid w:val="004779B0"/>
    <w:rsid w:val="00477C0D"/>
    <w:rsid w:val="00480B81"/>
    <w:rsid w:val="00481C63"/>
    <w:rsid w:val="004825D8"/>
    <w:rsid w:val="004825FC"/>
    <w:rsid w:val="0048313B"/>
    <w:rsid w:val="00483B9F"/>
    <w:rsid w:val="00484139"/>
    <w:rsid w:val="00485026"/>
    <w:rsid w:val="00487277"/>
    <w:rsid w:val="004872CC"/>
    <w:rsid w:val="0048739C"/>
    <w:rsid w:val="00487856"/>
    <w:rsid w:val="004906E6"/>
    <w:rsid w:val="004907EF"/>
    <w:rsid w:val="00490D97"/>
    <w:rsid w:val="00490E20"/>
    <w:rsid w:val="004912A1"/>
    <w:rsid w:val="00491542"/>
    <w:rsid w:val="004917D8"/>
    <w:rsid w:val="00492179"/>
    <w:rsid w:val="00492411"/>
    <w:rsid w:val="00493540"/>
    <w:rsid w:val="00493911"/>
    <w:rsid w:val="0049417B"/>
    <w:rsid w:val="0049457F"/>
    <w:rsid w:val="00494B8F"/>
    <w:rsid w:val="00494EDD"/>
    <w:rsid w:val="00495CA2"/>
    <w:rsid w:val="00495D6D"/>
    <w:rsid w:val="00495EF8"/>
    <w:rsid w:val="00497EF4"/>
    <w:rsid w:val="004A0D44"/>
    <w:rsid w:val="004A1547"/>
    <w:rsid w:val="004A25D9"/>
    <w:rsid w:val="004A2A02"/>
    <w:rsid w:val="004A3389"/>
    <w:rsid w:val="004A3B36"/>
    <w:rsid w:val="004A3E3D"/>
    <w:rsid w:val="004A4EE8"/>
    <w:rsid w:val="004A5B20"/>
    <w:rsid w:val="004A628A"/>
    <w:rsid w:val="004A681D"/>
    <w:rsid w:val="004A743C"/>
    <w:rsid w:val="004A7AEC"/>
    <w:rsid w:val="004B1C0B"/>
    <w:rsid w:val="004B1D7D"/>
    <w:rsid w:val="004B1DB1"/>
    <w:rsid w:val="004B2132"/>
    <w:rsid w:val="004B386F"/>
    <w:rsid w:val="004B3CB7"/>
    <w:rsid w:val="004B548B"/>
    <w:rsid w:val="004B57D1"/>
    <w:rsid w:val="004B5ED5"/>
    <w:rsid w:val="004B5F38"/>
    <w:rsid w:val="004B6463"/>
    <w:rsid w:val="004B6E3B"/>
    <w:rsid w:val="004B779C"/>
    <w:rsid w:val="004B7D2B"/>
    <w:rsid w:val="004C000F"/>
    <w:rsid w:val="004C060B"/>
    <w:rsid w:val="004C07EE"/>
    <w:rsid w:val="004C18C3"/>
    <w:rsid w:val="004C1976"/>
    <w:rsid w:val="004C23A6"/>
    <w:rsid w:val="004C32D2"/>
    <w:rsid w:val="004C36A5"/>
    <w:rsid w:val="004C3C93"/>
    <w:rsid w:val="004C63B7"/>
    <w:rsid w:val="004C660A"/>
    <w:rsid w:val="004C66D8"/>
    <w:rsid w:val="004C6AAA"/>
    <w:rsid w:val="004C7E24"/>
    <w:rsid w:val="004C7FFD"/>
    <w:rsid w:val="004D06D5"/>
    <w:rsid w:val="004D070D"/>
    <w:rsid w:val="004D081D"/>
    <w:rsid w:val="004D0D58"/>
    <w:rsid w:val="004D0F2E"/>
    <w:rsid w:val="004D100A"/>
    <w:rsid w:val="004D1085"/>
    <w:rsid w:val="004D1F29"/>
    <w:rsid w:val="004D2043"/>
    <w:rsid w:val="004D2231"/>
    <w:rsid w:val="004D2B17"/>
    <w:rsid w:val="004D38D0"/>
    <w:rsid w:val="004D38E3"/>
    <w:rsid w:val="004D494E"/>
    <w:rsid w:val="004D4B28"/>
    <w:rsid w:val="004D4EB3"/>
    <w:rsid w:val="004D5AF9"/>
    <w:rsid w:val="004D5FFE"/>
    <w:rsid w:val="004D65FB"/>
    <w:rsid w:val="004D6CF5"/>
    <w:rsid w:val="004E0DB9"/>
    <w:rsid w:val="004E0ED2"/>
    <w:rsid w:val="004E1D17"/>
    <w:rsid w:val="004E2150"/>
    <w:rsid w:val="004E257C"/>
    <w:rsid w:val="004E28A9"/>
    <w:rsid w:val="004E2C56"/>
    <w:rsid w:val="004E2CFD"/>
    <w:rsid w:val="004E2D52"/>
    <w:rsid w:val="004E3344"/>
    <w:rsid w:val="004E43E7"/>
    <w:rsid w:val="004E4853"/>
    <w:rsid w:val="004E48C1"/>
    <w:rsid w:val="004E4F31"/>
    <w:rsid w:val="004E614E"/>
    <w:rsid w:val="004E6181"/>
    <w:rsid w:val="004E620A"/>
    <w:rsid w:val="004E7297"/>
    <w:rsid w:val="004E79A9"/>
    <w:rsid w:val="004E7C6E"/>
    <w:rsid w:val="004F0D10"/>
    <w:rsid w:val="004F2624"/>
    <w:rsid w:val="004F3318"/>
    <w:rsid w:val="004F3409"/>
    <w:rsid w:val="004F3966"/>
    <w:rsid w:val="004F3BBB"/>
    <w:rsid w:val="004F3E7A"/>
    <w:rsid w:val="004F40F1"/>
    <w:rsid w:val="004F42EE"/>
    <w:rsid w:val="004F4426"/>
    <w:rsid w:val="004F4B1C"/>
    <w:rsid w:val="004F5046"/>
    <w:rsid w:val="004F5672"/>
    <w:rsid w:val="004F5C05"/>
    <w:rsid w:val="004F6151"/>
    <w:rsid w:val="004F6604"/>
    <w:rsid w:val="004F6B55"/>
    <w:rsid w:val="004F6FBC"/>
    <w:rsid w:val="004F743A"/>
    <w:rsid w:val="00500371"/>
    <w:rsid w:val="00500A9D"/>
    <w:rsid w:val="00500B62"/>
    <w:rsid w:val="00500BB2"/>
    <w:rsid w:val="00500F33"/>
    <w:rsid w:val="0050136A"/>
    <w:rsid w:val="00501F4E"/>
    <w:rsid w:val="00503415"/>
    <w:rsid w:val="0050368F"/>
    <w:rsid w:val="00503DA9"/>
    <w:rsid w:val="005043FA"/>
    <w:rsid w:val="005044D0"/>
    <w:rsid w:val="00504C4F"/>
    <w:rsid w:val="00507D03"/>
    <w:rsid w:val="00510813"/>
    <w:rsid w:val="005108A5"/>
    <w:rsid w:val="00510D97"/>
    <w:rsid w:val="0051101D"/>
    <w:rsid w:val="00511218"/>
    <w:rsid w:val="00511691"/>
    <w:rsid w:val="00511BA9"/>
    <w:rsid w:val="00511F23"/>
    <w:rsid w:val="00513C21"/>
    <w:rsid w:val="00514B9A"/>
    <w:rsid w:val="00514ECF"/>
    <w:rsid w:val="005151B5"/>
    <w:rsid w:val="005155E3"/>
    <w:rsid w:val="005158E1"/>
    <w:rsid w:val="00515E12"/>
    <w:rsid w:val="00515E94"/>
    <w:rsid w:val="00516415"/>
    <w:rsid w:val="0051649C"/>
    <w:rsid w:val="00517036"/>
    <w:rsid w:val="005170AF"/>
    <w:rsid w:val="005172F7"/>
    <w:rsid w:val="005173D2"/>
    <w:rsid w:val="0051783F"/>
    <w:rsid w:val="00517A14"/>
    <w:rsid w:val="00517B53"/>
    <w:rsid w:val="0052048F"/>
    <w:rsid w:val="0052052F"/>
    <w:rsid w:val="005205CB"/>
    <w:rsid w:val="00520A8D"/>
    <w:rsid w:val="00520D02"/>
    <w:rsid w:val="005217F5"/>
    <w:rsid w:val="005219C3"/>
    <w:rsid w:val="00521A26"/>
    <w:rsid w:val="00521D10"/>
    <w:rsid w:val="00522181"/>
    <w:rsid w:val="0052261E"/>
    <w:rsid w:val="00522BA4"/>
    <w:rsid w:val="00522BB7"/>
    <w:rsid w:val="00522C2F"/>
    <w:rsid w:val="00522CBF"/>
    <w:rsid w:val="005231D6"/>
    <w:rsid w:val="00523BE5"/>
    <w:rsid w:val="005248E0"/>
    <w:rsid w:val="00525230"/>
    <w:rsid w:val="00525992"/>
    <w:rsid w:val="00525A90"/>
    <w:rsid w:val="005266E1"/>
    <w:rsid w:val="00526D11"/>
    <w:rsid w:val="005273B9"/>
    <w:rsid w:val="00527417"/>
    <w:rsid w:val="0053048E"/>
    <w:rsid w:val="0053072E"/>
    <w:rsid w:val="00530F32"/>
    <w:rsid w:val="00531C70"/>
    <w:rsid w:val="00532B92"/>
    <w:rsid w:val="00532E6C"/>
    <w:rsid w:val="00532FB1"/>
    <w:rsid w:val="005332A1"/>
    <w:rsid w:val="0053370F"/>
    <w:rsid w:val="005337D6"/>
    <w:rsid w:val="005347CE"/>
    <w:rsid w:val="0053561B"/>
    <w:rsid w:val="00535951"/>
    <w:rsid w:val="00535B07"/>
    <w:rsid w:val="00535DD1"/>
    <w:rsid w:val="00536511"/>
    <w:rsid w:val="00536BB5"/>
    <w:rsid w:val="00536C11"/>
    <w:rsid w:val="00536CE0"/>
    <w:rsid w:val="00537007"/>
    <w:rsid w:val="0053700B"/>
    <w:rsid w:val="00540962"/>
    <w:rsid w:val="00540ED9"/>
    <w:rsid w:val="00542199"/>
    <w:rsid w:val="00542536"/>
    <w:rsid w:val="00542F47"/>
    <w:rsid w:val="005433A7"/>
    <w:rsid w:val="00543485"/>
    <w:rsid w:val="0054358E"/>
    <w:rsid w:val="0054390B"/>
    <w:rsid w:val="00543F1D"/>
    <w:rsid w:val="005442B2"/>
    <w:rsid w:val="00544391"/>
    <w:rsid w:val="00544942"/>
    <w:rsid w:val="00544CFC"/>
    <w:rsid w:val="005453FF"/>
    <w:rsid w:val="00545FD3"/>
    <w:rsid w:val="005464D8"/>
    <w:rsid w:val="0054746F"/>
    <w:rsid w:val="005508FB"/>
    <w:rsid w:val="0055091C"/>
    <w:rsid w:val="0055150E"/>
    <w:rsid w:val="005520A9"/>
    <w:rsid w:val="00552D9E"/>
    <w:rsid w:val="005546EA"/>
    <w:rsid w:val="00554915"/>
    <w:rsid w:val="00554FF4"/>
    <w:rsid w:val="00555540"/>
    <w:rsid w:val="00555621"/>
    <w:rsid w:val="00556590"/>
    <w:rsid w:val="0055667A"/>
    <w:rsid w:val="00556C09"/>
    <w:rsid w:val="00557003"/>
    <w:rsid w:val="00557079"/>
    <w:rsid w:val="00557FD8"/>
    <w:rsid w:val="005603F2"/>
    <w:rsid w:val="005608E5"/>
    <w:rsid w:val="00561749"/>
    <w:rsid w:val="00561756"/>
    <w:rsid w:val="00562290"/>
    <w:rsid w:val="00562D05"/>
    <w:rsid w:val="00563073"/>
    <w:rsid w:val="005634E6"/>
    <w:rsid w:val="00563542"/>
    <w:rsid w:val="0056400E"/>
    <w:rsid w:val="0056416F"/>
    <w:rsid w:val="005659F8"/>
    <w:rsid w:val="00565AD3"/>
    <w:rsid w:val="00565FC0"/>
    <w:rsid w:val="00566555"/>
    <w:rsid w:val="00566778"/>
    <w:rsid w:val="005672EF"/>
    <w:rsid w:val="005679E7"/>
    <w:rsid w:val="00567BA9"/>
    <w:rsid w:val="005705E7"/>
    <w:rsid w:val="0057116A"/>
    <w:rsid w:val="00572BBD"/>
    <w:rsid w:val="00573117"/>
    <w:rsid w:val="00573814"/>
    <w:rsid w:val="00573981"/>
    <w:rsid w:val="00573B65"/>
    <w:rsid w:val="005751F8"/>
    <w:rsid w:val="005774C8"/>
    <w:rsid w:val="0057794A"/>
    <w:rsid w:val="00577BC9"/>
    <w:rsid w:val="00577F1C"/>
    <w:rsid w:val="00580668"/>
    <w:rsid w:val="00581206"/>
    <w:rsid w:val="005813AA"/>
    <w:rsid w:val="005816E1"/>
    <w:rsid w:val="005821F0"/>
    <w:rsid w:val="00582749"/>
    <w:rsid w:val="00582F3D"/>
    <w:rsid w:val="005836C5"/>
    <w:rsid w:val="00583781"/>
    <w:rsid w:val="00583F71"/>
    <w:rsid w:val="005840C0"/>
    <w:rsid w:val="00584638"/>
    <w:rsid w:val="00584CDF"/>
    <w:rsid w:val="00584FE4"/>
    <w:rsid w:val="0058574D"/>
    <w:rsid w:val="00585852"/>
    <w:rsid w:val="00585D7F"/>
    <w:rsid w:val="0058629C"/>
    <w:rsid w:val="00586DAA"/>
    <w:rsid w:val="005871E7"/>
    <w:rsid w:val="00587770"/>
    <w:rsid w:val="00587C5B"/>
    <w:rsid w:val="00587DD3"/>
    <w:rsid w:val="005906CF"/>
    <w:rsid w:val="00590FA7"/>
    <w:rsid w:val="005914E8"/>
    <w:rsid w:val="0059153A"/>
    <w:rsid w:val="00592731"/>
    <w:rsid w:val="00592B35"/>
    <w:rsid w:val="00593265"/>
    <w:rsid w:val="005939EC"/>
    <w:rsid w:val="00593EDF"/>
    <w:rsid w:val="005945E6"/>
    <w:rsid w:val="00594905"/>
    <w:rsid w:val="005951EF"/>
    <w:rsid w:val="00595900"/>
    <w:rsid w:val="00595B20"/>
    <w:rsid w:val="00596B3C"/>
    <w:rsid w:val="0059717F"/>
    <w:rsid w:val="00597EAC"/>
    <w:rsid w:val="005A0DB3"/>
    <w:rsid w:val="005A11E7"/>
    <w:rsid w:val="005A15B8"/>
    <w:rsid w:val="005A3163"/>
    <w:rsid w:val="005A32A0"/>
    <w:rsid w:val="005A331B"/>
    <w:rsid w:val="005A342B"/>
    <w:rsid w:val="005A390F"/>
    <w:rsid w:val="005A3BF0"/>
    <w:rsid w:val="005A5089"/>
    <w:rsid w:val="005A52A3"/>
    <w:rsid w:val="005A52F0"/>
    <w:rsid w:val="005A6259"/>
    <w:rsid w:val="005A648B"/>
    <w:rsid w:val="005A64CA"/>
    <w:rsid w:val="005A670A"/>
    <w:rsid w:val="005A6927"/>
    <w:rsid w:val="005A7255"/>
    <w:rsid w:val="005A746D"/>
    <w:rsid w:val="005A761A"/>
    <w:rsid w:val="005A77AA"/>
    <w:rsid w:val="005A7A24"/>
    <w:rsid w:val="005B05B2"/>
    <w:rsid w:val="005B0AC1"/>
    <w:rsid w:val="005B0EEB"/>
    <w:rsid w:val="005B28F1"/>
    <w:rsid w:val="005B2B31"/>
    <w:rsid w:val="005B2B51"/>
    <w:rsid w:val="005B4BD4"/>
    <w:rsid w:val="005B577A"/>
    <w:rsid w:val="005B59B2"/>
    <w:rsid w:val="005C08B0"/>
    <w:rsid w:val="005C0D3F"/>
    <w:rsid w:val="005C1B38"/>
    <w:rsid w:val="005C1D55"/>
    <w:rsid w:val="005C2297"/>
    <w:rsid w:val="005C2E05"/>
    <w:rsid w:val="005C3185"/>
    <w:rsid w:val="005C3548"/>
    <w:rsid w:val="005C3925"/>
    <w:rsid w:val="005C4A5C"/>
    <w:rsid w:val="005C51D9"/>
    <w:rsid w:val="005C5A08"/>
    <w:rsid w:val="005C5B05"/>
    <w:rsid w:val="005C6850"/>
    <w:rsid w:val="005C6D58"/>
    <w:rsid w:val="005C7362"/>
    <w:rsid w:val="005C768E"/>
    <w:rsid w:val="005C7E36"/>
    <w:rsid w:val="005C7F90"/>
    <w:rsid w:val="005D007F"/>
    <w:rsid w:val="005D0091"/>
    <w:rsid w:val="005D011A"/>
    <w:rsid w:val="005D0240"/>
    <w:rsid w:val="005D0751"/>
    <w:rsid w:val="005D07DB"/>
    <w:rsid w:val="005D4215"/>
    <w:rsid w:val="005D5113"/>
    <w:rsid w:val="005D51F5"/>
    <w:rsid w:val="005D591B"/>
    <w:rsid w:val="005D663C"/>
    <w:rsid w:val="005D6661"/>
    <w:rsid w:val="005D6ED2"/>
    <w:rsid w:val="005D7DCB"/>
    <w:rsid w:val="005E04CD"/>
    <w:rsid w:val="005E12BD"/>
    <w:rsid w:val="005E1C79"/>
    <w:rsid w:val="005E1CAE"/>
    <w:rsid w:val="005E1CB5"/>
    <w:rsid w:val="005E23CB"/>
    <w:rsid w:val="005E2430"/>
    <w:rsid w:val="005E2A15"/>
    <w:rsid w:val="005E3695"/>
    <w:rsid w:val="005E3C85"/>
    <w:rsid w:val="005E3D1B"/>
    <w:rsid w:val="005E41F8"/>
    <w:rsid w:val="005E4A7B"/>
    <w:rsid w:val="005E4E72"/>
    <w:rsid w:val="005E50AA"/>
    <w:rsid w:val="005E54D5"/>
    <w:rsid w:val="005E5A9B"/>
    <w:rsid w:val="005E5DD1"/>
    <w:rsid w:val="005E6785"/>
    <w:rsid w:val="005E6887"/>
    <w:rsid w:val="005E69E6"/>
    <w:rsid w:val="005E7344"/>
    <w:rsid w:val="005E75DF"/>
    <w:rsid w:val="005E785A"/>
    <w:rsid w:val="005E78AE"/>
    <w:rsid w:val="005F054E"/>
    <w:rsid w:val="005F10C9"/>
    <w:rsid w:val="005F26E3"/>
    <w:rsid w:val="005F2A30"/>
    <w:rsid w:val="005F3585"/>
    <w:rsid w:val="005F3E5F"/>
    <w:rsid w:val="005F4803"/>
    <w:rsid w:val="005F5064"/>
    <w:rsid w:val="005F5067"/>
    <w:rsid w:val="005F50C5"/>
    <w:rsid w:val="005F54E1"/>
    <w:rsid w:val="005F5AB0"/>
    <w:rsid w:val="005F6004"/>
    <w:rsid w:val="005F6547"/>
    <w:rsid w:val="005F6617"/>
    <w:rsid w:val="005F6812"/>
    <w:rsid w:val="005F6C0B"/>
    <w:rsid w:val="005F6C6B"/>
    <w:rsid w:val="005F7039"/>
    <w:rsid w:val="005F7296"/>
    <w:rsid w:val="005F7DB2"/>
    <w:rsid w:val="00600DB4"/>
    <w:rsid w:val="00600FA3"/>
    <w:rsid w:val="00601394"/>
    <w:rsid w:val="006016D9"/>
    <w:rsid w:val="00601993"/>
    <w:rsid w:val="0060290C"/>
    <w:rsid w:val="00603DDD"/>
    <w:rsid w:val="00604694"/>
    <w:rsid w:val="006058EE"/>
    <w:rsid w:val="00605CAA"/>
    <w:rsid w:val="00606576"/>
    <w:rsid w:val="00607591"/>
    <w:rsid w:val="0060783F"/>
    <w:rsid w:val="00607A93"/>
    <w:rsid w:val="00610A2C"/>
    <w:rsid w:val="00610CC8"/>
    <w:rsid w:val="00611845"/>
    <w:rsid w:val="00612498"/>
    <w:rsid w:val="00612513"/>
    <w:rsid w:val="006128A1"/>
    <w:rsid w:val="00612CAE"/>
    <w:rsid w:val="00612D8F"/>
    <w:rsid w:val="00612E77"/>
    <w:rsid w:val="006132D4"/>
    <w:rsid w:val="006134F0"/>
    <w:rsid w:val="00613550"/>
    <w:rsid w:val="006141B1"/>
    <w:rsid w:val="00614B86"/>
    <w:rsid w:val="0061505B"/>
    <w:rsid w:val="00615679"/>
    <w:rsid w:val="00615E46"/>
    <w:rsid w:val="00616BBF"/>
    <w:rsid w:val="00616D51"/>
    <w:rsid w:val="00616E91"/>
    <w:rsid w:val="00617B5B"/>
    <w:rsid w:val="00617C9B"/>
    <w:rsid w:val="00620539"/>
    <w:rsid w:val="006206AD"/>
    <w:rsid w:val="00621C5D"/>
    <w:rsid w:val="00621EF4"/>
    <w:rsid w:val="00621EFC"/>
    <w:rsid w:val="00623214"/>
    <w:rsid w:val="0062621F"/>
    <w:rsid w:val="00626644"/>
    <w:rsid w:val="00626C7F"/>
    <w:rsid w:val="00626EE5"/>
    <w:rsid w:val="0062742F"/>
    <w:rsid w:val="006278BC"/>
    <w:rsid w:val="00627C99"/>
    <w:rsid w:val="00627EAD"/>
    <w:rsid w:val="00630124"/>
    <w:rsid w:val="006303C4"/>
    <w:rsid w:val="006303CB"/>
    <w:rsid w:val="00630D65"/>
    <w:rsid w:val="006326C9"/>
    <w:rsid w:val="00633741"/>
    <w:rsid w:val="00633A33"/>
    <w:rsid w:val="00633E61"/>
    <w:rsid w:val="006341AC"/>
    <w:rsid w:val="006343C7"/>
    <w:rsid w:val="00634B18"/>
    <w:rsid w:val="00635004"/>
    <w:rsid w:val="006351A8"/>
    <w:rsid w:val="00635ED5"/>
    <w:rsid w:val="00636637"/>
    <w:rsid w:val="00637201"/>
    <w:rsid w:val="006372F3"/>
    <w:rsid w:val="0063735E"/>
    <w:rsid w:val="006375A0"/>
    <w:rsid w:val="00637886"/>
    <w:rsid w:val="006378CC"/>
    <w:rsid w:val="00637A18"/>
    <w:rsid w:val="00637F09"/>
    <w:rsid w:val="006400DD"/>
    <w:rsid w:val="00640451"/>
    <w:rsid w:val="0064068F"/>
    <w:rsid w:val="006413CC"/>
    <w:rsid w:val="00641709"/>
    <w:rsid w:val="006417A0"/>
    <w:rsid w:val="00641AFD"/>
    <w:rsid w:val="00641D90"/>
    <w:rsid w:val="00641DF4"/>
    <w:rsid w:val="0064206F"/>
    <w:rsid w:val="0064256C"/>
    <w:rsid w:val="00643695"/>
    <w:rsid w:val="006437F5"/>
    <w:rsid w:val="0064388C"/>
    <w:rsid w:val="00643CB9"/>
    <w:rsid w:val="00643D54"/>
    <w:rsid w:val="00645244"/>
    <w:rsid w:val="00645433"/>
    <w:rsid w:val="00645659"/>
    <w:rsid w:val="00645E33"/>
    <w:rsid w:val="00647ADA"/>
    <w:rsid w:val="00650920"/>
    <w:rsid w:val="00652097"/>
    <w:rsid w:val="00652452"/>
    <w:rsid w:val="00652999"/>
    <w:rsid w:val="00652ABB"/>
    <w:rsid w:val="00652D81"/>
    <w:rsid w:val="006538AF"/>
    <w:rsid w:val="006545C6"/>
    <w:rsid w:val="006552A7"/>
    <w:rsid w:val="00655802"/>
    <w:rsid w:val="006559F0"/>
    <w:rsid w:val="00655C19"/>
    <w:rsid w:val="0065649E"/>
    <w:rsid w:val="00656754"/>
    <w:rsid w:val="0065723B"/>
    <w:rsid w:val="00657843"/>
    <w:rsid w:val="006602F5"/>
    <w:rsid w:val="006605D3"/>
    <w:rsid w:val="00660990"/>
    <w:rsid w:val="006622E0"/>
    <w:rsid w:val="00662D63"/>
    <w:rsid w:val="0066341C"/>
    <w:rsid w:val="00663C97"/>
    <w:rsid w:val="00663E7B"/>
    <w:rsid w:val="006642FA"/>
    <w:rsid w:val="006644E7"/>
    <w:rsid w:val="006649BA"/>
    <w:rsid w:val="006650B9"/>
    <w:rsid w:val="006653E9"/>
    <w:rsid w:val="00665B3E"/>
    <w:rsid w:val="00665C4B"/>
    <w:rsid w:val="00666D9D"/>
    <w:rsid w:val="00666E2A"/>
    <w:rsid w:val="006671D9"/>
    <w:rsid w:val="006675CB"/>
    <w:rsid w:val="00670E27"/>
    <w:rsid w:val="00671F62"/>
    <w:rsid w:val="006727EF"/>
    <w:rsid w:val="00672C13"/>
    <w:rsid w:val="00672D6D"/>
    <w:rsid w:val="0067357A"/>
    <w:rsid w:val="006746C0"/>
    <w:rsid w:val="00675878"/>
    <w:rsid w:val="006767F1"/>
    <w:rsid w:val="00677753"/>
    <w:rsid w:val="006801C9"/>
    <w:rsid w:val="00680495"/>
    <w:rsid w:val="006808C7"/>
    <w:rsid w:val="00681008"/>
    <w:rsid w:val="0068177E"/>
    <w:rsid w:val="00681814"/>
    <w:rsid w:val="006827E2"/>
    <w:rsid w:val="0068295E"/>
    <w:rsid w:val="00682960"/>
    <w:rsid w:val="006829BD"/>
    <w:rsid w:val="00682AD2"/>
    <w:rsid w:val="00682E87"/>
    <w:rsid w:val="0068335A"/>
    <w:rsid w:val="00683B27"/>
    <w:rsid w:val="00685429"/>
    <w:rsid w:val="006867BE"/>
    <w:rsid w:val="00687821"/>
    <w:rsid w:val="00690694"/>
    <w:rsid w:val="006908C0"/>
    <w:rsid w:val="00690DD6"/>
    <w:rsid w:val="0069220E"/>
    <w:rsid w:val="0069284B"/>
    <w:rsid w:val="00693429"/>
    <w:rsid w:val="0069371B"/>
    <w:rsid w:val="0069456B"/>
    <w:rsid w:val="00694751"/>
    <w:rsid w:val="006947C1"/>
    <w:rsid w:val="00694D93"/>
    <w:rsid w:val="00694F86"/>
    <w:rsid w:val="00694FD4"/>
    <w:rsid w:val="0069619F"/>
    <w:rsid w:val="006974C5"/>
    <w:rsid w:val="006A0AD0"/>
    <w:rsid w:val="006A10EC"/>
    <w:rsid w:val="006A1C69"/>
    <w:rsid w:val="006A1F1E"/>
    <w:rsid w:val="006A21F8"/>
    <w:rsid w:val="006A2516"/>
    <w:rsid w:val="006A2904"/>
    <w:rsid w:val="006A2AA3"/>
    <w:rsid w:val="006A329A"/>
    <w:rsid w:val="006A3B62"/>
    <w:rsid w:val="006A3CF2"/>
    <w:rsid w:val="006A4D16"/>
    <w:rsid w:val="006A503A"/>
    <w:rsid w:val="006A50FD"/>
    <w:rsid w:val="006A51EF"/>
    <w:rsid w:val="006A5646"/>
    <w:rsid w:val="006A68F5"/>
    <w:rsid w:val="006A7835"/>
    <w:rsid w:val="006A7A6F"/>
    <w:rsid w:val="006A7BA1"/>
    <w:rsid w:val="006B00C3"/>
    <w:rsid w:val="006B26E5"/>
    <w:rsid w:val="006B2BAF"/>
    <w:rsid w:val="006B2D4D"/>
    <w:rsid w:val="006B3BB6"/>
    <w:rsid w:val="006B43A4"/>
    <w:rsid w:val="006B4458"/>
    <w:rsid w:val="006B4FA4"/>
    <w:rsid w:val="006B60AF"/>
    <w:rsid w:val="006B6958"/>
    <w:rsid w:val="006B6F59"/>
    <w:rsid w:val="006B7134"/>
    <w:rsid w:val="006C0D8C"/>
    <w:rsid w:val="006C1086"/>
    <w:rsid w:val="006C194C"/>
    <w:rsid w:val="006C1C19"/>
    <w:rsid w:val="006C1E08"/>
    <w:rsid w:val="006C3C55"/>
    <w:rsid w:val="006C541F"/>
    <w:rsid w:val="006C587C"/>
    <w:rsid w:val="006C5923"/>
    <w:rsid w:val="006C5B41"/>
    <w:rsid w:val="006C693C"/>
    <w:rsid w:val="006C6B41"/>
    <w:rsid w:val="006C6C44"/>
    <w:rsid w:val="006C7162"/>
    <w:rsid w:val="006C7A39"/>
    <w:rsid w:val="006D004A"/>
    <w:rsid w:val="006D0131"/>
    <w:rsid w:val="006D0154"/>
    <w:rsid w:val="006D06FD"/>
    <w:rsid w:val="006D0E32"/>
    <w:rsid w:val="006D1206"/>
    <w:rsid w:val="006D16F6"/>
    <w:rsid w:val="006D17F5"/>
    <w:rsid w:val="006D2C24"/>
    <w:rsid w:val="006D396D"/>
    <w:rsid w:val="006D4802"/>
    <w:rsid w:val="006D55DA"/>
    <w:rsid w:val="006D60DC"/>
    <w:rsid w:val="006D69EF"/>
    <w:rsid w:val="006D72C0"/>
    <w:rsid w:val="006D7845"/>
    <w:rsid w:val="006E1731"/>
    <w:rsid w:val="006E192B"/>
    <w:rsid w:val="006E1F43"/>
    <w:rsid w:val="006E25E3"/>
    <w:rsid w:val="006E3E4C"/>
    <w:rsid w:val="006E3FC3"/>
    <w:rsid w:val="006E45A7"/>
    <w:rsid w:val="006E4B00"/>
    <w:rsid w:val="006E5014"/>
    <w:rsid w:val="006E55EB"/>
    <w:rsid w:val="006E6046"/>
    <w:rsid w:val="006E64E8"/>
    <w:rsid w:val="006E6AAC"/>
    <w:rsid w:val="006E6E2A"/>
    <w:rsid w:val="006E795F"/>
    <w:rsid w:val="006E79F7"/>
    <w:rsid w:val="006F002A"/>
    <w:rsid w:val="006F0768"/>
    <w:rsid w:val="006F0EA5"/>
    <w:rsid w:val="006F1159"/>
    <w:rsid w:val="006F11F6"/>
    <w:rsid w:val="006F14A0"/>
    <w:rsid w:val="006F16E5"/>
    <w:rsid w:val="006F17AD"/>
    <w:rsid w:val="006F2698"/>
    <w:rsid w:val="006F283B"/>
    <w:rsid w:val="006F2D4F"/>
    <w:rsid w:val="006F2DDE"/>
    <w:rsid w:val="006F2E25"/>
    <w:rsid w:val="006F3496"/>
    <w:rsid w:val="006F37B7"/>
    <w:rsid w:val="006F3834"/>
    <w:rsid w:val="006F3908"/>
    <w:rsid w:val="006F3BCC"/>
    <w:rsid w:val="006F4077"/>
    <w:rsid w:val="006F4F98"/>
    <w:rsid w:val="006F582D"/>
    <w:rsid w:val="006F5D73"/>
    <w:rsid w:val="006F6FD2"/>
    <w:rsid w:val="006F97F7"/>
    <w:rsid w:val="007004C1"/>
    <w:rsid w:val="00700661"/>
    <w:rsid w:val="00702376"/>
    <w:rsid w:val="007040B6"/>
    <w:rsid w:val="00704A32"/>
    <w:rsid w:val="00704C35"/>
    <w:rsid w:val="00705146"/>
    <w:rsid w:val="00705539"/>
    <w:rsid w:val="007059DF"/>
    <w:rsid w:val="00706385"/>
    <w:rsid w:val="0070638B"/>
    <w:rsid w:val="007066AA"/>
    <w:rsid w:val="00706A18"/>
    <w:rsid w:val="00706E53"/>
    <w:rsid w:val="00707995"/>
    <w:rsid w:val="00710138"/>
    <w:rsid w:val="00710613"/>
    <w:rsid w:val="007117A4"/>
    <w:rsid w:val="0071238D"/>
    <w:rsid w:val="00712D0C"/>
    <w:rsid w:val="00712F63"/>
    <w:rsid w:val="00713216"/>
    <w:rsid w:val="0071400F"/>
    <w:rsid w:val="0071434F"/>
    <w:rsid w:val="00716FCF"/>
    <w:rsid w:val="007170AA"/>
    <w:rsid w:val="00717821"/>
    <w:rsid w:val="007205BB"/>
    <w:rsid w:val="00720808"/>
    <w:rsid w:val="0072126D"/>
    <w:rsid w:val="007213BA"/>
    <w:rsid w:val="007213DB"/>
    <w:rsid w:val="00721508"/>
    <w:rsid w:val="00721896"/>
    <w:rsid w:val="00721A3A"/>
    <w:rsid w:val="00721B7D"/>
    <w:rsid w:val="00722942"/>
    <w:rsid w:val="007229EA"/>
    <w:rsid w:val="007238AB"/>
    <w:rsid w:val="00723A50"/>
    <w:rsid w:val="00723C52"/>
    <w:rsid w:val="00724DBF"/>
    <w:rsid w:val="00724F16"/>
    <w:rsid w:val="007253A7"/>
    <w:rsid w:val="007255B3"/>
    <w:rsid w:val="007257C0"/>
    <w:rsid w:val="007265B2"/>
    <w:rsid w:val="00726773"/>
    <w:rsid w:val="007267D2"/>
    <w:rsid w:val="00726829"/>
    <w:rsid w:val="00727797"/>
    <w:rsid w:val="007279B5"/>
    <w:rsid w:val="00727FC3"/>
    <w:rsid w:val="007300D5"/>
    <w:rsid w:val="00731467"/>
    <w:rsid w:val="0073180E"/>
    <w:rsid w:val="00731A8B"/>
    <w:rsid w:val="0073222C"/>
    <w:rsid w:val="00732F23"/>
    <w:rsid w:val="00733008"/>
    <w:rsid w:val="007332BD"/>
    <w:rsid w:val="00733E44"/>
    <w:rsid w:val="00733F88"/>
    <w:rsid w:val="0073415C"/>
    <w:rsid w:val="00734417"/>
    <w:rsid w:val="00734801"/>
    <w:rsid w:val="00734DB5"/>
    <w:rsid w:val="00734ED5"/>
    <w:rsid w:val="00735A0B"/>
    <w:rsid w:val="00735C49"/>
    <w:rsid w:val="007369FB"/>
    <w:rsid w:val="00741484"/>
    <w:rsid w:val="0074155A"/>
    <w:rsid w:val="00741954"/>
    <w:rsid w:val="0074386C"/>
    <w:rsid w:val="00743E9A"/>
    <w:rsid w:val="00744B25"/>
    <w:rsid w:val="007456A7"/>
    <w:rsid w:val="00746316"/>
    <w:rsid w:val="00746BF0"/>
    <w:rsid w:val="00746E67"/>
    <w:rsid w:val="007479B4"/>
    <w:rsid w:val="007502E7"/>
    <w:rsid w:val="007518F3"/>
    <w:rsid w:val="00752067"/>
    <w:rsid w:val="00752AB4"/>
    <w:rsid w:val="00753211"/>
    <w:rsid w:val="00753444"/>
    <w:rsid w:val="0075399C"/>
    <w:rsid w:val="00753BB0"/>
    <w:rsid w:val="0075427A"/>
    <w:rsid w:val="00755422"/>
    <w:rsid w:val="007562C4"/>
    <w:rsid w:val="00756502"/>
    <w:rsid w:val="00756546"/>
    <w:rsid w:val="00756CF6"/>
    <w:rsid w:val="0075757F"/>
    <w:rsid w:val="00757F0C"/>
    <w:rsid w:val="0076024C"/>
    <w:rsid w:val="0076280B"/>
    <w:rsid w:val="007628CF"/>
    <w:rsid w:val="00763028"/>
    <w:rsid w:val="007643C7"/>
    <w:rsid w:val="00764512"/>
    <w:rsid w:val="00764D49"/>
    <w:rsid w:val="00764D55"/>
    <w:rsid w:val="007663C0"/>
    <w:rsid w:val="007667FA"/>
    <w:rsid w:val="00767595"/>
    <w:rsid w:val="00767A83"/>
    <w:rsid w:val="00767FBB"/>
    <w:rsid w:val="007701B6"/>
    <w:rsid w:val="00771403"/>
    <w:rsid w:val="0077193F"/>
    <w:rsid w:val="007720C2"/>
    <w:rsid w:val="007725CC"/>
    <w:rsid w:val="0077324F"/>
    <w:rsid w:val="007738CC"/>
    <w:rsid w:val="0077529E"/>
    <w:rsid w:val="007779C4"/>
    <w:rsid w:val="00777FB2"/>
    <w:rsid w:val="007807A4"/>
    <w:rsid w:val="007808BC"/>
    <w:rsid w:val="00780D17"/>
    <w:rsid w:val="0078101D"/>
    <w:rsid w:val="00781176"/>
    <w:rsid w:val="00782866"/>
    <w:rsid w:val="00783026"/>
    <w:rsid w:val="00783153"/>
    <w:rsid w:val="007833BB"/>
    <w:rsid w:val="007839F1"/>
    <w:rsid w:val="0078522D"/>
    <w:rsid w:val="00785C7A"/>
    <w:rsid w:val="00785F26"/>
    <w:rsid w:val="00786A45"/>
    <w:rsid w:val="00786F16"/>
    <w:rsid w:val="0078757D"/>
    <w:rsid w:val="00787CC6"/>
    <w:rsid w:val="00787D07"/>
    <w:rsid w:val="0079009B"/>
    <w:rsid w:val="0079016F"/>
    <w:rsid w:val="00790CB9"/>
    <w:rsid w:val="00790EB2"/>
    <w:rsid w:val="00790F44"/>
    <w:rsid w:val="007918D1"/>
    <w:rsid w:val="007918F3"/>
    <w:rsid w:val="00791957"/>
    <w:rsid w:val="00791BBB"/>
    <w:rsid w:val="00792F0D"/>
    <w:rsid w:val="00793ACD"/>
    <w:rsid w:val="00793BC7"/>
    <w:rsid w:val="00793E6A"/>
    <w:rsid w:val="00794511"/>
    <w:rsid w:val="007950EC"/>
    <w:rsid w:val="0079514D"/>
    <w:rsid w:val="007957FE"/>
    <w:rsid w:val="00795FF4"/>
    <w:rsid w:val="00796029"/>
    <w:rsid w:val="007961E0"/>
    <w:rsid w:val="00796A19"/>
    <w:rsid w:val="00796F19"/>
    <w:rsid w:val="00796FCA"/>
    <w:rsid w:val="00797A98"/>
    <w:rsid w:val="007A00E7"/>
    <w:rsid w:val="007A08D4"/>
    <w:rsid w:val="007A1335"/>
    <w:rsid w:val="007A1B39"/>
    <w:rsid w:val="007A1E97"/>
    <w:rsid w:val="007A26CA"/>
    <w:rsid w:val="007A2A0C"/>
    <w:rsid w:val="007A339C"/>
    <w:rsid w:val="007A3442"/>
    <w:rsid w:val="007A363E"/>
    <w:rsid w:val="007A58DD"/>
    <w:rsid w:val="007A6308"/>
    <w:rsid w:val="007A7A73"/>
    <w:rsid w:val="007A7F5F"/>
    <w:rsid w:val="007B0334"/>
    <w:rsid w:val="007B0ABE"/>
    <w:rsid w:val="007B170A"/>
    <w:rsid w:val="007B1EC7"/>
    <w:rsid w:val="007B20C5"/>
    <w:rsid w:val="007B3966"/>
    <w:rsid w:val="007B47A3"/>
    <w:rsid w:val="007B47B4"/>
    <w:rsid w:val="007B5751"/>
    <w:rsid w:val="007B681D"/>
    <w:rsid w:val="007B706B"/>
    <w:rsid w:val="007B7D97"/>
    <w:rsid w:val="007C05FC"/>
    <w:rsid w:val="007C061E"/>
    <w:rsid w:val="007C0916"/>
    <w:rsid w:val="007C11B5"/>
    <w:rsid w:val="007C147B"/>
    <w:rsid w:val="007C14EE"/>
    <w:rsid w:val="007C14F5"/>
    <w:rsid w:val="007C1D93"/>
    <w:rsid w:val="007C1ED6"/>
    <w:rsid w:val="007C25B7"/>
    <w:rsid w:val="007C3E66"/>
    <w:rsid w:val="007C53AC"/>
    <w:rsid w:val="007C5D24"/>
    <w:rsid w:val="007C65E5"/>
    <w:rsid w:val="007C66D8"/>
    <w:rsid w:val="007C6A56"/>
    <w:rsid w:val="007C704D"/>
    <w:rsid w:val="007C70C8"/>
    <w:rsid w:val="007D115D"/>
    <w:rsid w:val="007D2534"/>
    <w:rsid w:val="007D2957"/>
    <w:rsid w:val="007D2F3C"/>
    <w:rsid w:val="007D3525"/>
    <w:rsid w:val="007D3614"/>
    <w:rsid w:val="007D3A40"/>
    <w:rsid w:val="007D4089"/>
    <w:rsid w:val="007D4266"/>
    <w:rsid w:val="007D488E"/>
    <w:rsid w:val="007D48F1"/>
    <w:rsid w:val="007D4EB2"/>
    <w:rsid w:val="007D50CA"/>
    <w:rsid w:val="007D5269"/>
    <w:rsid w:val="007D5955"/>
    <w:rsid w:val="007D6CC8"/>
    <w:rsid w:val="007D74D8"/>
    <w:rsid w:val="007E008C"/>
    <w:rsid w:val="007E00AA"/>
    <w:rsid w:val="007E06FA"/>
    <w:rsid w:val="007E0CF0"/>
    <w:rsid w:val="007E11F4"/>
    <w:rsid w:val="007E134E"/>
    <w:rsid w:val="007E13A7"/>
    <w:rsid w:val="007E17A9"/>
    <w:rsid w:val="007E2160"/>
    <w:rsid w:val="007E22EA"/>
    <w:rsid w:val="007E289B"/>
    <w:rsid w:val="007E2EF2"/>
    <w:rsid w:val="007E2F94"/>
    <w:rsid w:val="007E344F"/>
    <w:rsid w:val="007E34E2"/>
    <w:rsid w:val="007E3C71"/>
    <w:rsid w:val="007E41E7"/>
    <w:rsid w:val="007E4388"/>
    <w:rsid w:val="007E4BB1"/>
    <w:rsid w:val="007E517A"/>
    <w:rsid w:val="007E5A85"/>
    <w:rsid w:val="007E5EE0"/>
    <w:rsid w:val="007E6A9B"/>
    <w:rsid w:val="007E6CE2"/>
    <w:rsid w:val="007E7381"/>
    <w:rsid w:val="007E7DD9"/>
    <w:rsid w:val="007F04DA"/>
    <w:rsid w:val="007F1C98"/>
    <w:rsid w:val="007F2018"/>
    <w:rsid w:val="007F2466"/>
    <w:rsid w:val="007F24C0"/>
    <w:rsid w:val="007F2AF9"/>
    <w:rsid w:val="007F309E"/>
    <w:rsid w:val="007F363E"/>
    <w:rsid w:val="007F547C"/>
    <w:rsid w:val="007F557D"/>
    <w:rsid w:val="007F5594"/>
    <w:rsid w:val="007F70C4"/>
    <w:rsid w:val="007F7666"/>
    <w:rsid w:val="007F7835"/>
    <w:rsid w:val="0080042B"/>
    <w:rsid w:val="00800B46"/>
    <w:rsid w:val="00801789"/>
    <w:rsid w:val="00801A09"/>
    <w:rsid w:val="008038CB"/>
    <w:rsid w:val="00804498"/>
    <w:rsid w:val="008047FE"/>
    <w:rsid w:val="0080520E"/>
    <w:rsid w:val="00805B5B"/>
    <w:rsid w:val="00805D09"/>
    <w:rsid w:val="00805D71"/>
    <w:rsid w:val="00805ED6"/>
    <w:rsid w:val="00806C3A"/>
    <w:rsid w:val="0080708F"/>
    <w:rsid w:val="0080721F"/>
    <w:rsid w:val="00807973"/>
    <w:rsid w:val="00810C3D"/>
    <w:rsid w:val="008111EE"/>
    <w:rsid w:val="00811F77"/>
    <w:rsid w:val="00812A47"/>
    <w:rsid w:val="008138B2"/>
    <w:rsid w:val="00815AC3"/>
    <w:rsid w:val="00815BA8"/>
    <w:rsid w:val="00815FD1"/>
    <w:rsid w:val="00816233"/>
    <w:rsid w:val="00816335"/>
    <w:rsid w:val="0081684B"/>
    <w:rsid w:val="00816C26"/>
    <w:rsid w:val="00817A7E"/>
    <w:rsid w:val="00820353"/>
    <w:rsid w:val="00820A21"/>
    <w:rsid w:val="00820E2A"/>
    <w:rsid w:val="00821047"/>
    <w:rsid w:val="00821283"/>
    <w:rsid w:val="008216F6"/>
    <w:rsid w:val="00821A50"/>
    <w:rsid w:val="008228D4"/>
    <w:rsid w:val="008228FB"/>
    <w:rsid w:val="00822F49"/>
    <w:rsid w:val="008238E2"/>
    <w:rsid w:val="008246C0"/>
    <w:rsid w:val="008265CE"/>
    <w:rsid w:val="0082711A"/>
    <w:rsid w:val="00827CAF"/>
    <w:rsid w:val="00827F15"/>
    <w:rsid w:val="0083006B"/>
    <w:rsid w:val="0083046A"/>
    <w:rsid w:val="008305CF"/>
    <w:rsid w:val="0083088E"/>
    <w:rsid w:val="008316BB"/>
    <w:rsid w:val="0083197B"/>
    <w:rsid w:val="00831BDF"/>
    <w:rsid w:val="00831C44"/>
    <w:rsid w:val="00832063"/>
    <w:rsid w:val="00832281"/>
    <w:rsid w:val="00832925"/>
    <w:rsid w:val="008331C5"/>
    <w:rsid w:val="008336FB"/>
    <w:rsid w:val="008337C4"/>
    <w:rsid w:val="0083485C"/>
    <w:rsid w:val="00835D24"/>
    <w:rsid w:val="0083650E"/>
    <w:rsid w:val="0083656D"/>
    <w:rsid w:val="008368E0"/>
    <w:rsid w:val="008371EF"/>
    <w:rsid w:val="00837254"/>
    <w:rsid w:val="00837797"/>
    <w:rsid w:val="00837B30"/>
    <w:rsid w:val="008414C3"/>
    <w:rsid w:val="008416DF"/>
    <w:rsid w:val="00841A6E"/>
    <w:rsid w:val="0084228C"/>
    <w:rsid w:val="00842958"/>
    <w:rsid w:val="008432BF"/>
    <w:rsid w:val="00843A19"/>
    <w:rsid w:val="00845187"/>
    <w:rsid w:val="008459B0"/>
    <w:rsid w:val="00845F82"/>
    <w:rsid w:val="00846D20"/>
    <w:rsid w:val="00846DE7"/>
    <w:rsid w:val="0084721A"/>
    <w:rsid w:val="00847503"/>
    <w:rsid w:val="00850B1A"/>
    <w:rsid w:val="00851107"/>
    <w:rsid w:val="00851188"/>
    <w:rsid w:val="0085228D"/>
    <w:rsid w:val="0085232E"/>
    <w:rsid w:val="008533DC"/>
    <w:rsid w:val="0085401E"/>
    <w:rsid w:val="008544FB"/>
    <w:rsid w:val="008546FA"/>
    <w:rsid w:val="00854816"/>
    <w:rsid w:val="00854A7A"/>
    <w:rsid w:val="008554A8"/>
    <w:rsid w:val="00855E99"/>
    <w:rsid w:val="00856287"/>
    <w:rsid w:val="008563F9"/>
    <w:rsid w:val="0085654D"/>
    <w:rsid w:val="0085659E"/>
    <w:rsid w:val="00856970"/>
    <w:rsid w:val="008570BC"/>
    <w:rsid w:val="00857401"/>
    <w:rsid w:val="00857A92"/>
    <w:rsid w:val="00857AA8"/>
    <w:rsid w:val="0086077E"/>
    <w:rsid w:val="00860FE3"/>
    <w:rsid w:val="00861843"/>
    <w:rsid w:val="00861CEA"/>
    <w:rsid w:val="00861D7C"/>
    <w:rsid w:val="008627D8"/>
    <w:rsid w:val="00862B59"/>
    <w:rsid w:val="00862BB6"/>
    <w:rsid w:val="00863AFA"/>
    <w:rsid w:val="00863FB9"/>
    <w:rsid w:val="008652FB"/>
    <w:rsid w:val="00865957"/>
    <w:rsid w:val="00865C7E"/>
    <w:rsid w:val="00865F7D"/>
    <w:rsid w:val="0086614C"/>
    <w:rsid w:val="00866688"/>
    <w:rsid w:val="00866852"/>
    <w:rsid w:val="00866B5D"/>
    <w:rsid w:val="0087081C"/>
    <w:rsid w:val="0087131F"/>
    <w:rsid w:val="00873FEA"/>
    <w:rsid w:val="008745CE"/>
    <w:rsid w:val="00874896"/>
    <w:rsid w:val="0087572C"/>
    <w:rsid w:val="00876610"/>
    <w:rsid w:val="00876EF6"/>
    <w:rsid w:val="00877355"/>
    <w:rsid w:val="008776B1"/>
    <w:rsid w:val="00877D87"/>
    <w:rsid w:val="00880502"/>
    <w:rsid w:val="00881739"/>
    <w:rsid w:val="00881C4D"/>
    <w:rsid w:val="00882BB5"/>
    <w:rsid w:val="008833E1"/>
    <w:rsid w:val="008841C9"/>
    <w:rsid w:val="008849EF"/>
    <w:rsid w:val="00884D42"/>
    <w:rsid w:val="00884EB8"/>
    <w:rsid w:val="00885C58"/>
    <w:rsid w:val="008863C9"/>
    <w:rsid w:val="00886750"/>
    <w:rsid w:val="00886754"/>
    <w:rsid w:val="00887397"/>
    <w:rsid w:val="00887E95"/>
    <w:rsid w:val="00890129"/>
    <w:rsid w:val="0089023B"/>
    <w:rsid w:val="00890B17"/>
    <w:rsid w:val="00891793"/>
    <w:rsid w:val="00891D9D"/>
    <w:rsid w:val="00892DD3"/>
    <w:rsid w:val="008931D7"/>
    <w:rsid w:val="008933FC"/>
    <w:rsid w:val="00893665"/>
    <w:rsid w:val="00893907"/>
    <w:rsid w:val="00893B82"/>
    <w:rsid w:val="0089436A"/>
    <w:rsid w:val="0089456E"/>
    <w:rsid w:val="00894796"/>
    <w:rsid w:val="00894870"/>
    <w:rsid w:val="00894965"/>
    <w:rsid w:val="00895120"/>
    <w:rsid w:val="0089556F"/>
    <w:rsid w:val="008957CD"/>
    <w:rsid w:val="00895C79"/>
    <w:rsid w:val="00895EDC"/>
    <w:rsid w:val="00895FBC"/>
    <w:rsid w:val="00896392"/>
    <w:rsid w:val="00896A2D"/>
    <w:rsid w:val="00896B49"/>
    <w:rsid w:val="008970D1"/>
    <w:rsid w:val="008A0248"/>
    <w:rsid w:val="008A0603"/>
    <w:rsid w:val="008A124A"/>
    <w:rsid w:val="008A25A2"/>
    <w:rsid w:val="008A2761"/>
    <w:rsid w:val="008A2B16"/>
    <w:rsid w:val="008A3493"/>
    <w:rsid w:val="008A3926"/>
    <w:rsid w:val="008A4031"/>
    <w:rsid w:val="008A5420"/>
    <w:rsid w:val="008A64FF"/>
    <w:rsid w:val="008A67F8"/>
    <w:rsid w:val="008A6DA4"/>
    <w:rsid w:val="008A6E71"/>
    <w:rsid w:val="008A7178"/>
    <w:rsid w:val="008A76CC"/>
    <w:rsid w:val="008A7C06"/>
    <w:rsid w:val="008B000E"/>
    <w:rsid w:val="008B01BB"/>
    <w:rsid w:val="008B08A5"/>
    <w:rsid w:val="008B10DC"/>
    <w:rsid w:val="008B11FF"/>
    <w:rsid w:val="008B1399"/>
    <w:rsid w:val="008B15F0"/>
    <w:rsid w:val="008B1BCD"/>
    <w:rsid w:val="008B2812"/>
    <w:rsid w:val="008B479D"/>
    <w:rsid w:val="008B4C26"/>
    <w:rsid w:val="008B4EC9"/>
    <w:rsid w:val="008B5E89"/>
    <w:rsid w:val="008B79CE"/>
    <w:rsid w:val="008B7C24"/>
    <w:rsid w:val="008B7D4B"/>
    <w:rsid w:val="008C01A0"/>
    <w:rsid w:val="008C07A5"/>
    <w:rsid w:val="008C0D3F"/>
    <w:rsid w:val="008C11C4"/>
    <w:rsid w:val="008C11DF"/>
    <w:rsid w:val="008C1290"/>
    <w:rsid w:val="008C1636"/>
    <w:rsid w:val="008C17BF"/>
    <w:rsid w:val="008C17E6"/>
    <w:rsid w:val="008C1D83"/>
    <w:rsid w:val="008C1EB6"/>
    <w:rsid w:val="008C2282"/>
    <w:rsid w:val="008C31E9"/>
    <w:rsid w:val="008C32C8"/>
    <w:rsid w:val="008C3958"/>
    <w:rsid w:val="008C3F24"/>
    <w:rsid w:val="008C6574"/>
    <w:rsid w:val="008C6AE1"/>
    <w:rsid w:val="008C70F2"/>
    <w:rsid w:val="008C755F"/>
    <w:rsid w:val="008C75C5"/>
    <w:rsid w:val="008C798C"/>
    <w:rsid w:val="008D05E7"/>
    <w:rsid w:val="008D0E7D"/>
    <w:rsid w:val="008D11E3"/>
    <w:rsid w:val="008D137A"/>
    <w:rsid w:val="008D1C47"/>
    <w:rsid w:val="008D27A4"/>
    <w:rsid w:val="008D2923"/>
    <w:rsid w:val="008D2C1C"/>
    <w:rsid w:val="008D3409"/>
    <w:rsid w:val="008D3A13"/>
    <w:rsid w:val="008D3D48"/>
    <w:rsid w:val="008D4481"/>
    <w:rsid w:val="008D4630"/>
    <w:rsid w:val="008D4935"/>
    <w:rsid w:val="008D627B"/>
    <w:rsid w:val="008D6432"/>
    <w:rsid w:val="008D66D5"/>
    <w:rsid w:val="008D66EB"/>
    <w:rsid w:val="008D6801"/>
    <w:rsid w:val="008D6AA6"/>
    <w:rsid w:val="008D6C6A"/>
    <w:rsid w:val="008D7883"/>
    <w:rsid w:val="008D7F3E"/>
    <w:rsid w:val="008E005E"/>
    <w:rsid w:val="008E07DD"/>
    <w:rsid w:val="008E0892"/>
    <w:rsid w:val="008E0DEB"/>
    <w:rsid w:val="008E0EE7"/>
    <w:rsid w:val="008E14E4"/>
    <w:rsid w:val="008E19B4"/>
    <w:rsid w:val="008E3B4A"/>
    <w:rsid w:val="008E3F1B"/>
    <w:rsid w:val="008E4C1E"/>
    <w:rsid w:val="008E5034"/>
    <w:rsid w:val="008E5479"/>
    <w:rsid w:val="008E5FA7"/>
    <w:rsid w:val="008E613E"/>
    <w:rsid w:val="008E6299"/>
    <w:rsid w:val="008E6531"/>
    <w:rsid w:val="008E669D"/>
    <w:rsid w:val="008E69A0"/>
    <w:rsid w:val="008E6BA3"/>
    <w:rsid w:val="008E6F1C"/>
    <w:rsid w:val="008E7170"/>
    <w:rsid w:val="008F13D8"/>
    <w:rsid w:val="008F1CC1"/>
    <w:rsid w:val="008F26F4"/>
    <w:rsid w:val="008F2AE6"/>
    <w:rsid w:val="008F2BEB"/>
    <w:rsid w:val="008F2EAD"/>
    <w:rsid w:val="008F37FB"/>
    <w:rsid w:val="008F3802"/>
    <w:rsid w:val="008F38BB"/>
    <w:rsid w:val="008F3AFE"/>
    <w:rsid w:val="008F3F9D"/>
    <w:rsid w:val="008F41E7"/>
    <w:rsid w:val="008F47EB"/>
    <w:rsid w:val="008F4A9A"/>
    <w:rsid w:val="008F4FC0"/>
    <w:rsid w:val="008F4FFA"/>
    <w:rsid w:val="008F5FC8"/>
    <w:rsid w:val="008F61C4"/>
    <w:rsid w:val="008F642E"/>
    <w:rsid w:val="008F6657"/>
    <w:rsid w:val="008F67D1"/>
    <w:rsid w:val="009007B0"/>
    <w:rsid w:val="00900C71"/>
    <w:rsid w:val="00900D74"/>
    <w:rsid w:val="009017C9"/>
    <w:rsid w:val="00902495"/>
    <w:rsid w:val="00902BB0"/>
    <w:rsid w:val="00903019"/>
    <w:rsid w:val="00903410"/>
    <w:rsid w:val="009034F9"/>
    <w:rsid w:val="009043DA"/>
    <w:rsid w:val="00904C39"/>
    <w:rsid w:val="00905B17"/>
    <w:rsid w:val="00905F05"/>
    <w:rsid w:val="00906A31"/>
    <w:rsid w:val="00906D8B"/>
    <w:rsid w:val="009073F0"/>
    <w:rsid w:val="00907BDB"/>
    <w:rsid w:val="0091027F"/>
    <w:rsid w:val="00910418"/>
    <w:rsid w:val="009117EF"/>
    <w:rsid w:val="00911F9A"/>
    <w:rsid w:val="00912002"/>
    <w:rsid w:val="009125CA"/>
    <w:rsid w:val="00912963"/>
    <w:rsid w:val="00912C91"/>
    <w:rsid w:val="009132FE"/>
    <w:rsid w:val="00913510"/>
    <w:rsid w:val="0091363D"/>
    <w:rsid w:val="009140A5"/>
    <w:rsid w:val="009144CB"/>
    <w:rsid w:val="009147AC"/>
    <w:rsid w:val="00914CAA"/>
    <w:rsid w:val="0091600E"/>
    <w:rsid w:val="00916F18"/>
    <w:rsid w:val="009178A5"/>
    <w:rsid w:val="00917A96"/>
    <w:rsid w:val="0092118C"/>
    <w:rsid w:val="00921977"/>
    <w:rsid w:val="00921CF6"/>
    <w:rsid w:val="00922746"/>
    <w:rsid w:val="00922A23"/>
    <w:rsid w:val="00922C3A"/>
    <w:rsid w:val="009233B1"/>
    <w:rsid w:val="00923FC9"/>
    <w:rsid w:val="00924E86"/>
    <w:rsid w:val="0092639C"/>
    <w:rsid w:val="009266E4"/>
    <w:rsid w:val="009267EA"/>
    <w:rsid w:val="009268D4"/>
    <w:rsid w:val="009309FC"/>
    <w:rsid w:val="00930E9C"/>
    <w:rsid w:val="00931884"/>
    <w:rsid w:val="009325B7"/>
    <w:rsid w:val="00933952"/>
    <w:rsid w:val="00934C36"/>
    <w:rsid w:val="009351F9"/>
    <w:rsid w:val="00935464"/>
    <w:rsid w:val="00936224"/>
    <w:rsid w:val="0093668E"/>
    <w:rsid w:val="009371FD"/>
    <w:rsid w:val="009379C3"/>
    <w:rsid w:val="00937ED4"/>
    <w:rsid w:val="009403BC"/>
    <w:rsid w:val="00940701"/>
    <w:rsid w:val="009407C8"/>
    <w:rsid w:val="00940A29"/>
    <w:rsid w:val="0094114D"/>
    <w:rsid w:val="0094128A"/>
    <w:rsid w:val="0094137E"/>
    <w:rsid w:val="00942A54"/>
    <w:rsid w:val="00942C7C"/>
    <w:rsid w:val="0094353F"/>
    <w:rsid w:val="00943D1D"/>
    <w:rsid w:val="0094412F"/>
    <w:rsid w:val="00944601"/>
    <w:rsid w:val="00944EA1"/>
    <w:rsid w:val="009453EC"/>
    <w:rsid w:val="0094583E"/>
    <w:rsid w:val="009462C4"/>
    <w:rsid w:val="00946561"/>
    <w:rsid w:val="00946C04"/>
    <w:rsid w:val="00946FA1"/>
    <w:rsid w:val="00947939"/>
    <w:rsid w:val="00947999"/>
    <w:rsid w:val="00950AA8"/>
    <w:rsid w:val="00950AD7"/>
    <w:rsid w:val="00950CC3"/>
    <w:rsid w:val="009510DA"/>
    <w:rsid w:val="00951549"/>
    <w:rsid w:val="00951A4B"/>
    <w:rsid w:val="00951F28"/>
    <w:rsid w:val="009523F9"/>
    <w:rsid w:val="00952567"/>
    <w:rsid w:val="009527F9"/>
    <w:rsid w:val="00952C5E"/>
    <w:rsid w:val="00953BB4"/>
    <w:rsid w:val="00954643"/>
    <w:rsid w:val="00955F05"/>
    <w:rsid w:val="00956D24"/>
    <w:rsid w:val="0096004C"/>
    <w:rsid w:val="00962519"/>
    <w:rsid w:val="0096366C"/>
    <w:rsid w:val="00963C75"/>
    <w:rsid w:val="009644D1"/>
    <w:rsid w:val="0096502D"/>
    <w:rsid w:val="00966323"/>
    <w:rsid w:val="00966562"/>
    <w:rsid w:val="009665C2"/>
    <w:rsid w:val="00966F6E"/>
    <w:rsid w:val="0096713E"/>
    <w:rsid w:val="009704C8"/>
    <w:rsid w:val="00971369"/>
    <w:rsid w:val="00972698"/>
    <w:rsid w:val="00972A71"/>
    <w:rsid w:val="009734DF"/>
    <w:rsid w:val="00973DEB"/>
    <w:rsid w:val="00974506"/>
    <w:rsid w:val="00975D19"/>
    <w:rsid w:val="00976C48"/>
    <w:rsid w:val="00977CD8"/>
    <w:rsid w:val="00977D4B"/>
    <w:rsid w:val="009807F0"/>
    <w:rsid w:val="00980F8C"/>
    <w:rsid w:val="00981452"/>
    <w:rsid w:val="0098184D"/>
    <w:rsid w:val="00981E75"/>
    <w:rsid w:val="00981E78"/>
    <w:rsid w:val="00981E91"/>
    <w:rsid w:val="0098340B"/>
    <w:rsid w:val="009837E1"/>
    <w:rsid w:val="00984309"/>
    <w:rsid w:val="0098450D"/>
    <w:rsid w:val="00985177"/>
    <w:rsid w:val="00985C42"/>
    <w:rsid w:val="00986056"/>
    <w:rsid w:val="0098633F"/>
    <w:rsid w:val="0098784A"/>
    <w:rsid w:val="00991425"/>
    <w:rsid w:val="00991B4C"/>
    <w:rsid w:val="00991C71"/>
    <w:rsid w:val="0099258E"/>
    <w:rsid w:val="009939F1"/>
    <w:rsid w:val="00993FCF"/>
    <w:rsid w:val="0099429B"/>
    <w:rsid w:val="009949E4"/>
    <w:rsid w:val="00995674"/>
    <w:rsid w:val="00995AB0"/>
    <w:rsid w:val="00995C71"/>
    <w:rsid w:val="00995CF3"/>
    <w:rsid w:val="009967C8"/>
    <w:rsid w:val="009978C2"/>
    <w:rsid w:val="0099794B"/>
    <w:rsid w:val="00997C58"/>
    <w:rsid w:val="009A0468"/>
    <w:rsid w:val="009A0B71"/>
    <w:rsid w:val="009A0F92"/>
    <w:rsid w:val="009A13F2"/>
    <w:rsid w:val="009A17C4"/>
    <w:rsid w:val="009A234D"/>
    <w:rsid w:val="009A38A9"/>
    <w:rsid w:val="009A3D40"/>
    <w:rsid w:val="009A4018"/>
    <w:rsid w:val="009A4887"/>
    <w:rsid w:val="009A4B20"/>
    <w:rsid w:val="009A51AB"/>
    <w:rsid w:val="009A539E"/>
    <w:rsid w:val="009A5B5B"/>
    <w:rsid w:val="009A6DC3"/>
    <w:rsid w:val="009A7411"/>
    <w:rsid w:val="009A74E2"/>
    <w:rsid w:val="009A757A"/>
    <w:rsid w:val="009A761D"/>
    <w:rsid w:val="009A7994"/>
    <w:rsid w:val="009A7F92"/>
    <w:rsid w:val="009B0F67"/>
    <w:rsid w:val="009B10EC"/>
    <w:rsid w:val="009B157F"/>
    <w:rsid w:val="009B164B"/>
    <w:rsid w:val="009B1683"/>
    <w:rsid w:val="009B204A"/>
    <w:rsid w:val="009B2531"/>
    <w:rsid w:val="009B27C8"/>
    <w:rsid w:val="009B2C64"/>
    <w:rsid w:val="009B351C"/>
    <w:rsid w:val="009B3C37"/>
    <w:rsid w:val="009B48FF"/>
    <w:rsid w:val="009B57D5"/>
    <w:rsid w:val="009B58AB"/>
    <w:rsid w:val="009B604D"/>
    <w:rsid w:val="009B72DC"/>
    <w:rsid w:val="009B768F"/>
    <w:rsid w:val="009B7CE5"/>
    <w:rsid w:val="009C00E5"/>
    <w:rsid w:val="009C0BC6"/>
    <w:rsid w:val="009C189F"/>
    <w:rsid w:val="009C21B5"/>
    <w:rsid w:val="009C2358"/>
    <w:rsid w:val="009C29C8"/>
    <w:rsid w:val="009C3788"/>
    <w:rsid w:val="009C3F83"/>
    <w:rsid w:val="009C43CC"/>
    <w:rsid w:val="009C457D"/>
    <w:rsid w:val="009C4CD1"/>
    <w:rsid w:val="009C57E9"/>
    <w:rsid w:val="009C581C"/>
    <w:rsid w:val="009C5961"/>
    <w:rsid w:val="009C6200"/>
    <w:rsid w:val="009C621C"/>
    <w:rsid w:val="009C636F"/>
    <w:rsid w:val="009C69CB"/>
    <w:rsid w:val="009C6FCD"/>
    <w:rsid w:val="009C7212"/>
    <w:rsid w:val="009C73F2"/>
    <w:rsid w:val="009C794C"/>
    <w:rsid w:val="009D0147"/>
    <w:rsid w:val="009D0258"/>
    <w:rsid w:val="009D0977"/>
    <w:rsid w:val="009D0B51"/>
    <w:rsid w:val="009D152A"/>
    <w:rsid w:val="009D1592"/>
    <w:rsid w:val="009D1867"/>
    <w:rsid w:val="009D1ECB"/>
    <w:rsid w:val="009D2215"/>
    <w:rsid w:val="009D2347"/>
    <w:rsid w:val="009D23FE"/>
    <w:rsid w:val="009D2CBB"/>
    <w:rsid w:val="009D36F6"/>
    <w:rsid w:val="009D3860"/>
    <w:rsid w:val="009D3887"/>
    <w:rsid w:val="009D3F05"/>
    <w:rsid w:val="009D5059"/>
    <w:rsid w:val="009D561B"/>
    <w:rsid w:val="009D651C"/>
    <w:rsid w:val="009D664F"/>
    <w:rsid w:val="009D6BC4"/>
    <w:rsid w:val="009D73B2"/>
    <w:rsid w:val="009D75F2"/>
    <w:rsid w:val="009D7CD7"/>
    <w:rsid w:val="009E0C8D"/>
    <w:rsid w:val="009E0F25"/>
    <w:rsid w:val="009E1056"/>
    <w:rsid w:val="009E2627"/>
    <w:rsid w:val="009E2A0E"/>
    <w:rsid w:val="009E2DE3"/>
    <w:rsid w:val="009E3D5E"/>
    <w:rsid w:val="009E57A9"/>
    <w:rsid w:val="009E5C54"/>
    <w:rsid w:val="009E5D28"/>
    <w:rsid w:val="009E6CF7"/>
    <w:rsid w:val="009E7AED"/>
    <w:rsid w:val="009E7B07"/>
    <w:rsid w:val="009E7C0D"/>
    <w:rsid w:val="009E7F00"/>
    <w:rsid w:val="009F02C7"/>
    <w:rsid w:val="009F039E"/>
    <w:rsid w:val="009F0DE5"/>
    <w:rsid w:val="009F2073"/>
    <w:rsid w:val="009F27B5"/>
    <w:rsid w:val="009F3D01"/>
    <w:rsid w:val="009F4183"/>
    <w:rsid w:val="009F447C"/>
    <w:rsid w:val="009F4845"/>
    <w:rsid w:val="009F4F9E"/>
    <w:rsid w:val="009F634D"/>
    <w:rsid w:val="009F7129"/>
    <w:rsid w:val="009F77D7"/>
    <w:rsid w:val="009F7A69"/>
    <w:rsid w:val="009F7D92"/>
    <w:rsid w:val="00A005C3"/>
    <w:rsid w:val="00A009CA"/>
    <w:rsid w:val="00A00D35"/>
    <w:rsid w:val="00A00F32"/>
    <w:rsid w:val="00A02440"/>
    <w:rsid w:val="00A028A8"/>
    <w:rsid w:val="00A028EC"/>
    <w:rsid w:val="00A02BAA"/>
    <w:rsid w:val="00A042F6"/>
    <w:rsid w:val="00A04434"/>
    <w:rsid w:val="00A054B2"/>
    <w:rsid w:val="00A05DCC"/>
    <w:rsid w:val="00A06F8E"/>
    <w:rsid w:val="00A108FA"/>
    <w:rsid w:val="00A10B66"/>
    <w:rsid w:val="00A110EB"/>
    <w:rsid w:val="00A111E0"/>
    <w:rsid w:val="00A117DB"/>
    <w:rsid w:val="00A11B6E"/>
    <w:rsid w:val="00A11BF2"/>
    <w:rsid w:val="00A11D2F"/>
    <w:rsid w:val="00A123CA"/>
    <w:rsid w:val="00A12596"/>
    <w:rsid w:val="00A12768"/>
    <w:rsid w:val="00A128C0"/>
    <w:rsid w:val="00A133DE"/>
    <w:rsid w:val="00A133FA"/>
    <w:rsid w:val="00A13C0B"/>
    <w:rsid w:val="00A13DB2"/>
    <w:rsid w:val="00A1439E"/>
    <w:rsid w:val="00A1539D"/>
    <w:rsid w:val="00A155D8"/>
    <w:rsid w:val="00A15CFF"/>
    <w:rsid w:val="00A16016"/>
    <w:rsid w:val="00A1619A"/>
    <w:rsid w:val="00A16B4F"/>
    <w:rsid w:val="00A16E3E"/>
    <w:rsid w:val="00A176C0"/>
    <w:rsid w:val="00A17BE5"/>
    <w:rsid w:val="00A205C0"/>
    <w:rsid w:val="00A20E4D"/>
    <w:rsid w:val="00A2239C"/>
    <w:rsid w:val="00A22D76"/>
    <w:rsid w:val="00A2327C"/>
    <w:rsid w:val="00A23423"/>
    <w:rsid w:val="00A23452"/>
    <w:rsid w:val="00A2418D"/>
    <w:rsid w:val="00A24677"/>
    <w:rsid w:val="00A24CA4"/>
    <w:rsid w:val="00A25B56"/>
    <w:rsid w:val="00A25B58"/>
    <w:rsid w:val="00A27318"/>
    <w:rsid w:val="00A27EB3"/>
    <w:rsid w:val="00A27FF0"/>
    <w:rsid w:val="00A3036C"/>
    <w:rsid w:val="00A303AD"/>
    <w:rsid w:val="00A3062E"/>
    <w:rsid w:val="00A30645"/>
    <w:rsid w:val="00A30F61"/>
    <w:rsid w:val="00A3125D"/>
    <w:rsid w:val="00A3191B"/>
    <w:rsid w:val="00A320AA"/>
    <w:rsid w:val="00A32D0B"/>
    <w:rsid w:val="00A337EA"/>
    <w:rsid w:val="00A338F8"/>
    <w:rsid w:val="00A34967"/>
    <w:rsid w:val="00A34F3E"/>
    <w:rsid w:val="00A35CC2"/>
    <w:rsid w:val="00A35D37"/>
    <w:rsid w:val="00A366E8"/>
    <w:rsid w:val="00A37249"/>
    <w:rsid w:val="00A376FB"/>
    <w:rsid w:val="00A377C7"/>
    <w:rsid w:val="00A405F7"/>
    <w:rsid w:val="00A40861"/>
    <w:rsid w:val="00A40975"/>
    <w:rsid w:val="00A409A4"/>
    <w:rsid w:val="00A4174C"/>
    <w:rsid w:val="00A41A60"/>
    <w:rsid w:val="00A41A7B"/>
    <w:rsid w:val="00A42434"/>
    <w:rsid w:val="00A43267"/>
    <w:rsid w:val="00A438F3"/>
    <w:rsid w:val="00A43DA5"/>
    <w:rsid w:val="00A44436"/>
    <w:rsid w:val="00A44B5E"/>
    <w:rsid w:val="00A44EF6"/>
    <w:rsid w:val="00A469E5"/>
    <w:rsid w:val="00A471B7"/>
    <w:rsid w:val="00A472D3"/>
    <w:rsid w:val="00A47461"/>
    <w:rsid w:val="00A47663"/>
    <w:rsid w:val="00A476FA"/>
    <w:rsid w:val="00A479E3"/>
    <w:rsid w:val="00A47DD0"/>
    <w:rsid w:val="00A500F5"/>
    <w:rsid w:val="00A516F7"/>
    <w:rsid w:val="00A51A21"/>
    <w:rsid w:val="00A52F64"/>
    <w:rsid w:val="00A5313C"/>
    <w:rsid w:val="00A5490E"/>
    <w:rsid w:val="00A54A29"/>
    <w:rsid w:val="00A54FD1"/>
    <w:rsid w:val="00A552DF"/>
    <w:rsid w:val="00A555CA"/>
    <w:rsid w:val="00A557C6"/>
    <w:rsid w:val="00A5659F"/>
    <w:rsid w:val="00A56FAE"/>
    <w:rsid w:val="00A5712C"/>
    <w:rsid w:val="00A5713E"/>
    <w:rsid w:val="00A57D08"/>
    <w:rsid w:val="00A6050A"/>
    <w:rsid w:val="00A6065E"/>
    <w:rsid w:val="00A60833"/>
    <w:rsid w:val="00A6107D"/>
    <w:rsid w:val="00A6133A"/>
    <w:rsid w:val="00A61C23"/>
    <w:rsid w:val="00A61E55"/>
    <w:rsid w:val="00A61FF0"/>
    <w:rsid w:val="00A622BC"/>
    <w:rsid w:val="00A63624"/>
    <w:rsid w:val="00A638CA"/>
    <w:rsid w:val="00A63CFA"/>
    <w:rsid w:val="00A641FD"/>
    <w:rsid w:val="00A648EC"/>
    <w:rsid w:val="00A655C4"/>
    <w:rsid w:val="00A659AF"/>
    <w:rsid w:val="00A659E6"/>
    <w:rsid w:val="00A65A74"/>
    <w:rsid w:val="00A65B7B"/>
    <w:rsid w:val="00A65FB9"/>
    <w:rsid w:val="00A665A8"/>
    <w:rsid w:val="00A66779"/>
    <w:rsid w:val="00A66E26"/>
    <w:rsid w:val="00A6730B"/>
    <w:rsid w:val="00A67A50"/>
    <w:rsid w:val="00A67D23"/>
    <w:rsid w:val="00A70728"/>
    <w:rsid w:val="00A71EDF"/>
    <w:rsid w:val="00A7252F"/>
    <w:rsid w:val="00A7280B"/>
    <w:rsid w:val="00A728A7"/>
    <w:rsid w:val="00A72B41"/>
    <w:rsid w:val="00A72CB3"/>
    <w:rsid w:val="00A7342D"/>
    <w:rsid w:val="00A73641"/>
    <w:rsid w:val="00A736F4"/>
    <w:rsid w:val="00A74146"/>
    <w:rsid w:val="00A745A7"/>
    <w:rsid w:val="00A74C96"/>
    <w:rsid w:val="00A750D5"/>
    <w:rsid w:val="00A7594C"/>
    <w:rsid w:val="00A76005"/>
    <w:rsid w:val="00A76C01"/>
    <w:rsid w:val="00A76C6D"/>
    <w:rsid w:val="00A76EA9"/>
    <w:rsid w:val="00A77BC6"/>
    <w:rsid w:val="00A77D49"/>
    <w:rsid w:val="00A81B1A"/>
    <w:rsid w:val="00A81C21"/>
    <w:rsid w:val="00A82356"/>
    <w:rsid w:val="00A82C5F"/>
    <w:rsid w:val="00A82D53"/>
    <w:rsid w:val="00A83555"/>
    <w:rsid w:val="00A83923"/>
    <w:rsid w:val="00A84586"/>
    <w:rsid w:val="00A85E68"/>
    <w:rsid w:val="00A86124"/>
    <w:rsid w:val="00A863B3"/>
    <w:rsid w:val="00A86C8A"/>
    <w:rsid w:val="00A8724B"/>
    <w:rsid w:val="00A873A3"/>
    <w:rsid w:val="00A900E7"/>
    <w:rsid w:val="00A9044D"/>
    <w:rsid w:val="00A904AA"/>
    <w:rsid w:val="00A90550"/>
    <w:rsid w:val="00A9065D"/>
    <w:rsid w:val="00A9097A"/>
    <w:rsid w:val="00A90DAC"/>
    <w:rsid w:val="00A90E4B"/>
    <w:rsid w:val="00A91079"/>
    <w:rsid w:val="00A91114"/>
    <w:rsid w:val="00A91D9B"/>
    <w:rsid w:val="00A9220C"/>
    <w:rsid w:val="00A9228E"/>
    <w:rsid w:val="00A9240E"/>
    <w:rsid w:val="00A92663"/>
    <w:rsid w:val="00A93FEE"/>
    <w:rsid w:val="00A94DA1"/>
    <w:rsid w:val="00A957D7"/>
    <w:rsid w:val="00A96B69"/>
    <w:rsid w:val="00A972B6"/>
    <w:rsid w:val="00A976D7"/>
    <w:rsid w:val="00A97ECA"/>
    <w:rsid w:val="00AA0489"/>
    <w:rsid w:val="00AA1A70"/>
    <w:rsid w:val="00AA1AC1"/>
    <w:rsid w:val="00AA26B6"/>
    <w:rsid w:val="00AA27ED"/>
    <w:rsid w:val="00AA305A"/>
    <w:rsid w:val="00AA3895"/>
    <w:rsid w:val="00AA3C68"/>
    <w:rsid w:val="00AA3E74"/>
    <w:rsid w:val="00AA42C8"/>
    <w:rsid w:val="00AA4CCE"/>
    <w:rsid w:val="00AA53A6"/>
    <w:rsid w:val="00AA5A4F"/>
    <w:rsid w:val="00AA5F99"/>
    <w:rsid w:val="00AA6A0F"/>
    <w:rsid w:val="00AA6DB6"/>
    <w:rsid w:val="00AA747B"/>
    <w:rsid w:val="00AA7B1B"/>
    <w:rsid w:val="00AA7BA1"/>
    <w:rsid w:val="00AB0700"/>
    <w:rsid w:val="00AB0B0B"/>
    <w:rsid w:val="00AB1B09"/>
    <w:rsid w:val="00AB2546"/>
    <w:rsid w:val="00AB27A4"/>
    <w:rsid w:val="00AB2A25"/>
    <w:rsid w:val="00AB2D23"/>
    <w:rsid w:val="00AB2D4D"/>
    <w:rsid w:val="00AB3270"/>
    <w:rsid w:val="00AB36FB"/>
    <w:rsid w:val="00AB3DDD"/>
    <w:rsid w:val="00AB5230"/>
    <w:rsid w:val="00AB5803"/>
    <w:rsid w:val="00AB59FE"/>
    <w:rsid w:val="00AB5A0C"/>
    <w:rsid w:val="00AB5B6E"/>
    <w:rsid w:val="00AB5C1B"/>
    <w:rsid w:val="00AB69CE"/>
    <w:rsid w:val="00AB6CEF"/>
    <w:rsid w:val="00AB7155"/>
    <w:rsid w:val="00AC2517"/>
    <w:rsid w:val="00AC290C"/>
    <w:rsid w:val="00AC2E6B"/>
    <w:rsid w:val="00AC387C"/>
    <w:rsid w:val="00AC3FD4"/>
    <w:rsid w:val="00AC437A"/>
    <w:rsid w:val="00AC4A85"/>
    <w:rsid w:val="00AC5032"/>
    <w:rsid w:val="00AC5572"/>
    <w:rsid w:val="00AC59B2"/>
    <w:rsid w:val="00AC6228"/>
    <w:rsid w:val="00AC6A64"/>
    <w:rsid w:val="00AC6C67"/>
    <w:rsid w:val="00AC6E26"/>
    <w:rsid w:val="00AC6F37"/>
    <w:rsid w:val="00AC70AF"/>
    <w:rsid w:val="00AC7967"/>
    <w:rsid w:val="00AD03BA"/>
    <w:rsid w:val="00AD0411"/>
    <w:rsid w:val="00AD150B"/>
    <w:rsid w:val="00AD2312"/>
    <w:rsid w:val="00AD2905"/>
    <w:rsid w:val="00AD3CB2"/>
    <w:rsid w:val="00AD3ED4"/>
    <w:rsid w:val="00AD4D67"/>
    <w:rsid w:val="00AD4D85"/>
    <w:rsid w:val="00AD5717"/>
    <w:rsid w:val="00AD5A3B"/>
    <w:rsid w:val="00AD5D2C"/>
    <w:rsid w:val="00AD5DCA"/>
    <w:rsid w:val="00AD62C3"/>
    <w:rsid w:val="00AD6302"/>
    <w:rsid w:val="00AD71F4"/>
    <w:rsid w:val="00AD752A"/>
    <w:rsid w:val="00AD79B8"/>
    <w:rsid w:val="00AE0DF2"/>
    <w:rsid w:val="00AE0ECD"/>
    <w:rsid w:val="00AE1D66"/>
    <w:rsid w:val="00AE25EF"/>
    <w:rsid w:val="00AE3F01"/>
    <w:rsid w:val="00AE4D7D"/>
    <w:rsid w:val="00AE4DA1"/>
    <w:rsid w:val="00AE50A9"/>
    <w:rsid w:val="00AE5BF0"/>
    <w:rsid w:val="00AE6743"/>
    <w:rsid w:val="00AE6AF6"/>
    <w:rsid w:val="00AE714D"/>
    <w:rsid w:val="00AE71E5"/>
    <w:rsid w:val="00AE7986"/>
    <w:rsid w:val="00AE7B5A"/>
    <w:rsid w:val="00AF0CDB"/>
    <w:rsid w:val="00AF14C8"/>
    <w:rsid w:val="00AF228C"/>
    <w:rsid w:val="00AF3770"/>
    <w:rsid w:val="00AF3844"/>
    <w:rsid w:val="00AF4110"/>
    <w:rsid w:val="00AF45B8"/>
    <w:rsid w:val="00AF4D4D"/>
    <w:rsid w:val="00AF5702"/>
    <w:rsid w:val="00AF5A32"/>
    <w:rsid w:val="00AF6CA7"/>
    <w:rsid w:val="00AF7CF8"/>
    <w:rsid w:val="00AF7D60"/>
    <w:rsid w:val="00B009EC"/>
    <w:rsid w:val="00B00AAA"/>
    <w:rsid w:val="00B00CD7"/>
    <w:rsid w:val="00B02293"/>
    <w:rsid w:val="00B02823"/>
    <w:rsid w:val="00B02D51"/>
    <w:rsid w:val="00B033F1"/>
    <w:rsid w:val="00B034D6"/>
    <w:rsid w:val="00B04299"/>
    <w:rsid w:val="00B04419"/>
    <w:rsid w:val="00B04759"/>
    <w:rsid w:val="00B047CF"/>
    <w:rsid w:val="00B048F2"/>
    <w:rsid w:val="00B04B97"/>
    <w:rsid w:val="00B04DAF"/>
    <w:rsid w:val="00B06792"/>
    <w:rsid w:val="00B06992"/>
    <w:rsid w:val="00B06C30"/>
    <w:rsid w:val="00B06C51"/>
    <w:rsid w:val="00B070F1"/>
    <w:rsid w:val="00B0742D"/>
    <w:rsid w:val="00B07EDD"/>
    <w:rsid w:val="00B10DA2"/>
    <w:rsid w:val="00B11340"/>
    <w:rsid w:val="00B11976"/>
    <w:rsid w:val="00B1407C"/>
    <w:rsid w:val="00B14455"/>
    <w:rsid w:val="00B14C63"/>
    <w:rsid w:val="00B15A9F"/>
    <w:rsid w:val="00B15D7D"/>
    <w:rsid w:val="00B15E8B"/>
    <w:rsid w:val="00B17C61"/>
    <w:rsid w:val="00B17E8C"/>
    <w:rsid w:val="00B200A8"/>
    <w:rsid w:val="00B2010A"/>
    <w:rsid w:val="00B204E3"/>
    <w:rsid w:val="00B213EE"/>
    <w:rsid w:val="00B213F2"/>
    <w:rsid w:val="00B216B6"/>
    <w:rsid w:val="00B21E0C"/>
    <w:rsid w:val="00B21E8B"/>
    <w:rsid w:val="00B22717"/>
    <w:rsid w:val="00B23C41"/>
    <w:rsid w:val="00B23E18"/>
    <w:rsid w:val="00B24530"/>
    <w:rsid w:val="00B24769"/>
    <w:rsid w:val="00B251F8"/>
    <w:rsid w:val="00B2540F"/>
    <w:rsid w:val="00B25627"/>
    <w:rsid w:val="00B27813"/>
    <w:rsid w:val="00B27F4F"/>
    <w:rsid w:val="00B3126E"/>
    <w:rsid w:val="00B3358C"/>
    <w:rsid w:val="00B33BDC"/>
    <w:rsid w:val="00B34CE6"/>
    <w:rsid w:val="00B357DE"/>
    <w:rsid w:val="00B35B03"/>
    <w:rsid w:val="00B35EBC"/>
    <w:rsid w:val="00B35F90"/>
    <w:rsid w:val="00B361C4"/>
    <w:rsid w:val="00B36211"/>
    <w:rsid w:val="00B36E17"/>
    <w:rsid w:val="00B36E7B"/>
    <w:rsid w:val="00B37063"/>
    <w:rsid w:val="00B373AB"/>
    <w:rsid w:val="00B375CA"/>
    <w:rsid w:val="00B37E27"/>
    <w:rsid w:val="00B37EA4"/>
    <w:rsid w:val="00B405C4"/>
    <w:rsid w:val="00B408DA"/>
    <w:rsid w:val="00B40CC4"/>
    <w:rsid w:val="00B41366"/>
    <w:rsid w:val="00B4305A"/>
    <w:rsid w:val="00B43161"/>
    <w:rsid w:val="00B43DB8"/>
    <w:rsid w:val="00B4434F"/>
    <w:rsid w:val="00B44414"/>
    <w:rsid w:val="00B4530D"/>
    <w:rsid w:val="00B45B00"/>
    <w:rsid w:val="00B46FEB"/>
    <w:rsid w:val="00B479BD"/>
    <w:rsid w:val="00B47CDF"/>
    <w:rsid w:val="00B508BD"/>
    <w:rsid w:val="00B5126B"/>
    <w:rsid w:val="00B5139F"/>
    <w:rsid w:val="00B514EF"/>
    <w:rsid w:val="00B51C72"/>
    <w:rsid w:val="00B52D9B"/>
    <w:rsid w:val="00B53390"/>
    <w:rsid w:val="00B53D4C"/>
    <w:rsid w:val="00B53D63"/>
    <w:rsid w:val="00B5484E"/>
    <w:rsid w:val="00B550FA"/>
    <w:rsid w:val="00B55102"/>
    <w:rsid w:val="00B55380"/>
    <w:rsid w:val="00B553B4"/>
    <w:rsid w:val="00B55B17"/>
    <w:rsid w:val="00B565A3"/>
    <w:rsid w:val="00B56876"/>
    <w:rsid w:val="00B57083"/>
    <w:rsid w:val="00B57197"/>
    <w:rsid w:val="00B57A2F"/>
    <w:rsid w:val="00B611C8"/>
    <w:rsid w:val="00B61371"/>
    <w:rsid w:val="00B61E8C"/>
    <w:rsid w:val="00B61F63"/>
    <w:rsid w:val="00B61FC7"/>
    <w:rsid w:val="00B62C79"/>
    <w:rsid w:val="00B63336"/>
    <w:rsid w:val="00B63359"/>
    <w:rsid w:val="00B637E5"/>
    <w:rsid w:val="00B63E45"/>
    <w:rsid w:val="00B644BF"/>
    <w:rsid w:val="00B648C5"/>
    <w:rsid w:val="00B66327"/>
    <w:rsid w:val="00B6664D"/>
    <w:rsid w:val="00B666FF"/>
    <w:rsid w:val="00B66C0D"/>
    <w:rsid w:val="00B676C6"/>
    <w:rsid w:val="00B678E0"/>
    <w:rsid w:val="00B679D7"/>
    <w:rsid w:val="00B67B30"/>
    <w:rsid w:val="00B707E0"/>
    <w:rsid w:val="00B70A61"/>
    <w:rsid w:val="00B70C90"/>
    <w:rsid w:val="00B713C2"/>
    <w:rsid w:val="00B717AF"/>
    <w:rsid w:val="00B71BC8"/>
    <w:rsid w:val="00B71D8C"/>
    <w:rsid w:val="00B72568"/>
    <w:rsid w:val="00B725E4"/>
    <w:rsid w:val="00B72CB6"/>
    <w:rsid w:val="00B72DA5"/>
    <w:rsid w:val="00B73928"/>
    <w:rsid w:val="00B7397F"/>
    <w:rsid w:val="00B74848"/>
    <w:rsid w:val="00B748ED"/>
    <w:rsid w:val="00B74A90"/>
    <w:rsid w:val="00B74EFF"/>
    <w:rsid w:val="00B75DA4"/>
    <w:rsid w:val="00B76146"/>
    <w:rsid w:val="00B77215"/>
    <w:rsid w:val="00B77762"/>
    <w:rsid w:val="00B7788E"/>
    <w:rsid w:val="00B77F6E"/>
    <w:rsid w:val="00B7BBAF"/>
    <w:rsid w:val="00B80995"/>
    <w:rsid w:val="00B80CFB"/>
    <w:rsid w:val="00B82357"/>
    <w:rsid w:val="00B82EEC"/>
    <w:rsid w:val="00B84D8C"/>
    <w:rsid w:val="00B85187"/>
    <w:rsid w:val="00B85652"/>
    <w:rsid w:val="00B86E4D"/>
    <w:rsid w:val="00B87864"/>
    <w:rsid w:val="00B907C1"/>
    <w:rsid w:val="00B9096E"/>
    <w:rsid w:val="00B90F15"/>
    <w:rsid w:val="00B90F48"/>
    <w:rsid w:val="00B9187B"/>
    <w:rsid w:val="00B919C2"/>
    <w:rsid w:val="00B91D36"/>
    <w:rsid w:val="00B91D41"/>
    <w:rsid w:val="00B9221C"/>
    <w:rsid w:val="00B92E04"/>
    <w:rsid w:val="00B9319F"/>
    <w:rsid w:val="00B94190"/>
    <w:rsid w:val="00B944D6"/>
    <w:rsid w:val="00B9452F"/>
    <w:rsid w:val="00B953C0"/>
    <w:rsid w:val="00B96919"/>
    <w:rsid w:val="00B96CD4"/>
    <w:rsid w:val="00B97140"/>
    <w:rsid w:val="00B97A9F"/>
    <w:rsid w:val="00BA023B"/>
    <w:rsid w:val="00BA10AD"/>
    <w:rsid w:val="00BA177F"/>
    <w:rsid w:val="00BA21A6"/>
    <w:rsid w:val="00BA255A"/>
    <w:rsid w:val="00BA2731"/>
    <w:rsid w:val="00BA3EBA"/>
    <w:rsid w:val="00BA40B4"/>
    <w:rsid w:val="00BA49FD"/>
    <w:rsid w:val="00BA5B7D"/>
    <w:rsid w:val="00BA5D8B"/>
    <w:rsid w:val="00BA6578"/>
    <w:rsid w:val="00BA74F6"/>
    <w:rsid w:val="00BA7A8F"/>
    <w:rsid w:val="00BB030C"/>
    <w:rsid w:val="00BB0B84"/>
    <w:rsid w:val="00BB16F5"/>
    <w:rsid w:val="00BB17A1"/>
    <w:rsid w:val="00BB18E7"/>
    <w:rsid w:val="00BB1AB5"/>
    <w:rsid w:val="00BB25C8"/>
    <w:rsid w:val="00BB2A9E"/>
    <w:rsid w:val="00BB4062"/>
    <w:rsid w:val="00BB4332"/>
    <w:rsid w:val="00BB5B47"/>
    <w:rsid w:val="00BB5C61"/>
    <w:rsid w:val="00BB5F8D"/>
    <w:rsid w:val="00BB606C"/>
    <w:rsid w:val="00BB6A41"/>
    <w:rsid w:val="00BC0099"/>
    <w:rsid w:val="00BC033D"/>
    <w:rsid w:val="00BC0642"/>
    <w:rsid w:val="00BC1B2C"/>
    <w:rsid w:val="00BC1B5C"/>
    <w:rsid w:val="00BC1E49"/>
    <w:rsid w:val="00BC215E"/>
    <w:rsid w:val="00BC26E6"/>
    <w:rsid w:val="00BC30F7"/>
    <w:rsid w:val="00BC3757"/>
    <w:rsid w:val="00BC3B8F"/>
    <w:rsid w:val="00BC4DD1"/>
    <w:rsid w:val="00BC52DC"/>
    <w:rsid w:val="00BC560A"/>
    <w:rsid w:val="00BC5637"/>
    <w:rsid w:val="00BC5EE0"/>
    <w:rsid w:val="00BC71DB"/>
    <w:rsid w:val="00BC7413"/>
    <w:rsid w:val="00BD08D2"/>
    <w:rsid w:val="00BD09B8"/>
    <w:rsid w:val="00BD0ACF"/>
    <w:rsid w:val="00BD0E6E"/>
    <w:rsid w:val="00BD0F93"/>
    <w:rsid w:val="00BD117B"/>
    <w:rsid w:val="00BD14AC"/>
    <w:rsid w:val="00BD1977"/>
    <w:rsid w:val="00BD1F76"/>
    <w:rsid w:val="00BD2E42"/>
    <w:rsid w:val="00BD31F2"/>
    <w:rsid w:val="00BD337F"/>
    <w:rsid w:val="00BD362B"/>
    <w:rsid w:val="00BD3C4D"/>
    <w:rsid w:val="00BD444F"/>
    <w:rsid w:val="00BD455F"/>
    <w:rsid w:val="00BD4674"/>
    <w:rsid w:val="00BD62E4"/>
    <w:rsid w:val="00BD667C"/>
    <w:rsid w:val="00BE0392"/>
    <w:rsid w:val="00BE052E"/>
    <w:rsid w:val="00BE0547"/>
    <w:rsid w:val="00BE09A2"/>
    <w:rsid w:val="00BE15CE"/>
    <w:rsid w:val="00BE1818"/>
    <w:rsid w:val="00BE1D83"/>
    <w:rsid w:val="00BE2133"/>
    <w:rsid w:val="00BE2F5A"/>
    <w:rsid w:val="00BE38BD"/>
    <w:rsid w:val="00BE3ACE"/>
    <w:rsid w:val="00BE3D4B"/>
    <w:rsid w:val="00BE4003"/>
    <w:rsid w:val="00BE465F"/>
    <w:rsid w:val="00BE4FCE"/>
    <w:rsid w:val="00BE5652"/>
    <w:rsid w:val="00BE5863"/>
    <w:rsid w:val="00BE5DA9"/>
    <w:rsid w:val="00BE622A"/>
    <w:rsid w:val="00BE63C1"/>
    <w:rsid w:val="00BE6A64"/>
    <w:rsid w:val="00BE70DA"/>
    <w:rsid w:val="00BE7BAE"/>
    <w:rsid w:val="00BE7BE3"/>
    <w:rsid w:val="00BE7EEF"/>
    <w:rsid w:val="00BF082E"/>
    <w:rsid w:val="00BF11F0"/>
    <w:rsid w:val="00BF25F0"/>
    <w:rsid w:val="00BF283E"/>
    <w:rsid w:val="00BF3443"/>
    <w:rsid w:val="00BF347E"/>
    <w:rsid w:val="00BF34EE"/>
    <w:rsid w:val="00BF4395"/>
    <w:rsid w:val="00BF5234"/>
    <w:rsid w:val="00BF6EFD"/>
    <w:rsid w:val="00BF78BA"/>
    <w:rsid w:val="00BF7EFF"/>
    <w:rsid w:val="00C00AE6"/>
    <w:rsid w:val="00C00B50"/>
    <w:rsid w:val="00C00C88"/>
    <w:rsid w:val="00C00FFD"/>
    <w:rsid w:val="00C01104"/>
    <w:rsid w:val="00C01689"/>
    <w:rsid w:val="00C01955"/>
    <w:rsid w:val="00C0251B"/>
    <w:rsid w:val="00C0253B"/>
    <w:rsid w:val="00C02629"/>
    <w:rsid w:val="00C02A1E"/>
    <w:rsid w:val="00C02F82"/>
    <w:rsid w:val="00C037A3"/>
    <w:rsid w:val="00C03F9B"/>
    <w:rsid w:val="00C05021"/>
    <w:rsid w:val="00C0531A"/>
    <w:rsid w:val="00C0540D"/>
    <w:rsid w:val="00C069EB"/>
    <w:rsid w:val="00C06A87"/>
    <w:rsid w:val="00C06D7F"/>
    <w:rsid w:val="00C06EBA"/>
    <w:rsid w:val="00C071EF"/>
    <w:rsid w:val="00C074AF"/>
    <w:rsid w:val="00C07764"/>
    <w:rsid w:val="00C07BBA"/>
    <w:rsid w:val="00C07BDE"/>
    <w:rsid w:val="00C07D8F"/>
    <w:rsid w:val="00C1071C"/>
    <w:rsid w:val="00C112F5"/>
    <w:rsid w:val="00C117D6"/>
    <w:rsid w:val="00C11D79"/>
    <w:rsid w:val="00C11F3B"/>
    <w:rsid w:val="00C128A9"/>
    <w:rsid w:val="00C1323C"/>
    <w:rsid w:val="00C133E6"/>
    <w:rsid w:val="00C1363F"/>
    <w:rsid w:val="00C13AEE"/>
    <w:rsid w:val="00C13CD2"/>
    <w:rsid w:val="00C13F74"/>
    <w:rsid w:val="00C144B3"/>
    <w:rsid w:val="00C144CC"/>
    <w:rsid w:val="00C14C3F"/>
    <w:rsid w:val="00C1543A"/>
    <w:rsid w:val="00C1556E"/>
    <w:rsid w:val="00C15647"/>
    <w:rsid w:val="00C156B2"/>
    <w:rsid w:val="00C15F2A"/>
    <w:rsid w:val="00C160EB"/>
    <w:rsid w:val="00C16535"/>
    <w:rsid w:val="00C16EDF"/>
    <w:rsid w:val="00C179F0"/>
    <w:rsid w:val="00C20C3F"/>
    <w:rsid w:val="00C21111"/>
    <w:rsid w:val="00C218C0"/>
    <w:rsid w:val="00C21E8D"/>
    <w:rsid w:val="00C22B94"/>
    <w:rsid w:val="00C22DA9"/>
    <w:rsid w:val="00C22DCF"/>
    <w:rsid w:val="00C2355E"/>
    <w:rsid w:val="00C23ED2"/>
    <w:rsid w:val="00C2417F"/>
    <w:rsid w:val="00C24312"/>
    <w:rsid w:val="00C246F4"/>
    <w:rsid w:val="00C248A3"/>
    <w:rsid w:val="00C24F0E"/>
    <w:rsid w:val="00C25017"/>
    <w:rsid w:val="00C252A8"/>
    <w:rsid w:val="00C25672"/>
    <w:rsid w:val="00C258CA"/>
    <w:rsid w:val="00C25E4E"/>
    <w:rsid w:val="00C26994"/>
    <w:rsid w:val="00C27216"/>
    <w:rsid w:val="00C2734A"/>
    <w:rsid w:val="00C3052A"/>
    <w:rsid w:val="00C31C07"/>
    <w:rsid w:val="00C32632"/>
    <w:rsid w:val="00C33B0E"/>
    <w:rsid w:val="00C3451D"/>
    <w:rsid w:val="00C346EE"/>
    <w:rsid w:val="00C34941"/>
    <w:rsid w:val="00C34E9D"/>
    <w:rsid w:val="00C351D3"/>
    <w:rsid w:val="00C35BD1"/>
    <w:rsid w:val="00C368FF"/>
    <w:rsid w:val="00C37BE8"/>
    <w:rsid w:val="00C402D7"/>
    <w:rsid w:val="00C40434"/>
    <w:rsid w:val="00C42F68"/>
    <w:rsid w:val="00C430AE"/>
    <w:rsid w:val="00C43A41"/>
    <w:rsid w:val="00C453C0"/>
    <w:rsid w:val="00C46CA8"/>
    <w:rsid w:val="00C46D30"/>
    <w:rsid w:val="00C47756"/>
    <w:rsid w:val="00C47F76"/>
    <w:rsid w:val="00C5104D"/>
    <w:rsid w:val="00C52517"/>
    <w:rsid w:val="00C526A1"/>
    <w:rsid w:val="00C52DF8"/>
    <w:rsid w:val="00C53A10"/>
    <w:rsid w:val="00C53E55"/>
    <w:rsid w:val="00C54138"/>
    <w:rsid w:val="00C5422C"/>
    <w:rsid w:val="00C5456E"/>
    <w:rsid w:val="00C54FF2"/>
    <w:rsid w:val="00C56167"/>
    <w:rsid w:val="00C56552"/>
    <w:rsid w:val="00C56C27"/>
    <w:rsid w:val="00C578F4"/>
    <w:rsid w:val="00C60045"/>
    <w:rsid w:val="00C60379"/>
    <w:rsid w:val="00C609C5"/>
    <w:rsid w:val="00C60BC7"/>
    <w:rsid w:val="00C60BD8"/>
    <w:rsid w:val="00C6181B"/>
    <w:rsid w:val="00C621F4"/>
    <w:rsid w:val="00C62D2E"/>
    <w:rsid w:val="00C62F33"/>
    <w:rsid w:val="00C63CDA"/>
    <w:rsid w:val="00C642B9"/>
    <w:rsid w:val="00C642FA"/>
    <w:rsid w:val="00C65973"/>
    <w:rsid w:val="00C66FD9"/>
    <w:rsid w:val="00C67DD1"/>
    <w:rsid w:val="00C67FA6"/>
    <w:rsid w:val="00C67FDE"/>
    <w:rsid w:val="00C70A8F"/>
    <w:rsid w:val="00C71255"/>
    <w:rsid w:val="00C7130B"/>
    <w:rsid w:val="00C71A58"/>
    <w:rsid w:val="00C71C1F"/>
    <w:rsid w:val="00C72376"/>
    <w:rsid w:val="00C72890"/>
    <w:rsid w:val="00C72FFA"/>
    <w:rsid w:val="00C73EF4"/>
    <w:rsid w:val="00C740A3"/>
    <w:rsid w:val="00C74126"/>
    <w:rsid w:val="00C74997"/>
    <w:rsid w:val="00C756F3"/>
    <w:rsid w:val="00C75A24"/>
    <w:rsid w:val="00C75E74"/>
    <w:rsid w:val="00C768C6"/>
    <w:rsid w:val="00C77708"/>
    <w:rsid w:val="00C7791A"/>
    <w:rsid w:val="00C77B48"/>
    <w:rsid w:val="00C77DA6"/>
    <w:rsid w:val="00C77E6A"/>
    <w:rsid w:val="00C800ED"/>
    <w:rsid w:val="00C81329"/>
    <w:rsid w:val="00C816EE"/>
    <w:rsid w:val="00C81B66"/>
    <w:rsid w:val="00C81E3C"/>
    <w:rsid w:val="00C81E6D"/>
    <w:rsid w:val="00C82ACA"/>
    <w:rsid w:val="00C83494"/>
    <w:rsid w:val="00C83662"/>
    <w:rsid w:val="00C83E8A"/>
    <w:rsid w:val="00C84760"/>
    <w:rsid w:val="00C84CE6"/>
    <w:rsid w:val="00C84D32"/>
    <w:rsid w:val="00C85087"/>
    <w:rsid w:val="00C8534A"/>
    <w:rsid w:val="00C853DF"/>
    <w:rsid w:val="00C85588"/>
    <w:rsid w:val="00C856D6"/>
    <w:rsid w:val="00C85898"/>
    <w:rsid w:val="00C859B5"/>
    <w:rsid w:val="00C85AC0"/>
    <w:rsid w:val="00C85CCD"/>
    <w:rsid w:val="00C85DB0"/>
    <w:rsid w:val="00C85FE3"/>
    <w:rsid w:val="00C87BE4"/>
    <w:rsid w:val="00C9003A"/>
    <w:rsid w:val="00C9137F"/>
    <w:rsid w:val="00C919CF"/>
    <w:rsid w:val="00C91C8D"/>
    <w:rsid w:val="00C91CB9"/>
    <w:rsid w:val="00C91CF9"/>
    <w:rsid w:val="00C91D97"/>
    <w:rsid w:val="00C924CC"/>
    <w:rsid w:val="00C934B4"/>
    <w:rsid w:val="00C93B55"/>
    <w:rsid w:val="00C93BF1"/>
    <w:rsid w:val="00C93D7C"/>
    <w:rsid w:val="00C9538E"/>
    <w:rsid w:val="00C967BF"/>
    <w:rsid w:val="00C96AC1"/>
    <w:rsid w:val="00C97D33"/>
    <w:rsid w:val="00C97FBA"/>
    <w:rsid w:val="00CA26E1"/>
    <w:rsid w:val="00CA29BE"/>
    <w:rsid w:val="00CA3594"/>
    <w:rsid w:val="00CA3FB3"/>
    <w:rsid w:val="00CA40D8"/>
    <w:rsid w:val="00CA55CA"/>
    <w:rsid w:val="00CA605F"/>
    <w:rsid w:val="00CA61EB"/>
    <w:rsid w:val="00CA702A"/>
    <w:rsid w:val="00CB0160"/>
    <w:rsid w:val="00CB0F52"/>
    <w:rsid w:val="00CB127E"/>
    <w:rsid w:val="00CB1389"/>
    <w:rsid w:val="00CB33C4"/>
    <w:rsid w:val="00CB3BC8"/>
    <w:rsid w:val="00CB44C3"/>
    <w:rsid w:val="00CB4A95"/>
    <w:rsid w:val="00CB4AFF"/>
    <w:rsid w:val="00CB57B9"/>
    <w:rsid w:val="00CB5E80"/>
    <w:rsid w:val="00CB7186"/>
    <w:rsid w:val="00CB7660"/>
    <w:rsid w:val="00CB7BCE"/>
    <w:rsid w:val="00CC0542"/>
    <w:rsid w:val="00CC0736"/>
    <w:rsid w:val="00CC1B2A"/>
    <w:rsid w:val="00CC2443"/>
    <w:rsid w:val="00CC24F5"/>
    <w:rsid w:val="00CC38A9"/>
    <w:rsid w:val="00CC3BFC"/>
    <w:rsid w:val="00CC46FB"/>
    <w:rsid w:val="00CC474F"/>
    <w:rsid w:val="00CC486A"/>
    <w:rsid w:val="00CC4DEF"/>
    <w:rsid w:val="00CC51A4"/>
    <w:rsid w:val="00CC54EC"/>
    <w:rsid w:val="00CC594B"/>
    <w:rsid w:val="00CC7302"/>
    <w:rsid w:val="00CC7932"/>
    <w:rsid w:val="00CD01E8"/>
    <w:rsid w:val="00CD0B4D"/>
    <w:rsid w:val="00CD12DB"/>
    <w:rsid w:val="00CD1698"/>
    <w:rsid w:val="00CD1ECA"/>
    <w:rsid w:val="00CD23A1"/>
    <w:rsid w:val="00CD2B8C"/>
    <w:rsid w:val="00CD3228"/>
    <w:rsid w:val="00CD32B5"/>
    <w:rsid w:val="00CD342F"/>
    <w:rsid w:val="00CD3872"/>
    <w:rsid w:val="00CD3C2A"/>
    <w:rsid w:val="00CD3ED7"/>
    <w:rsid w:val="00CD492A"/>
    <w:rsid w:val="00CD4B76"/>
    <w:rsid w:val="00CD4C76"/>
    <w:rsid w:val="00CD57D5"/>
    <w:rsid w:val="00CD5892"/>
    <w:rsid w:val="00CD5BB3"/>
    <w:rsid w:val="00CD5DD0"/>
    <w:rsid w:val="00CD63E8"/>
    <w:rsid w:val="00CD66DC"/>
    <w:rsid w:val="00CD673D"/>
    <w:rsid w:val="00CD6D25"/>
    <w:rsid w:val="00CD7699"/>
    <w:rsid w:val="00CE0E71"/>
    <w:rsid w:val="00CE1FC2"/>
    <w:rsid w:val="00CE2364"/>
    <w:rsid w:val="00CE284F"/>
    <w:rsid w:val="00CE3461"/>
    <w:rsid w:val="00CE34AC"/>
    <w:rsid w:val="00CE3864"/>
    <w:rsid w:val="00CE3BDE"/>
    <w:rsid w:val="00CE3DF9"/>
    <w:rsid w:val="00CE418C"/>
    <w:rsid w:val="00CE5115"/>
    <w:rsid w:val="00CE5FC3"/>
    <w:rsid w:val="00CE70B1"/>
    <w:rsid w:val="00CE771F"/>
    <w:rsid w:val="00CE7885"/>
    <w:rsid w:val="00CF0A7B"/>
    <w:rsid w:val="00CF1032"/>
    <w:rsid w:val="00CF1C1A"/>
    <w:rsid w:val="00CF2113"/>
    <w:rsid w:val="00CF24DD"/>
    <w:rsid w:val="00CF396E"/>
    <w:rsid w:val="00CF3974"/>
    <w:rsid w:val="00CF3F15"/>
    <w:rsid w:val="00CF48A7"/>
    <w:rsid w:val="00CF60FA"/>
    <w:rsid w:val="00CF671B"/>
    <w:rsid w:val="00CF718E"/>
    <w:rsid w:val="00CF757E"/>
    <w:rsid w:val="00CF7634"/>
    <w:rsid w:val="00CF7672"/>
    <w:rsid w:val="00CF7B54"/>
    <w:rsid w:val="00D0011F"/>
    <w:rsid w:val="00D00EAE"/>
    <w:rsid w:val="00D011CA"/>
    <w:rsid w:val="00D0139E"/>
    <w:rsid w:val="00D015E8"/>
    <w:rsid w:val="00D02016"/>
    <w:rsid w:val="00D0232C"/>
    <w:rsid w:val="00D0276E"/>
    <w:rsid w:val="00D028BF"/>
    <w:rsid w:val="00D02A85"/>
    <w:rsid w:val="00D02DD5"/>
    <w:rsid w:val="00D036EF"/>
    <w:rsid w:val="00D03B58"/>
    <w:rsid w:val="00D041CC"/>
    <w:rsid w:val="00D0510F"/>
    <w:rsid w:val="00D052A9"/>
    <w:rsid w:val="00D05379"/>
    <w:rsid w:val="00D05A45"/>
    <w:rsid w:val="00D05BEF"/>
    <w:rsid w:val="00D065B1"/>
    <w:rsid w:val="00D075DD"/>
    <w:rsid w:val="00D07A0B"/>
    <w:rsid w:val="00D07A85"/>
    <w:rsid w:val="00D10295"/>
    <w:rsid w:val="00D102DE"/>
    <w:rsid w:val="00D10444"/>
    <w:rsid w:val="00D10771"/>
    <w:rsid w:val="00D109C5"/>
    <w:rsid w:val="00D10DFF"/>
    <w:rsid w:val="00D111A2"/>
    <w:rsid w:val="00D117FE"/>
    <w:rsid w:val="00D118D1"/>
    <w:rsid w:val="00D119F8"/>
    <w:rsid w:val="00D11DBA"/>
    <w:rsid w:val="00D1252A"/>
    <w:rsid w:val="00D12723"/>
    <w:rsid w:val="00D12C28"/>
    <w:rsid w:val="00D12FA4"/>
    <w:rsid w:val="00D135ED"/>
    <w:rsid w:val="00D13CC9"/>
    <w:rsid w:val="00D14756"/>
    <w:rsid w:val="00D1486C"/>
    <w:rsid w:val="00D14B2F"/>
    <w:rsid w:val="00D14E7C"/>
    <w:rsid w:val="00D15294"/>
    <w:rsid w:val="00D154B2"/>
    <w:rsid w:val="00D1595B"/>
    <w:rsid w:val="00D15AA4"/>
    <w:rsid w:val="00D15C0D"/>
    <w:rsid w:val="00D15FE7"/>
    <w:rsid w:val="00D1639C"/>
    <w:rsid w:val="00D166BF"/>
    <w:rsid w:val="00D1672E"/>
    <w:rsid w:val="00D16AA2"/>
    <w:rsid w:val="00D16DFD"/>
    <w:rsid w:val="00D16E68"/>
    <w:rsid w:val="00D17227"/>
    <w:rsid w:val="00D201EB"/>
    <w:rsid w:val="00D202F1"/>
    <w:rsid w:val="00D20BA8"/>
    <w:rsid w:val="00D2216D"/>
    <w:rsid w:val="00D2381D"/>
    <w:rsid w:val="00D23B0C"/>
    <w:rsid w:val="00D244E1"/>
    <w:rsid w:val="00D247DE"/>
    <w:rsid w:val="00D248FA"/>
    <w:rsid w:val="00D250A4"/>
    <w:rsid w:val="00D25402"/>
    <w:rsid w:val="00D27594"/>
    <w:rsid w:val="00D27D39"/>
    <w:rsid w:val="00D304AF"/>
    <w:rsid w:val="00D30608"/>
    <w:rsid w:val="00D3147A"/>
    <w:rsid w:val="00D316AF"/>
    <w:rsid w:val="00D31AC9"/>
    <w:rsid w:val="00D32271"/>
    <w:rsid w:val="00D327CE"/>
    <w:rsid w:val="00D32BD0"/>
    <w:rsid w:val="00D335FF"/>
    <w:rsid w:val="00D34485"/>
    <w:rsid w:val="00D34B83"/>
    <w:rsid w:val="00D34D86"/>
    <w:rsid w:val="00D34FE4"/>
    <w:rsid w:val="00D35BD7"/>
    <w:rsid w:val="00D3623F"/>
    <w:rsid w:val="00D36CFE"/>
    <w:rsid w:val="00D3743A"/>
    <w:rsid w:val="00D40FB8"/>
    <w:rsid w:val="00D415F3"/>
    <w:rsid w:val="00D417C6"/>
    <w:rsid w:val="00D41B8F"/>
    <w:rsid w:val="00D420E3"/>
    <w:rsid w:val="00D426A3"/>
    <w:rsid w:val="00D42805"/>
    <w:rsid w:val="00D44677"/>
    <w:rsid w:val="00D44BD8"/>
    <w:rsid w:val="00D44D23"/>
    <w:rsid w:val="00D44EF8"/>
    <w:rsid w:val="00D45991"/>
    <w:rsid w:val="00D45B76"/>
    <w:rsid w:val="00D46385"/>
    <w:rsid w:val="00D464C0"/>
    <w:rsid w:val="00D46AD7"/>
    <w:rsid w:val="00D47387"/>
    <w:rsid w:val="00D47D5D"/>
    <w:rsid w:val="00D47F67"/>
    <w:rsid w:val="00D50224"/>
    <w:rsid w:val="00D505AC"/>
    <w:rsid w:val="00D5070C"/>
    <w:rsid w:val="00D508D4"/>
    <w:rsid w:val="00D51535"/>
    <w:rsid w:val="00D51705"/>
    <w:rsid w:val="00D519CD"/>
    <w:rsid w:val="00D538D4"/>
    <w:rsid w:val="00D54131"/>
    <w:rsid w:val="00D55646"/>
    <w:rsid w:val="00D55765"/>
    <w:rsid w:val="00D559B6"/>
    <w:rsid w:val="00D56951"/>
    <w:rsid w:val="00D5717F"/>
    <w:rsid w:val="00D571D3"/>
    <w:rsid w:val="00D57854"/>
    <w:rsid w:val="00D57A08"/>
    <w:rsid w:val="00D60E75"/>
    <w:rsid w:val="00D60E85"/>
    <w:rsid w:val="00D61D30"/>
    <w:rsid w:val="00D62608"/>
    <w:rsid w:val="00D6265A"/>
    <w:rsid w:val="00D62AA2"/>
    <w:rsid w:val="00D64048"/>
    <w:rsid w:val="00D64708"/>
    <w:rsid w:val="00D65177"/>
    <w:rsid w:val="00D655D5"/>
    <w:rsid w:val="00D65651"/>
    <w:rsid w:val="00D66217"/>
    <w:rsid w:val="00D669C3"/>
    <w:rsid w:val="00D670A8"/>
    <w:rsid w:val="00D67CFF"/>
    <w:rsid w:val="00D71397"/>
    <w:rsid w:val="00D7152E"/>
    <w:rsid w:val="00D72EE8"/>
    <w:rsid w:val="00D730BD"/>
    <w:rsid w:val="00D748D0"/>
    <w:rsid w:val="00D749C5"/>
    <w:rsid w:val="00D75459"/>
    <w:rsid w:val="00D75A5B"/>
    <w:rsid w:val="00D75B48"/>
    <w:rsid w:val="00D75BD1"/>
    <w:rsid w:val="00D767AA"/>
    <w:rsid w:val="00D7740F"/>
    <w:rsid w:val="00D77685"/>
    <w:rsid w:val="00D7B625"/>
    <w:rsid w:val="00D80529"/>
    <w:rsid w:val="00D80943"/>
    <w:rsid w:val="00D8095D"/>
    <w:rsid w:val="00D81292"/>
    <w:rsid w:val="00D818EA"/>
    <w:rsid w:val="00D81B79"/>
    <w:rsid w:val="00D82125"/>
    <w:rsid w:val="00D830D7"/>
    <w:rsid w:val="00D831E5"/>
    <w:rsid w:val="00D84663"/>
    <w:rsid w:val="00D84C78"/>
    <w:rsid w:val="00D84CCB"/>
    <w:rsid w:val="00D84FB2"/>
    <w:rsid w:val="00D8545D"/>
    <w:rsid w:val="00D854C8"/>
    <w:rsid w:val="00D855DD"/>
    <w:rsid w:val="00D86019"/>
    <w:rsid w:val="00D86C3F"/>
    <w:rsid w:val="00D87466"/>
    <w:rsid w:val="00D90130"/>
    <w:rsid w:val="00D90356"/>
    <w:rsid w:val="00D905DC"/>
    <w:rsid w:val="00D90CD7"/>
    <w:rsid w:val="00D919EA"/>
    <w:rsid w:val="00D91B23"/>
    <w:rsid w:val="00D92715"/>
    <w:rsid w:val="00D935BC"/>
    <w:rsid w:val="00D93B46"/>
    <w:rsid w:val="00D93D0B"/>
    <w:rsid w:val="00D95682"/>
    <w:rsid w:val="00D9660E"/>
    <w:rsid w:val="00D972EB"/>
    <w:rsid w:val="00D97433"/>
    <w:rsid w:val="00D97660"/>
    <w:rsid w:val="00DA05AE"/>
    <w:rsid w:val="00DA1704"/>
    <w:rsid w:val="00DA17C1"/>
    <w:rsid w:val="00DA24AC"/>
    <w:rsid w:val="00DA2C76"/>
    <w:rsid w:val="00DA2D18"/>
    <w:rsid w:val="00DA31CA"/>
    <w:rsid w:val="00DA3314"/>
    <w:rsid w:val="00DA3F3A"/>
    <w:rsid w:val="00DA439C"/>
    <w:rsid w:val="00DA4607"/>
    <w:rsid w:val="00DA4DD1"/>
    <w:rsid w:val="00DA4E40"/>
    <w:rsid w:val="00DA4F78"/>
    <w:rsid w:val="00DA5844"/>
    <w:rsid w:val="00DA5ED9"/>
    <w:rsid w:val="00DA6873"/>
    <w:rsid w:val="00DA7001"/>
    <w:rsid w:val="00DA712F"/>
    <w:rsid w:val="00DA7789"/>
    <w:rsid w:val="00DA7A7A"/>
    <w:rsid w:val="00DA7C9D"/>
    <w:rsid w:val="00DB205E"/>
    <w:rsid w:val="00DB21A4"/>
    <w:rsid w:val="00DB2799"/>
    <w:rsid w:val="00DB27FC"/>
    <w:rsid w:val="00DB2C81"/>
    <w:rsid w:val="00DB32C3"/>
    <w:rsid w:val="00DB34D0"/>
    <w:rsid w:val="00DB3C5B"/>
    <w:rsid w:val="00DB4A65"/>
    <w:rsid w:val="00DB4B5A"/>
    <w:rsid w:val="00DB65CE"/>
    <w:rsid w:val="00DB72B5"/>
    <w:rsid w:val="00DB7CFC"/>
    <w:rsid w:val="00DC0899"/>
    <w:rsid w:val="00DC0B87"/>
    <w:rsid w:val="00DC1672"/>
    <w:rsid w:val="00DC1860"/>
    <w:rsid w:val="00DC1C9F"/>
    <w:rsid w:val="00DC2600"/>
    <w:rsid w:val="00DC2BBB"/>
    <w:rsid w:val="00DC37D7"/>
    <w:rsid w:val="00DC3E31"/>
    <w:rsid w:val="00DC4191"/>
    <w:rsid w:val="00DC4D13"/>
    <w:rsid w:val="00DC587F"/>
    <w:rsid w:val="00DC5907"/>
    <w:rsid w:val="00DC5B5A"/>
    <w:rsid w:val="00DC6D7A"/>
    <w:rsid w:val="00DC712C"/>
    <w:rsid w:val="00DC76BA"/>
    <w:rsid w:val="00DD0943"/>
    <w:rsid w:val="00DD0B98"/>
    <w:rsid w:val="00DD10C2"/>
    <w:rsid w:val="00DD1445"/>
    <w:rsid w:val="00DD2360"/>
    <w:rsid w:val="00DD2E7F"/>
    <w:rsid w:val="00DD358A"/>
    <w:rsid w:val="00DD4022"/>
    <w:rsid w:val="00DD41EB"/>
    <w:rsid w:val="00DD5365"/>
    <w:rsid w:val="00DD5A23"/>
    <w:rsid w:val="00DD676F"/>
    <w:rsid w:val="00DD67B7"/>
    <w:rsid w:val="00DD74B8"/>
    <w:rsid w:val="00DE0115"/>
    <w:rsid w:val="00DE0402"/>
    <w:rsid w:val="00DE067D"/>
    <w:rsid w:val="00DE1472"/>
    <w:rsid w:val="00DE171F"/>
    <w:rsid w:val="00DE2479"/>
    <w:rsid w:val="00DE290C"/>
    <w:rsid w:val="00DE2986"/>
    <w:rsid w:val="00DE2B93"/>
    <w:rsid w:val="00DE30C6"/>
    <w:rsid w:val="00DE31E1"/>
    <w:rsid w:val="00DE330C"/>
    <w:rsid w:val="00DE3E4B"/>
    <w:rsid w:val="00DE437F"/>
    <w:rsid w:val="00DE4901"/>
    <w:rsid w:val="00DE4C8D"/>
    <w:rsid w:val="00DE50FB"/>
    <w:rsid w:val="00DE7659"/>
    <w:rsid w:val="00DE7E15"/>
    <w:rsid w:val="00DF01FE"/>
    <w:rsid w:val="00DF0769"/>
    <w:rsid w:val="00DF18C3"/>
    <w:rsid w:val="00DF1A05"/>
    <w:rsid w:val="00DF1C83"/>
    <w:rsid w:val="00DF28D2"/>
    <w:rsid w:val="00DF2EBD"/>
    <w:rsid w:val="00DF30C4"/>
    <w:rsid w:val="00DF32E2"/>
    <w:rsid w:val="00DF3E84"/>
    <w:rsid w:val="00DF40F2"/>
    <w:rsid w:val="00DF42E1"/>
    <w:rsid w:val="00DF4965"/>
    <w:rsid w:val="00DF49CF"/>
    <w:rsid w:val="00DF5B70"/>
    <w:rsid w:val="00DF5E1B"/>
    <w:rsid w:val="00DF6C3F"/>
    <w:rsid w:val="00DF7D1C"/>
    <w:rsid w:val="00E0067C"/>
    <w:rsid w:val="00E00F98"/>
    <w:rsid w:val="00E01100"/>
    <w:rsid w:val="00E031B4"/>
    <w:rsid w:val="00E036F9"/>
    <w:rsid w:val="00E03BF9"/>
    <w:rsid w:val="00E03C4C"/>
    <w:rsid w:val="00E05AEF"/>
    <w:rsid w:val="00E0703E"/>
    <w:rsid w:val="00E07523"/>
    <w:rsid w:val="00E10C20"/>
    <w:rsid w:val="00E10E00"/>
    <w:rsid w:val="00E10ECC"/>
    <w:rsid w:val="00E11A38"/>
    <w:rsid w:val="00E11AF5"/>
    <w:rsid w:val="00E122AF"/>
    <w:rsid w:val="00E12490"/>
    <w:rsid w:val="00E132DD"/>
    <w:rsid w:val="00E1354F"/>
    <w:rsid w:val="00E13A37"/>
    <w:rsid w:val="00E1513A"/>
    <w:rsid w:val="00E15806"/>
    <w:rsid w:val="00E15941"/>
    <w:rsid w:val="00E15DC2"/>
    <w:rsid w:val="00E1682B"/>
    <w:rsid w:val="00E17002"/>
    <w:rsid w:val="00E176B9"/>
    <w:rsid w:val="00E176C4"/>
    <w:rsid w:val="00E177BD"/>
    <w:rsid w:val="00E200C0"/>
    <w:rsid w:val="00E20F44"/>
    <w:rsid w:val="00E216A5"/>
    <w:rsid w:val="00E21C63"/>
    <w:rsid w:val="00E228A7"/>
    <w:rsid w:val="00E22F82"/>
    <w:rsid w:val="00E23C1C"/>
    <w:rsid w:val="00E24345"/>
    <w:rsid w:val="00E24E31"/>
    <w:rsid w:val="00E25036"/>
    <w:rsid w:val="00E2579E"/>
    <w:rsid w:val="00E25B03"/>
    <w:rsid w:val="00E26707"/>
    <w:rsid w:val="00E30C5C"/>
    <w:rsid w:val="00E3140E"/>
    <w:rsid w:val="00E31724"/>
    <w:rsid w:val="00E3250D"/>
    <w:rsid w:val="00E32546"/>
    <w:rsid w:val="00E32772"/>
    <w:rsid w:val="00E34A4B"/>
    <w:rsid w:val="00E35260"/>
    <w:rsid w:val="00E3567A"/>
    <w:rsid w:val="00E35C05"/>
    <w:rsid w:val="00E35F8B"/>
    <w:rsid w:val="00E361AA"/>
    <w:rsid w:val="00E368EC"/>
    <w:rsid w:val="00E36F42"/>
    <w:rsid w:val="00E37A14"/>
    <w:rsid w:val="00E37DED"/>
    <w:rsid w:val="00E400BA"/>
    <w:rsid w:val="00E40EAB"/>
    <w:rsid w:val="00E41469"/>
    <w:rsid w:val="00E415DC"/>
    <w:rsid w:val="00E41D4A"/>
    <w:rsid w:val="00E41FAF"/>
    <w:rsid w:val="00E42AD7"/>
    <w:rsid w:val="00E43073"/>
    <w:rsid w:val="00E43199"/>
    <w:rsid w:val="00E4350B"/>
    <w:rsid w:val="00E4380D"/>
    <w:rsid w:val="00E440A4"/>
    <w:rsid w:val="00E446DE"/>
    <w:rsid w:val="00E4519F"/>
    <w:rsid w:val="00E4683A"/>
    <w:rsid w:val="00E47E5F"/>
    <w:rsid w:val="00E47E8F"/>
    <w:rsid w:val="00E47FE9"/>
    <w:rsid w:val="00E502F1"/>
    <w:rsid w:val="00E50E81"/>
    <w:rsid w:val="00E5127B"/>
    <w:rsid w:val="00E51D8E"/>
    <w:rsid w:val="00E51EBA"/>
    <w:rsid w:val="00E5222D"/>
    <w:rsid w:val="00E52502"/>
    <w:rsid w:val="00E533D8"/>
    <w:rsid w:val="00E53E65"/>
    <w:rsid w:val="00E5433D"/>
    <w:rsid w:val="00E543FA"/>
    <w:rsid w:val="00E55339"/>
    <w:rsid w:val="00E56D0E"/>
    <w:rsid w:val="00E56D62"/>
    <w:rsid w:val="00E56D68"/>
    <w:rsid w:val="00E60AD6"/>
    <w:rsid w:val="00E618B2"/>
    <w:rsid w:val="00E623D3"/>
    <w:rsid w:val="00E62778"/>
    <w:rsid w:val="00E62EE5"/>
    <w:rsid w:val="00E631E8"/>
    <w:rsid w:val="00E63428"/>
    <w:rsid w:val="00E637AD"/>
    <w:rsid w:val="00E63B9F"/>
    <w:rsid w:val="00E6583E"/>
    <w:rsid w:val="00E658CD"/>
    <w:rsid w:val="00E65DF7"/>
    <w:rsid w:val="00E65E0C"/>
    <w:rsid w:val="00E66112"/>
    <w:rsid w:val="00E6710E"/>
    <w:rsid w:val="00E67C48"/>
    <w:rsid w:val="00E704AA"/>
    <w:rsid w:val="00E709F1"/>
    <w:rsid w:val="00E70C73"/>
    <w:rsid w:val="00E71576"/>
    <w:rsid w:val="00E71CE6"/>
    <w:rsid w:val="00E731BA"/>
    <w:rsid w:val="00E73A1B"/>
    <w:rsid w:val="00E744C6"/>
    <w:rsid w:val="00E74B3C"/>
    <w:rsid w:val="00E74C45"/>
    <w:rsid w:val="00E75070"/>
    <w:rsid w:val="00E75E98"/>
    <w:rsid w:val="00E760AE"/>
    <w:rsid w:val="00E76702"/>
    <w:rsid w:val="00E77068"/>
    <w:rsid w:val="00E80939"/>
    <w:rsid w:val="00E80D9A"/>
    <w:rsid w:val="00E816CF"/>
    <w:rsid w:val="00E8203E"/>
    <w:rsid w:val="00E82850"/>
    <w:rsid w:val="00E82BB2"/>
    <w:rsid w:val="00E82CDC"/>
    <w:rsid w:val="00E83B4E"/>
    <w:rsid w:val="00E846AE"/>
    <w:rsid w:val="00E855DD"/>
    <w:rsid w:val="00E855E8"/>
    <w:rsid w:val="00E85632"/>
    <w:rsid w:val="00E85662"/>
    <w:rsid w:val="00E857E0"/>
    <w:rsid w:val="00E85D5D"/>
    <w:rsid w:val="00E86637"/>
    <w:rsid w:val="00E86EB4"/>
    <w:rsid w:val="00E879CE"/>
    <w:rsid w:val="00E87C29"/>
    <w:rsid w:val="00E901AB"/>
    <w:rsid w:val="00E90425"/>
    <w:rsid w:val="00E90A79"/>
    <w:rsid w:val="00E91223"/>
    <w:rsid w:val="00E92D00"/>
    <w:rsid w:val="00E93361"/>
    <w:rsid w:val="00E93463"/>
    <w:rsid w:val="00E93C49"/>
    <w:rsid w:val="00E93ECC"/>
    <w:rsid w:val="00E943B6"/>
    <w:rsid w:val="00E9445A"/>
    <w:rsid w:val="00E946FC"/>
    <w:rsid w:val="00E95009"/>
    <w:rsid w:val="00E95B10"/>
    <w:rsid w:val="00E95E43"/>
    <w:rsid w:val="00E96133"/>
    <w:rsid w:val="00E968CE"/>
    <w:rsid w:val="00E9751C"/>
    <w:rsid w:val="00EA0671"/>
    <w:rsid w:val="00EA0D1E"/>
    <w:rsid w:val="00EA1910"/>
    <w:rsid w:val="00EA1FD6"/>
    <w:rsid w:val="00EA205F"/>
    <w:rsid w:val="00EA2871"/>
    <w:rsid w:val="00EA326E"/>
    <w:rsid w:val="00EA3441"/>
    <w:rsid w:val="00EA400B"/>
    <w:rsid w:val="00EA4C06"/>
    <w:rsid w:val="00EA4CD7"/>
    <w:rsid w:val="00EA50CB"/>
    <w:rsid w:val="00EA5446"/>
    <w:rsid w:val="00EA5847"/>
    <w:rsid w:val="00EA632E"/>
    <w:rsid w:val="00EA6365"/>
    <w:rsid w:val="00EA662C"/>
    <w:rsid w:val="00EA7782"/>
    <w:rsid w:val="00EA7891"/>
    <w:rsid w:val="00EA7F75"/>
    <w:rsid w:val="00EB169E"/>
    <w:rsid w:val="00EB2440"/>
    <w:rsid w:val="00EB2675"/>
    <w:rsid w:val="00EB26D2"/>
    <w:rsid w:val="00EB28CC"/>
    <w:rsid w:val="00EB3C4F"/>
    <w:rsid w:val="00EB45D3"/>
    <w:rsid w:val="00EB486A"/>
    <w:rsid w:val="00EB49DA"/>
    <w:rsid w:val="00EB58E8"/>
    <w:rsid w:val="00EB6783"/>
    <w:rsid w:val="00EB7208"/>
    <w:rsid w:val="00EB7B50"/>
    <w:rsid w:val="00EC0143"/>
    <w:rsid w:val="00EC056B"/>
    <w:rsid w:val="00EC0B60"/>
    <w:rsid w:val="00EC197C"/>
    <w:rsid w:val="00EC240F"/>
    <w:rsid w:val="00EC26BC"/>
    <w:rsid w:val="00EC3570"/>
    <w:rsid w:val="00EC39F4"/>
    <w:rsid w:val="00EC3E28"/>
    <w:rsid w:val="00EC4C34"/>
    <w:rsid w:val="00EC565F"/>
    <w:rsid w:val="00EC6878"/>
    <w:rsid w:val="00EC6D6A"/>
    <w:rsid w:val="00EC73E5"/>
    <w:rsid w:val="00EC76E0"/>
    <w:rsid w:val="00EC79D6"/>
    <w:rsid w:val="00EC7DF9"/>
    <w:rsid w:val="00EC7F2F"/>
    <w:rsid w:val="00ED08C8"/>
    <w:rsid w:val="00ED0B1E"/>
    <w:rsid w:val="00ED0B3F"/>
    <w:rsid w:val="00ED179F"/>
    <w:rsid w:val="00ED1B24"/>
    <w:rsid w:val="00ED21FD"/>
    <w:rsid w:val="00ED2788"/>
    <w:rsid w:val="00ED3164"/>
    <w:rsid w:val="00ED4314"/>
    <w:rsid w:val="00ED4BD3"/>
    <w:rsid w:val="00ED505B"/>
    <w:rsid w:val="00ED5577"/>
    <w:rsid w:val="00ED58A5"/>
    <w:rsid w:val="00ED59ED"/>
    <w:rsid w:val="00ED6033"/>
    <w:rsid w:val="00ED629D"/>
    <w:rsid w:val="00ED6B16"/>
    <w:rsid w:val="00EE0393"/>
    <w:rsid w:val="00EE0988"/>
    <w:rsid w:val="00EE1590"/>
    <w:rsid w:val="00EE1B68"/>
    <w:rsid w:val="00EE1D66"/>
    <w:rsid w:val="00EE214F"/>
    <w:rsid w:val="00EE3025"/>
    <w:rsid w:val="00EE3618"/>
    <w:rsid w:val="00EE3653"/>
    <w:rsid w:val="00EE43C4"/>
    <w:rsid w:val="00EE4811"/>
    <w:rsid w:val="00EE49DC"/>
    <w:rsid w:val="00EE4A47"/>
    <w:rsid w:val="00EE61F5"/>
    <w:rsid w:val="00EE69CC"/>
    <w:rsid w:val="00EE6D83"/>
    <w:rsid w:val="00EE7214"/>
    <w:rsid w:val="00EE74FC"/>
    <w:rsid w:val="00EE7A4D"/>
    <w:rsid w:val="00EE7AF1"/>
    <w:rsid w:val="00EE7CC5"/>
    <w:rsid w:val="00EF0633"/>
    <w:rsid w:val="00EF1409"/>
    <w:rsid w:val="00EF2433"/>
    <w:rsid w:val="00EF2CA6"/>
    <w:rsid w:val="00EF3031"/>
    <w:rsid w:val="00EF37C6"/>
    <w:rsid w:val="00EF3C49"/>
    <w:rsid w:val="00EF3ED9"/>
    <w:rsid w:val="00EF4195"/>
    <w:rsid w:val="00EF4485"/>
    <w:rsid w:val="00EF4A5D"/>
    <w:rsid w:val="00EF4A75"/>
    <w:rsid w:val="00EF4AD9"/>
    <w:rsid w:val="00EF4CA1"/>
    <w:rsid w:val="00EF5625"/>
    <w:rsid w:val="00EF5C51"/>
    <w:rsid w:val="00EF5D41"/>
    <w:rsid w:val="00EF64C6"/>
    <w:rsid w:val="00EF6599"/>
    <w:rsid w:val="00EF7EBD"/>
    <w:rsid w:val="00F0030E"/>
    <w:rsid w:val="00F00A8E"/>
    <w:rsid w:val="00F017E2"/>
    <w:rsid w:val="00F02EDA"/>
    <w:rsid w:val="00F03021"/>
    <w:rsid w:val="00F03064"/>
    <w:rsid w:val="00F0440F"/>
    <w:rsid w:val="00F04FB7"/>
    <w:rsid w:val="00F05674"/>
    <w:rsid w:val="00F059AA"/>
    <w:rsid w:val="00F063C3"/>
    <w:rsid w:val="00F0654D"/>
    <w:rsid w:val="00F069D4"/>
    <w:rsid w:val="00F074ED"/>
    <w:rsid w:val="00F07EEE"/>
    <w:rsid w:val="00F10533"/>
    <w:rsid w:val="00F10694"/>
    <w:rsid w:val="00F1124A"/>
    <w:rsid w:val="00F1169F"/>
    <w:rsid w:val="00F11B02"/>
    <w:rsid w:val="00F11B3D"/>
    <w:rsid w:val="00F11C13"/>
    <w:rsid w:val="00F129EC"/>
    <w:rsid w:val="00F12A49"/>
    <w:rsid w:val="00F12CF1"/>
    <w:rsid w:val="00F12D31"/>
    <w:rsid w:val="00F12FE2"/>
    <w:rsid w:val="00F13241"/>
    <w:rsid w:val="00F13968"/>
    <w:rsid w:val="00F13E76"/>
    <w:rsid w:val="00F13EC5"/>
    <w:rsid w:val="00F14066"/>
    <w:rsid w:val="00F14320"/>
    <w:rsid w:val="00F14421"/>
    <w:rsid w:val="00F14540"/>
    <w:rsid w:val="00F1585E"/>
    <w:rsid w:val="00F15BE7"/>
    <w:rsid w:val="00F1678D"/>
    <w:rsid w:val="00F170CA"/>
    <w:rsid w:val="00F20391"/>
    <w:rsid w:val="00F206EB"/>
    <w:rsid w:val="00F20721"/>
    <w:rsid w:val="00F20A82"/>
    <w:rsid w:val="00F2218D"/>
    <w:rsid w:val="00F221F0"/>
    <w:rsid w:val="00F22D2E"/>
    <w:rsid w:val="00F232B3"/>
    <w:rsid w:val="00F2423F"/>
    <w:rsid w:val="00F247BD"/>
    <w:rsid w:val="00F263C2"/>
    <w:rsid w:val="00F267A4"/>
    <w:rsid w:val="00F26EF9"/>
    <w:rsid w:val="00F274ED"/>
    <w:rsid w:val="00F27775"/>
    <w:rsid w:val="00F2777A"/>
    <w:rsid w:val="00F27A1D"/>
    <w:rsid w:val="00F27E21"/>
    <w:rsid w:val="00F27F6D"/>
    <w:rsid w:val="00F304B0"/>
    <w:rsid w:val="00F3065B"/>
    <w:rsid w:val="00F30783"/>
    <w:rsid w:val="00F30E27"/>
    <w:rsid w:val="00F315EF"/>
    <w:rsid w:val="00F31A19"/>
    <w:rsid w:val="00F31A47"/>
    <w:rsid w:val="00F3237F"/>
    <w:rsid w:val="00F325C2"/>
    <w:rsid w:val="00F32AFC"/>
    <w:rsid w:val="00F32F84"/>
    <w:rsid w:val="00F33B34"/>
    <w:rsid w:val="00F33DCD"/>
    <w:rsid w:val="00F3421B"/>
    <w:rsid w:val="00F34429"/>
    <w:rsid w:val="00F34524"/>
    <w:rsid w:val="00F3461D"/>
    <w:rsid w:val="00F35197"/>
    <w:rsid w:val="00F360A7"/>
    <w:rsid w:val="00F367D9"/>
    <w:rsid w:val="00F36820"/>
    <w:rsid w:val="00F36A85"/>
    <w:rsid w:val="00F3714E"/>
    <w:rsid w:val="00F376FC"/>
    <w:rsid w:val="00F377A5"/>
    <w:rsid w:val="00F377EF"/>
    <w:rsid w:val="00F40274"/>
    <w:rsid w:val="00F40B41"/>
    <w:rsid w:val="00F40B66"/>
    <w:rsid w:val="00F41152"/>
    <w:rsid w:val="00F41A1D"/>
    <w:rsid w:val="00F4299A"/>
    <w:rsid w:val="00F4390D"/>
    <w:rsid w:val="00F43BBF"/>
    <w:rsid w:val="00F43CC8"/>
    <w:rsid w:val="00F43E68"/>
    <w:rsid w:val="00F43E77"/>
    <w:rsid w:val="00F45507"/>
    <w:rsid w:val="00F45AF6"/>
    <w:rsid w:val="00F45C12"/>
    <w:rsid w:val="00F46B07"/>
    <w:rsid w:val="00F46D31"/>
    <w:rsid w:val="00F50B9B"/>
    <w:rsid w:val="00F50C10"/>
    <w:rsid w:val="00F50E10"/>
    <w:rsid w:val="00F51C6B"/>
    <w:rsid w:val="00F522BD"/>
    <w:rsid w:val="00F526E2"/>
    <w:rsid w:val="00F53C10"/>
    <w:rsid w:val="00F54D1D"/>
    <w:rsid w:val="00F558A5"/>
    <w:rsid w:val="00F55A3E"/>
    <w:rsid w:val="00F55D0F"/>
    <w:rsid w:val="00F5791E"/>
    <w:rsid w:val="00F57FA7"/>
    <w:rsid w:val="00F5B23D"/>
    <w:rsid w:val="00F606B4"/>
    <w:rsid w:val="00F609CC"/>
    <w:rsid w:val="00F61E6B"/>
    <w:rsid w:val="00F629C2"/>
    <w:rsid w:val="00F64877"/>
    <w:rsid w:val="00F64DA9"/>
    <w:rsid w:val="00F65399"/>
    <w:rsid w:val="00F65422"/>
    <w:rsid w:val="00F654BE"/>
    <w:rsid w:val="00F658CD"/>
    <w:rsid w:val="00F65A36"/>
    <w:rsid w:val="00F662D3"/>
    <w:rsid w:val="00F664B6"/>
    <w:rsid w:val="00F66A0B"/>
    <w:rsid w:val="00F66E44"/>
    <w:rsid w:val="00F66FDF"/>
    <w:rsid w:val="00F67986"/>
    <w:rsid w:val="00F70C33"/>
    <w:rsid w:val="00F712B8"/>
    <w:rsid w:val="00F71D81"/>
    <w:rsid w:val="00F73ABE"/>
    <w:rsid w:val="00F73E98"/>
    <w:rsid w:val="00F743B7"/>
    <w:rsid w:val="00F74AD2"/>
    <w:rsid w:val="00F74F41"/>
    <w:rsid w:val="00F75176"/>
    <w:rsid w:val="00F7572A"/>
    <w:rsid w:val="00F75CF6"/>
    <w:rsid w:val="00F76208"/>
    <w:rsid w:val="00F76697"/>
    <w:rsid w:val="00F77397"/>
    <w:rsid w:val="00F779F9"/>
    <w:rsid w:val="00F77DAE"/>
    <w:rsid w:val="00F80A71"/>
    <w:rsid w:val="00F80B34"/>
    <w:rsid w:val="00F80C4E"/>
    <w:rsid w:val="00F821AD"/>
    <w:rsid w:val="00F828A2"/>
    <w:rsid w:val="00F82C3B"/>
    <w:rsid w:val="00F82D9C"/>
    <w:rsid w:val="00F837F7"/>
    <w:rsid w:val="00F83E8D"/>
    <w:rsid w:val="00F8450E"/>
    <w:rsid w:val="00F84774"/>
    <w:rsid w:val="00F8543D"/>
    <w:rsid w:val="00F858B8"/>
    <w:rsid w:val="00F859C0"/>
    <w:rsid w:val="00F87612"/>
    <w:rsid w:val="00F876D4"/>
    <w:rsid w:val="00F87778"/>
    <w:rsid w:val="00F87ED6"/>
    <w:rsid w:val="00F9041F"/>
    <w:rsid w:val="00F909C7"/>
    <w:rsid w:val="00F90CC0"/>
    <w:rsid w:val="00F90ED6"/>
    <w:rsid w:val="00F911D8"/>
    <w:rsid w:val="00F91294"/>
    <w:rsid w:val="00F914EF"/>
    <w:rsid w:val="00F9157F"/>
    <w:rsid w:val="00F9175C"/>
    <w:rsid w:val="00F92014"/>
    <w:rsid w:val="00F928BC"/>
    <w:rsid w:val="00F931F7"/>
    <w:rsid w:val="00F93ACD"/>
    <w:rsid w:val="00F93ED4"/>
    <w:rsid w:val="00F94848"/>
    <w:rsid w:val="00F94A67"/>
    <w:rsid w:val="00F95154"/>
    <w:rsid w:val="00F95DC8"/>
    <w:rsid w:val="00F968FF"/>
    <w:rsid w:val="00F96BD0"/>
    <w:rsid w:val="00FA03B0"/>
    <w:rsid w:val="00FA0D6F"/>
    <w:rsid w:val="00FA0F70"/>
    <w:rsid w:val="00FA25CE"/>
    <w:rsid w:val="00FA35DB"/>
    <w:rsid w:val="00FA3FDC"/>
    <w:rsid w:val="00FA402C"/>
    <w:rsid w:val="00FA431E"/>
    <w:rsid w:val="00FA4457"/>
    <w:rsid w:val="00FA6008"/>
    <w:rsid w:val="00FA6977"/>
    <w:rsid w:val="00FA6A27"/>
    <w:rsid w:val="00FA723A"/>
    <w:rsid w:val="00FA7492"/>
    <w:rsid w:val="00FA7A98"/>
    <w:rsid w:val="00FA7EF9"/>
    <w:rsid w:val="00FA7FE2"/>
    <w:rsid w:val="00FB01B4"/>
    <w:rsid w:val="00FB0A94"/>
    <w:rsid w:val="00FB12E5"/>
    <w:rsid w:val="00FB142F"/>
    <w:rsid w:val="00FB2235"/>
    <w:rsid w:val="00FB263E"/>
    <w:rsid w:val="00FB296B"/>
    <w:rsid w:val="00FB37E4"/>
    <w:rsid w:val="00FB3974"/>
    <w:rsid w:val="00FB3FA5"/>
    <w:rsid w:val="00FB3FBF"/>
    <w:rsid w:val="00FB40B4"/>
    <w:rsid w:val="00FB4AFB"/>
    <w:rsid w:val="00FB5314"/>
    <w:rsid w:val="00FB588F"/>
    <w:rsid w:val="00FB5D2A"/>
    <w:rsid w:val="00FB65A2"/>
    <w:rsid w:val="00FB66F3"/>
    <w:rsid w:val="00FB68DD"/>
    <w:rsid w:val="00FB6B0F"/>
    <w:rsid w:val="00FB6BAE"/>
    <w:rsid w:val="00FB6D2D"/>
    <w:rsid w:val="00FB6F4C"/>
    <w:rsid w:val="00FB7580"/>
    <w:rsid w:val="00FB7788"/>
    <w:rsid w:val="00FB78CC"/>
    <w:rsid w:val="00FC0132"/>
    <w:rsid w:val="00FC0906"/>
    <w:rsid w:val="00FC1948"/>
    <w:rsid w:val="00FC1FB9"/>
    <w:rsid w:val="00FC1FFB"/>
    <w:rsid w:val="00FC24EF"/>
    <w:rsid w:val="00FC2755"/>
    <w:rsid w:val="00FC3C59"/>
    <w:rsid w:val="00FC46C4"/>
    <w:rsid w:val="00FC4968"/>
    <w:rsid w:val="00FC4ACC"/>
    <w:rsid w:val="00FC4D32"/>
    <w:rsid w:val="00FC54EC"/>
    <w:rsid w:val="00FC63FA"/>
    <w:rsid w:val="00FC6B9F"/>
    <w:rsid w:val="00FC70C7"/>
    <w:rsid w:val="00FC75DC"/>
    <w:rsid w:val="00FC7739"/>
    <w:rsid w:val="00FC788D"/>
    <w:rsid w:val="00FC7C6A"/>
    <w:rsid w:val="00FD0088"/>
    <w:rsid w:val="00FD1007"/>
    <w:rsid w:val="00FD1EDA"/>
    <w:rsid w:val="00FD2622"/>
    <w:rsid w:val="00FD38E3"/>
    <w:rsid w:val="00FD3EAB"/>
    <w:rsid w:val="00FD3FB3"/>
    <w:rsid w:val="00FD40B1"/>
    <w:rsid w:val="00FD56B9"/>
    <w:rsid w:val="00FD5716"/>
    <w:rsid w:val="00FD62C2"/>
    <w:rsid w:val="00FD6884"/>
    <w:rsid w:val="00FD68B7"/>
    <w:rsid w:val="00FD77AE"/>
    <w:rsid w:val="00FE009C"/>
    <w:rsid w:val="00FE0607"/>
    <w:rsid w:val="00FE06C7"/>
    <w:rsid w:val="00FE06E4"/>
    <w:rsid w:val="00FE1E29"/>
    <w:rsid w:val="00FE2328"/>
    <w:rsid w:val="00FE4AD3"/>
    <w:rsid w:val="00FE4C46"/>
    <w:rsid w:val="00FE4C80"/>
    <w:rsid w:val="00FE4FC0"/>
    <w:rsid w:val="00FE5920"/>
    <w:rsid w:val="00FE615D"/>
    <w:rsid w:val="00FE6705"/>
    <w:rsid w:val="00FF0E51"/>
    <w:rsid w:val="00FF0F46"/>
    <w:rsid w:val="00FF11D9"/>
    <w:rsid w:val="00FF15B2"/>
    <w:rsid w:val="00FF28A7"/>
    <w:rsid w:val="00FF2AF6"/>
    <w:rsid w:val="00FF2D43"/>
    <w:rsid w:val="00FF3164"/>
    <w:rsid w:val="00FF45AF"/>
    <w:rsid w:val="00FF4D4C"/>
    <w:rsid w:val="00FF54A9"/>
    <w:rsid w:val="00FF57E0"/>
    <w:rsid w:val="00FF61D8"/>
    <w:rsid w:val="00FF6331"/>
    <w:rsid w:val="00FF6371"/>
    <w:rsid w:val="00FF781F"/>
    <w:rsid w:val="0104F8F3"/>
    <w:rsid w:val="010E4322"/>
    <w:rsid w:val="011049A8"/>
    <w:rsid w:val="01135FC3"/>
    <w:rsid w:val="01139DDA"/>
    <w:rsid w:val="01309447"/>
    <w:rsid w:val="013F0D92"/>
    <w:rsid w:val="013F6D50"/>
    <w:rsid w:val="01504869"/>
    <w:rsid w:val="016745B7"/>
    <w:rsid w:val="01696306"/>
    <w:rsid w:val="017B2C1E"/>
    <w:rsid w:val="019BB90F"/>
    <w:rsid w:val="019DD49D"/>
    <w:rsid w:val="01C41D0D"/>
    <w:rsid w:val="01D0750C"/>
    <w:rsid w:val="01D549A9"/>
    <w:rsid w:val="01DB8E07"/>
    <w:rsid w:val="01F02568"/>
    <w:rsid w:val="01F2A4A2"/>
    <w:rsid w:val="0209847E"/>
    <w:rsid w:val="021A9480"/>
    <w:rsid w:val="02292341"/>
    <w:rsid w:val="023E4B9E"/>
    <w:rsid w:val="027F81F8"/>
    <w:rsid w:val="028865EA"/>
    <w:rsid w:val="0296B052"/>
    <w:rsid w:val="029ED2EE"/>
    <w:rsid w:val="02A075DE"/>
    <w:rsid w:val="02A95782"/>
    <w:rsid w:val="02B1D7E0"/>
    <w:rsid w:val="02C028A9"/>
    <w:rsid w:val="02C879DB"/>
    <w:rsid w:val="02E073F9"/>
    <w:rsid w:val="02E80FBD"/>
    <w:rsid w:val="02FC627E"/>
    <w:rsid w:val="0328158E"/>
    <w:rsid w:val="033C93AC"/>
    <w:rsid w:val="03425528"/>
    <w:rsid w:val="034FD803"/>
    <w:rsid w:val="03520312"/>
    <w:rsid w:val="035EA414"/>
    <w:rsid w:val="03619DB5"/>
    <w:rsid w:val="0385435D"/>
    <w:rsid w:val="0386F5B3"/>
    <w:rsid w:val="038D568F"/>
    <w:rsid w:val="0391C7D6"/>
    <w:rsid w:val="03A95D1E"/>
    <w:rsid w:val="03BA930C"/>
    <w:rsid w:val="03C975E7"/>
    <w:rsid w:val="03D33372"/>
    <w:rsid w:val="03E2760B"/>
    <w:rsid w:val="03ECBA5B"/>
    <w:rsid w:val="03F37F0C"/>
    <w:rsid w:val="04383191"/>
    <w:rsid w:val="045630E4"/>
    <w:rsid w:val="045FEB31"/>
    <w:rsid w:val="047301CA"/>
    <w:rsid w:val="04742EE5"/>
    <w:rsid w:val="04920C58"/>
    <w:rsid w:val="049E4F01"/>
    <w:rsid w:val="04AA6A6C"/>
    <w:rsid w:val="04B1F250"/>
    <w:rsid w:val="04C4F2F0"/>
    <w:rsid w:val="04DDC0E2"/>
    <w:rsid w:val="04DDC691"/>
    <w:rsid w:val="04E97D55"/>
    <w:rsid w:val="05106469"/>
    <w:rsid w:val="055DA7AD"/>
    <w:rsid w:val="057803A3"/>
    <w:rsid w:val="0578C808"/>
    <w:rsid w:val="058A895B"/>
    <w:rsid w:val="0596A996"/>
    <w:rsid w:val="05BC85F2"/>
    <w:rsid w:val="05CB0E3B"/>
    <w:rsid w:val="05CD9908"/>
    <w:rsid w:val="05D13A26"/>
    <w:rsid w:val="05D5DC38"/>
    <w:rsid w:val="05E51B91"/>
    <w:rsid w:val="062BB22E"/>
    <w:rsid w:val="063130D4"/>
    <w:rsid w:val="064F8ABB"/>
    <w:rsid w:val="066B293A"/>
    <w:rsid w:val="06795E72"/>
    <w:rsid w:val="068633AA"/>
    <w:rsid w:val="06882D96"/>
    <w:rsid w:val="06A0781D"/>
    <w:rsid w:val="06B797C6"/>
    <w:rsid w:val="06B81BA5"/>
    <w:rsid w:val="06C1C0A2"/>
    <w:rsid w:val="06F75ECD"/>
    <w:rsid w:val="070201B5"/>
    <w:rsid w:val="0718E900"/>
    <w:rsid w:val="0730C53A"/>
    <w:rsid w:val="07394200"/>
    <w:rsid w:val="07436C6E"/>
    <w:rsid w:val="076363DA"/>
    <w:rsid w:val="078CF095"/>
    <w:rsid w:val="07A1974A"/>
    <w:rsid w:val="07D72822"/>
    <w:rsid w:val="08088D32"/>
    <w:rsid w:val="08122AF5"/>
    <w:rsid w:val="08321537"/>
    <w:rsid w:val="083CB0B1"/>
    <w:rsid w:val="085570DB"/>
    <w:rsid w:val="085C6BA6"/>
    <w:rsid w:val="08630F67"/>
    <w:rsid w:val="087F9B60"/>
    <w:rsid w:val="0882FA0F"/>
    <w:rsid w:val="08846666"/>
    <w:rsid w:val="088696E9"/>
    <w:rsid w:val="0887C166"/>
    <w:rsid w:val="0889E5CB"/>
    <w:rsid w:val="0890A461"/>
    <w:rsid w:val="08A2B9C8"/>
    <w:rsid w:val="08C353DE"/>
    <w:rsid w:val="08E2471A"/>
    <w:rsid w:val="08F45258"/>
    <w:rsid w:val="091A923F"/>
    <w:rsid w:val="0941ABBB"/>
    <w:rsid w:val="09459C50"/>
    <w:rsid w:val="094EA621"/>
    <w:rsid w:val="0967117F"/>
    <w:rsid w:val="09AB0AE7"/>
    <w:rsid w:val="09B308B4"/>
    <w:rsid w:val="09D0545E"/>
    <w:rsid w:val="09D69822"/>
    <w:rsid w:val="09D7EF03"/>
    <w:rsid w:val="09DB67D1"/>
    <w:rsid w:val="09EC465B"/>
    <w:rsid w:val="0A042DCF"/>
    <w:rsid w:val="0A5F243F"/>
    <w:rsid w:val="0A6EF2BD"/>
    <w:rsid w:val="0A709494"/>
    <w:rsid w:val="0A9608A3"/>
    <w:rsid w:val="0AAAFF70"/>
    <w:rsid w:val="0AB0C434"/>
    <w:rsid w:val="0AC4CE2C"/>
    <w:rsid w:val="0B066D48"/>
    <w:rsid w:val="0B095DF5"/>
    <w:rsid w:val="0B32D352"/>
    <w:rsid w:val="0B3E0420"/>
    <w:rsid w:val="0B414BA2"/>
    <w:rsid w:val="0B6C2F57"/>
    <w:rsid w:val="0B8907A4"/>
    <w:rsid w:val="0B9D0E76"/>
    <w:rsid w:val="0BA3456E"/>
    <w:rsid w:val="0BAE160F"/>
    <w:rsid w:val="0BB96381"/>
    <w:rsid w:val="0BBA87D9"/>
    <w:rsid w:val="0BD5F425"/>
    <w:rsid w:val="0BE19A6D"/>
    <w:rsid w:val="0BFF7EC8"/>
    <w:rsid w:val="0C243865"/>
    <w:rsid w:val="0C7AD4C6"/>
    <w:rsid w:val="0CD07A62"/>
    <w:rsid w:val="0CFF06E8"/>
    <w:rsid w:val="0D038EBB"/>
    <w:rsid w:val="0D130893"/>
    <w:rsid w:val="0D248119"/>
    <w:rsid w:val="0D29AC18"/>
    <w:rsid w:val="0D555BBF"/>
    <w:rsid w:val="0D83D9ED"/>
    <w:rsid w:val="0DA88B1A"/>
    <w:rsid w:val="0DD49496"/>
    <w:rsid w:val="0DEEA07D"/>
    <w:rsid w:val="0DFE9532"/>
    <w:rsid w:val="0E1C132C"/>
    <w:rsid w:val="0E349D43"/>
    <w:rsid w:val="0E3B3C05"/>
    <w:rsid w:val="0E4D50A3"/>
    <w:rsid w:val="0E6221E7"/>
    <w:rsid w:val="0E66F886"/>
    <w:rsid w:val="0E80504A"/>
    <w:rsid w:val="0E856D71"/>
    <w:rsid w:val="0E873FD3"/>
    <w:rsid w:val="0E90812A"/>
    <w:rsid w:val="0EF0CD75"/>
    <w:rsid w:val="0EF9D009"/>
    <w:rsid w:val="0F05A761"/>
    <w:rsid w:val="0F0E04DE"/>
    <w:rsid w:val="0F0F144B"/>
    <w:rsid w:val="0F1C4EF3"/>
    <w:rsid w:val="0F255B83"/>
    <w:rsid w:val="0F3A5099"/>
    <w:rsid w:val="0F48471A"/>
    <w:rsid w:val="0F4B35C8"/>
    <w:rsid w:val="0F5A7861"/>
    <w:rsid w:val="0F6393DC"/>
    <w:rsid w:val="0F741DA3"/>
    <w:rsid w:val="0F7B6804"/>
    <w:rsid w:val="0F8C5824"/>
    <w:rsid w:val="0F8FCDBF"/>
    <w:rsid w:val="0FBCB74A"/>
    <w:rsid w:val="0FDA36CC"/>
    <w:rsid w:val="0FDC1657"/>
    <w:rsid w:val="0FED1D13"/>
    <w:rsid w:val="0FFEFFA9"/>
    <w:rsid w:val="1000C611"/>
    <w:rsid w:val="1004DB14"/>
    <w:rsid w:val="100D0343"/>
    <w:rsid w:val="1012F758"/>
    <w:rsid w:val="101E25D4"/>
    <w:rsid w:val="104514A2"/>
    <w:rsid w:val="10475A63"/>
    <w:rsid w:val="106E6464"/>
    <w:rsid w:val="1078F92E"/>
    <w:rsid w:val="107A5A06"/>
    <w:rsid w:val="107AA15E"/>
    <w:rsid w:val="107B2413"/>
    <w:rsid w:val="108320BF"/>
    <w:rsid w:val="1086EEA1"/>
    <w:rsid w:val="10969BA7"/>
    <w:rsid w:val="10999FF5"/>
    <w:rsid w:val="10AC21EB"/>
    <w:rsid w:val="10C3B6B1"/>
    <w:rsid w:val="10C9E2B8"/>
    <w:rsid w:val="10CF5D71"/>
    <w:rsid w:val="10D07EC4"/>
    <w:rsid w:val="10D8E8C2"/>
    <w:rsid w:val="10E6DA02"/>
    <w:rsid w:val="10E74875"/>
    <w:rsid w:val="10ED4F24"/>
    <w:rsid w:val="112D2C18"/>
    <w:rsid w:val="113E0238"/>
    <w:rsid w:val="115043C6"/>
    <w:rsid w:val="1160B5A7"/>
    <w:rsid w:val="116623A6"/>
    <w:rsid w:val="1169ED2B"/>
    <w:rsid w:val="117254CD"/>
    <w:rsid w:val="11AC0532"/>
    <w:rsid w:val="11D0DCDA"/>
    <w:rsid w:val="11DD2769"/>
    <w:rsid w:val="11E32AC4"/>
    <w:rsid w:val="11E828A7"/>
    <w:rsid w:val="12140CF1"/>
    <w:rsid w:val="12510E75"/>
    <w:rsid w:val="1253E0CA"/>
    <w:rsid w:val="125412A0"/>
    <w:rsid w:val="127A1FB6"/>
    <w:rsid w:val="128318D6"/>
    <w:rsid w:val="129E9EFD"/>
    <w:rsid w:val="12A3C9E3"/>
    <w:rsid w:val="12A73C34"/>
    <w:rsid w:val="12B5DE84"/>
    <w:rsid w:val="12BF3B2E"/>
    <w:rsid w:val="12E3A64F"/>
    <w:rsid w:val="12F12EAA"/>
    <w:rsid w:val="13168695"/>
    <w:rsid w:val="132D27EC"/>
    <w:rsid w:val="1330D845"/>
    <w:rsid w:val="1344AF44"/>
    <w:rsid w:val="13526316"/>
    <w:rsid w:val="1356E6A1"/>
    <w:rsid w:val="135BD083"/>
    <w:rsid w:val="136C6DBA"/>
    <w:rsid w:val="13742CA5"/>
    <w:rsid w:val="137E8A48"/>
    <w:rsid w:val="13CAE34C"/>
    <w:rsid w:val="13CE3C69"/>
    <w:rsid w:val="13E5AFDC"/>
    <w:rsid w:val="145062D7"/>
    <w:rsid w:val="14874D10"/>
    <w:rsid w:val="14C7673E"/>
    <w:rsid w:val="14D5D563"/>
    <w:rsid w:val="14DF1917"/>
    <w:rsid w:val="14E2CF87"/>
    <w:rsid w:val="14E56C5C"/>
    <w:rsid w:val="150BEF9B"/>
    <w:rsid w:val="1537ACAB"/>
    <w:rsid w:val="153AD9D1"/>
    <w:rsid w:val="1546F01B"/>
    <w:rsid w:val="154AA9C1"/>
    <w:rsid w:val="1576E28B"/>
    <w:rsid w:val="15CF68C2"/>
    <w:rsid w:val="15E6007F"/>
    <w:rsid w:val="15EFC6FB"/>
    <w:rsid w:val="16093270"/>
    <w:rsid w:val="16150BD7"/>
    <w:rsid w:val="1615E458"/>
    <w:rsid w:val="16254E2F"/>
    <w:rsid w:val="162C9E8E"/>
    <w:rsid w:val="16615E76"/>
    <w:rsid w:val="167EF74D"/>
    <w:rsid w:val="1685CF49"/>
    <w:rsid w:val="16967952"/>
    <w:rsid w:val="16A0F772"/>
    <w:rsid w:val="16B07595"/>
    <w:rsid w:val="16BE896D"/>
    <w:rsid w:val="16C95ADA"/>
    <w:rsid w:val="16DA0AB8"/>
    <w:rsid w:val="16E51DF2"/>
    <w:rsid w:val="16E854FA"/>
    <w:rsid w:val="16FB508A"/>
    <w:rsid w:val="16FFCDAB"/>
    <w:rsid w:val="170806A3"/>
    <w:rsid w:val="170E2F3F"/>
    <w:rsid w:val="170F0354"/>
    <w:rsid w:val="170FB4B0"/>
    <w:rsid w:val="1715F8C9"/>
    <w:rsid w:val="1741DB10"/>
    <w:rsid w:val="1745A9FD"/>
    <w:rsid w:val="174A8C00"/>
    <w:rsid w:val="1764BBB4"/>
    <w:rsid w:val="1764D956"/>
    <w:rsid w:val="177CE4E6"/>
    <w:rsid w:val="17A78BDD"/>
    <w:rsid w:val="17D5652A"/>
    <w:rsid w:val="17E66258"/>
    <w:rsid w:val="17F5029B"/>
    <w:rsid w:val="17FC4D5C"/>
    <w:rsid w:val="1800AE12"/>
    <w:rsid w:val="18020ED8"/>
    <w:rsid w:val="18113D55"/>
    <w:rsid w:val="1814EAAD"/>
    <w:rsid w:val="185F735C"/>
    <w:rsid w:val="18619DF5"/>
    <w:rsid w:val="187C4851"/>
    <w:rsid w:val="18C74624"/>
    <w:rsid w:val="18C9C8E3"/>
    <w:rsid w:val="18D68834"/>
    <w:rsid w:val="18F67E73"/>
    <w:rsid w:val="18FA6FEA"/>
    <w:rsid w:val="193BFBF4"/>
    <w:rsid w:val="198C767A"/>
    <w:rsid w:val="19BF6944"/>
    <w:rsid w:val="19C67220"/>
    <w:rsid w:val="19DC6B66"/>
    <w:rsid w:val="19E9683E"/>
    <w:rsid w:val="19EBCF4E"/>
    <w:rsid w:val="19FEAEFE"/>
    <w:rsid w:val="1A2A3A78"/>
    <w:rsid w:val="1A5599CB"/>
    <w:rsid w:val="1A64F87E"/>
    <w:rsid w:val="1A6DD650"/>
    <w:rsid w:val="1A76B94B"/>
    <w:rsid w:val="1A834F88"/>
    <w:rsid w:val="1A85C913"/>
    <w:rsid w:val="1A868563"/>
    <w:rsid w:val="1A86E721"/>
    <w:rsid w:val="1A8BD38B"/>
    <w:rsid w:val="1A9C83C9"/>
    <w:rsid w:val="1A9CF837"/>
    <w:rsid w:val="1AB04ED5"/>
    <w:rsid w:val="1AB8D6F4"/>
    <w:rsid w:val="1AE01F8E"/>
    <w:rsid w:val="1AF064C1"/>
    <w:rsid w:val="1AF9F745"/>
    <w:rsid w:val="1B031550"/>
    <w:rsid w:val="1B079D5D"/>
    <w:rsid w:val="1B1E6212"/>
    <w:rsid w:val="1B25F899"/>
    <w:rsid w:val="1B65E3CE"/>
    <w:rsid w:val="1B83BAA8"/>
    <w:rsid w:val="1B9D8438"/>
    <w:rsid w:val="1BD02623"/>
    <w:rsid w:val="1BD76EC3"/>
    <w:rsid w:val="1BE6F8C2"/>
    <w:rsid w:val="1BE96B93"/>
    <w:rsid w:val="1BECE13D"/>
    <w:rsid w:val="1C159ECC"/>
    <w:rsid w:val="1C1F2BCD"/>
    <w:rsid w:val="1C2263BD"/>
    <w:rsid w:val="1C24F2D4"/>
    <w:rsid w:val="1C445335"/>
    <w:rsid w:val="1C8DE205"/>
    <w:rsid w:val="1C8EF575"/>
    <w:rsid w:val="1CA36DBE"/>
    <w:rsid w:val="1CA38B84"/>
    <w:rsid w:val="1CBBFE8A"/>
    <w:rsid w:val="1CBE55C0"/>
    <w:rsid w:val="1CC6C8B0"/>
    <w:rsid w:val="1CFE662E"/>
    <w:rsid w:val="1D057631"/>
    <w:rsid w:val="1D1A0740"/>
    <w:rsid w:val="1D1E4536"/>
    <w:rsid w:val="1D240788"/>
    <w:rsid w:val="1D2DCAF1"/>
    <w:rsid w:val="1D3A66C1"/>
    <w:rsid w:val="1D49981E"/>
    <w:rsid w:val="1D5B5FBC"/>
    <w:rsid w:val="1D61F7D2"/>
    <w:rsid w:val="1D667470"/>
    <w:rsid w:val="1D7AAF37"/>
    <w:rsid w:val="1D96CBF1"/>
    <w:rsid w:val="1DBA58ED"/>
    <w:rsid w:val="1DBAFC2E"/>
    <w:rsid w:val="1DD4248B"/>
    <w:rsid w:val="1DE2ACA2"/>
    <w:rsid w:val="1DE53DC0"/>
    <w:rsid w:val="1DF23A7C"/>
    <w:rsid w:val="1DFB9D45"/>
    <w:rsid w:val="1E007801"/>
    <w:rsid w:val="1E5B0D81"/>
    <w:rsid w:val="1E71236F"/>
    <w:rsid w:val="1E75E8CC"/>
    <w:rsid w:val="1E989BE3"/>
    <w:rsid w:val="1EA88125"/>
    <w:rsid w:val="1EDF21AB"/>
    <w:rsid w:val="1F1A1539"/>
    <w:rsid w:val="1F2FC3A0"/>
    <w:rsid w:val="1F3815CD"/>
    <w:rsid w:val="1F3C270C"/>
    <w:rsid w:val="1F42DB0A"/>
    <w:rsid w:val="1F56CC8F"/>
    <w:rsid w:val="1F6BC14F"/>
    <w:rsid w:val="1F91E2C8"/>
    <w:rsid w:val="1F991EA6"/>
    <w:rsid w:val="1FA146CB"/>
    <w:rsid w:val="1FBF62CF"/>
    <w:rsid w:val="1FF1833C"/>
    <w:rsid w:val="20001480"/>
    <w:rsid w:val="2018A999"/>
    <w:rsid w:val="2019744F"/>
    <w:rsid w:val="2037B326"/>
    <w:rsid w:val="20531DC9"/>
    <w:rsid w:val="205A795A"/>
    <w:rsid w:val="2068BAA5"/>
    <w:rsid w:val="2078FE8C"/>
    <w:rsid w:val="20857406"/>
    <w:rsid w:val="209DB779"/>
    <w:rsid w:val="20DCE503"/>
    <w:rsid w:val="20F67C9F"/>
    <w:rsid w:val="2128CC77"/>
    <w:rsid w:val="213A662D"/>
    <w:rsid w:val="216D89C1"/>
    <w:rsid w:val="2174DF61"/>
    <w:rsid w:val="21AF603D"/>
    <w:rsid w:val="21B37DDB"/>
    <w:rsid w:val="21BBD5B7"/>
    <w:rsid w:val="21E84079"/>
    <w:rsid w:val="21E9A81A"/>
    <w:rsid w:val="21F81023"/>
    <w:rsid w:val="21FC454D"/>
    <w:rsid w:val="21FD6260"/>
    <w:rsid w:val="22013C14"/>
    <w:rsid w:val="2204BF09"/>
    <w:rsid w:val="2206C4C1"/>
    <w:rsid w:val="221E1F25"/>
    <w:rsid w:val="22271725"/>
    <w:rsid w:val="224EC697"/>
    <w:rsid w:val="228B0687"/>
    <w:rsid w:val="2293A5E8"/>
    <w:rsid w:val="229BAC48"/>
    <w:rsid w:val="229F147A"/>
    <w:rsid w:val="22A9D7B3"/>
    <w:rsid w:val="22F934AC"/>
    <w:rsid w:val="2313FEEE"/>
    <w:rsid w:val="23196715"/>
    <w:rsid w:val="233E1365"/>
    <w:rsid w:val="233FACAB"/>
    <w:rsid w:val="234D3316"/>
    <w:rsid w:val="23526722"/>
    <w:rsid w:val="2366B5E0"/>
    <w:rsid w:val="236B0829"/>
    <w:rsid w:val="2371528A"/>
    <w:rsid w:val="238ABE8B"/>
    <w:rsid w:val="23CEDD9C"/>
    <w:rsid w:val="23D1E60C"/>
    <w:rsid w:val="23D2F36D"/>
    <w:rsid w:val="23DA3F50"/>
    <w:rsid w:val="23F2964D"/>
    <w:rsid w:val="23F76EBC"/>
    <w:rsid w:val="240A1905"/>
    <w:rsid w:val="24391D23"/>
    <w:rsid w:val="24434305"/>
    <w:rsid w:val="2451245E"/>
    <w:rsid w:val="247242AA"/>
    <w:rsid w:val="2475C5B0"/>
    <w:rsid w:val="2487CCF1"/>
    <w:rsid w:val="249A47C2"/>
    <w:rsid w:val="24CC90D5"/>
    <w:rsid w:val="24ECD2F7"/>
    <w:rsid w:val="2517B778"/>
    <w:rsid w:val="25181C1F"/>
    <w:rsid w:val="251B7135"/>
    <w:rsid w:val="252EA98F"/>
    <w:rsid w:val="252F0650"/>
    <w:rsid w:val="2548E989"/>
    <w:rsid w:val="256132AB"/>
    <w:rsid w:val="256AB249"/>
    <w:rsid w:val="2577BCF4"/>
    <w:rsid w:val="258B5906"/>
    <w:rsid w:val="25C007FE"/>
    <w:rsid w:val="25DA7BF1"/>
    <w:rsid w:val="25EC6C9A"/>
    <w:rsid w:val="25F8C12D"/>
    <w:rsid w:val="2608416A"/>
    <w:rsid w:val="262C4A74"/>
    <w:rsid w:val="26545FFA"/>
    <w:rsid w:val="266CBB01"/>
    <w:rsid w:val="266FF1B0"/>
    <w:rsid w:val="26716BC5"/>
    <w:rsid w:val="2677123F"/>
    <w:rsid w:val="2678224E"/>
    <w:rsid w:val="26868E49"/>
    <w:rsid w:val="269D6AFF"/>
    <w:rsid w:val="26AF8BCA"/>
    <w:rsid w:val="26DB5573"/>
    <w:rsid w:val="26DE45D8"/>
    <w:rsid w:val="26FB7325"/>
    <w:rsid w:val="2705FAF9"/>
    <w:rsid w:val="270CA913"/>
    <w:rsid w:val="27381FE5"/>
    <w:rsid w:val="277D7478"/>
    <w:rsid w:val="2794D089"/>
    <w:rsid w:val="27957B23"/>
    <w:rsid w:val="27C2E06E"/>
    <w:rsid w:val="27C67667"/>
    <w:rsid w:val="27CF2E91"/>
    <w:rsid w:val="27EFBB82"/>
    <w:rsid w:val="2805AC35"/>
    <w:rsid w:val="28070DF6"/>
    <w:rsid w:val="28158646"/>
    <w:rsid w:val="2815CD8E"/>
    <w:rsid w:val="283C7576"/>
    <w:rsid w:val="285F3FB3"/>
    <w:rsid w:val="28602ED7"/>
    <w:rsid w:val="287C55BC"/>
    <w:rsid w:val="28813144"/>
    <w:rsid w:val="2886A027"/>
    <w:rsid w:val="28A0F273"/>
    <w:rsid w:val="28B4F598"/>
    <w:rsid w:val="28C6238A"/>
    <w:rsid w:val="28CA19AA"/>
    <w:rsid w:val="28CE9BD3"/>
    <w:rsid w:val="28DCF2B0"/>
    <w:rsid w:val="290D9E75"/>
    <w:rsid w:val="292EAD95"/>
    <w:rsid w:val="2937A781"/>
    <w:rsid w:val="293927BA"/>
    <w:rsid w:val="29701E5E"/>
    <w:rsid w:val="297B2FA8"/>
    <w:rsid w:val="29A8EA77"/>
    <w:rsid w:val="29ACD39C"/>
    <w:rsid w:val="29D393D5"/>
    <w:rsid w:val="29EF79D0"/>
    <w:rsid w:val="29FF25F9"/>
    <w:rsid w:val="2A3D0443"/>
    <w:rsid w:val="2A3E6604"/>
    <w:rsid w:val="2A650997"/>
    <w:rsid w:val="2A8EA2DE"/>
    <w:rsid w:val="2A946566"/>
    <w:rsid w:val="2AC5A696"/>
    <w:rsid w:val="2AD01F1E"/>
    <w:rsid w:val="2AD0BD8F"/>
    <w:rsid w:val="2ADCB548"/>
    <w:rsid w:val="2B05A063"/>
    <w:rsid w:val="2B09E8C0"/>
    <w:rsid w:val="2B0AF2A0"/>
    <w:rsid w:val="2B20CE8B"/>
    <w:rsid w:val="2B2FD0C6"/>
    <w:rsid w:val="2B341B51"/>
    <w:rsid w:val="2B3940FC"/>
    <w:rsid w:val="2B3A4758"/>
    <w:rsid w:val="2B3BDAEF"/>
    <w:rsid w:val="2B442D1C"/>
    <w:rsid w:val="2B772B17"/>
    <w:rsid w:val="2B91B950"/>
    <w:rsid w:val="2B94FD24"/>
    <w:rsid w:val="2BA625ED"/>
    <w:rsid w:val="2BA6477C"/>
    <w:rsid w:val="2BCC286B"/>
    <w:rsid w:val="2C092C25"/>
    <w:rsid w:val="2C136AF6"/>
    <w:rsid w:val="2C2F6B11"/>
    <w:rsid w:val="2C3453BE"/>
    <w:rsid w:val="2C4A319D"/>
    <w:rsid w:val="2C69C919"/>
    <w:rsid w:val="2C7885A9"/>
    <w:rsid w:val="2CCE0A05"/>
    <w:rsid w:val="2CCFC474"/>
    <w:rsid w:val="2CDB8AB9"/>
    <w:rsid w:val="2CE02A6A"/>
    <w:rsid w:val="2D1542A3"/>
    <w:rsid w:val="2D21DD85"/>
    <w:rsid w:val="2D240894"/>
    <w:rsid w:val="2D28AE29"/>
    <w:rsid w:val="2D2C8D92"/>
    <w:rsid w:val="2D2E46A3"/>
    <w:rsid w:val="2D323DCC"/>
    <w:rsid w:val="2D4C8973"/>
    <w:rsid w:val="2D645B16"/>
    <w:rsid w:val="2D72C2F2"/>
    <w:rsid w:val="2D79B35E"/>
    <w:rsid w:val="2D98A961"/>
    <w:rsid w:val="2D9C5628"/>
    <w:rsid w:val="2DA13348"/>
    <w:rsid w:val="2DB4A3C6"/>
    <w:rsid w:val="2DDED485"/>
    <w:rsid w:val="2DEE2722"/>
    <w:rsid w:val="2DF288BA"/>
    <w:rsid w:val="2E2E9604"/>
    <w:rsid w:val="2E536992"/>
    <w:rsid w:val="2E5E12F5"/>
    <w:rsid w:val="2E74FEC3"/>
    <w:rsid w:val="2E794E6F"/>
    <w:rsid w:val="2E888670"/>
    <w:rsid w:val="2EA38CB7"/>
    <w:rsid w:val="2ECEA5A5"/>
    <w:rsid w:val="2EE7247C"/>
    <w:rsid w:val="2EFE33D8"/>
    <w:rsid w:val="2EFF2269"/>
    <w:rsid w:val="2F2B0FCB"/>
    <w:rsid w:val="2F2C5550"/>
    <w:rsid w:val="2F302F37"/>
    <w:rsid w:val="2F382689"/>
    <w:rsid w:val="2F759565"/>
    <w:rsid w:val="2FB0266B"/>
    <w:rsid w:val="2FB053F7"/>
    <w:rsid w:val="2FB09BF8"/>
    <w:rsid w:val="2FC4C678"/>
    <w:rsid w:val="2FD0E0E8"/>
    <w:rsid w:val="2FF6C1D7"/>
    <w:rsid w:val="30053401"/>
    <w:rsid w:val="3006953E"/>
    <w:rsid w:val="30271D4C"/>
    <w:rsid w:val="30331E98"/>
    <w:rsid w:val="30387CA6"/>
    <w:rsid w:val="3038B394"/>
    <w:rsid w:val="30497749"/>
    <w:rsid w:val="305A15BF"/>
    <w:rsid w:val="30615494"/>
    <w:rsid w:val="3063859A"/>
    <w:rsid w:val="306D373F"/>
    <w:rsid w:val="307FDFBD"/>
    <w:rsid w:val="308F6052"/>
    <w:rsid w:val="309741B2"/>
    <w:rsid w:val="30977388"/>
    <w:rsid w:val="309F99FB"/>
    <w:rsid w:val="30A2883C"/>
    <w:rsid w:val="30C4E6F3"/>
    <w:rsid w:val="30E9CAFD"/>
    <w:rsid w:val="30F81021"/>
    <w:rsid w:val="30FEB8E2"/>
    <w:rsid w:val="313AEE6A"/>
    <w:rsid w:val="31562A13"/>
    <w:rsid w:val="315C2A95"/>
    <w:rsid w:val="31668F95"/>
    <w:rsid w:val="3173014D"/>
    <w:rsid w:val="317D22D2"/>
    <w:rsid w:val="319B9E46"/>
    <w:rsid w:val="31A55AF7"/>
    <w:rsid w:val="31B6D8E6"/>
    <w:rsid w:val="320E65C3"/>
    <w:rsid w:val="321F7B94"/>
    <w:rsid w:val="32282598"/>
    <w:rsid w:val="323032E6"/>
    <w:rsid w:val="3234A5AA"/>
    <w:rsid w:val="32369F50"/>
    <w:rsid w:val="324A1510"/>
    <w:rsid w:val="325B28A9"/>
    <w:rsid w:val="326FC74B"/>
    <w:rsid w:val="32773EB9"/>
    <w:rsid w:val="327E7A66"/>
    <w:rsid w:val="32808C66"/>
    <w:rsid w:val="329F3F24"/>
    <w:rsid w:val="32B28F4E"/>
    <w:rsid w:val="32C0213B"/>
    <w:rsid w:val="32DC1D27"/>
    <w:rsid w:val="32E17F1F"/>
    <w:rsid w:val="330A38E1"/>
    <w:rsid w:val="3328CD44"/>
    <w:rsid w:val="332EBCE9"/>
    <w:rsid w:val="33376EA7"/>
    <w:rsid w:val="3342FBA9"/>
    <w:rsid w:val="334E4BC0"/>
    <w:rsid w:val="3361968A"/>
    <w:rsid w:val="336DF609"/>
    <w:rsid w:val="33732108"/>
    <w:rsid w:val="3382FB19"/>
    <w:rsid w:val="338A1986"/>
    <w:rsid w:val="338EB543"/>
    <w:rsid w:val="33E1A3CA"/>
    <w:rsid w:val="33E4BA2F"/>
    <w:rsid w:val="33E7CE42"/>
    <w:rsid w:val="33FE37F2"/>
    <w:rsid w:val="33FF6BCB"/>
    <w:rsid w:val="34043223"/>
    <w:rsid w:val="3438F009"/>
    <w:rsid w:val="3450C13D"/>
    <w:rsid w:val="3456C37B"/>
    <w:rsid w:val="345B2E9F"/>
    <w:rsid w:val="345BE7AA"/>
    <w:rsid w:val="347BD34D"/>
    <w:rsid w:val="34A93AB8"/>
    <w:rsid w:val="34AC04D5"/>
    <w:rsid w:val="34B7E712"/>
    <w:rsid w:val="34C87D0E"/>
    <w:rsid w:val="34DC97BF"/>
    <w:rsid w:val="34E1080F"/>
    <w:rsid w:val="34FC9924"/>
    <w:rsid w:val="34FFBB43"/>
    <w:rsid w:val="350CCC09"/>
    <w:rsid w:val="350E7644"/>
    <w:rsid w:val="3513FFC2"/>
    <w:rsid w:val="351D37E3"/>
    <w:rsid w:val="355A5D3F"/>
    <w:rsid w:val="35623F19"/>
    <w:rsid w:val="35730B1E"/>
    <w:rsid w:val="358712A7"/>
    <w:rsid w:val="35914A33"/>
    <w:rsid w:val="35B33599"/>
    <w:rsid w:val="35CA1158"/>
    <w:rsid w:val="35DB4C2F"/>
    <w:rsid w:val="35DD4F05"/>
    <w:rsid w:val="35EAF36F"/>
    <w:rsid w:val="360878D2"/>
    <w:rsid w:val="360F074C"/>
    <w:rsid w:val="36174D4C"/>
    <w:rsid w:val="362009CF"/>
    <w:rsid w:val="362CEA28"/>
    <w:rsid w:val="362EB04F"/>
    <w:rsid w:val="36525574"/>
    <w:rsid w:val="3678C731"/>
    <w:rsid w:val="367FE9B6"/>
    <w:rsid w:val="36B0B617"/>
    <w:rsid w:val="36F8A412"/>
    <w:rsid w:val="3700CA69"/>
    <w:rsid w:val="37058CC6"/>
    <w:rsid w:val="370EDB7F"/>
    <w:rsid w:val="3711EA83"/>
    <w:rsid w:val="3717BE0D"/>
    <w:rsid w:val="37254B80"/>
    <w:rsid w:val="37513BA1"/>
    <w:rsid w:val="37601464"/>
    <w:rsid w:val="376C8E6E"/>
    <w:rsid w:val="3776C76A"/>
    <w:rsid w:val="3777776A"/>
    <w:rsid w:val="37792E62"/>
    <w:rsid w:val="37B425DB"/>
    <w:rsid w:val="37B61888"/>
    <w:rsid w:val="3832EEDC"/>
    <w:rsid w:val="385575CC"/>
    <w:rsid w:val="38A3AF74"/>
    <w:rsid w:val="38DB3CEE"/>
    <w:rsid w:val="38E97595"/>
    <w:rsid w:val="392B4765"/>
    <w:rsid w:val="392E27A5"/>
    <w:rsid w:val="3947A520"/>
    <w:rsid w:val="3948916D"/>
    <w:rsid w:val="39A2697A"/>
    <w:rsid w:val="39AC5BBE"/>
    <w:rsid w:val="39CC0DF8"/>
    <w:rsid w:val="39CC8801"/>
    <w:rsid w:val="39DB7422"/>
    <w:rsid w:val="39F1A27B"/>
    <w:rsid w:val="39F5FF14"/>
    <w:rsid w:val="3A130FC6"/>
    <w:rsid w:val="3A1B9F07"/>
    <w:rsid w:val="3A1CDC3F"/>
    <w:rsid w:val="3A43D229"/>
    <w:rsid w:val="3A50FF5B"/>
    <w:rsid w:val="3A52FBE6"/>
    <w:rsid w:val="3AA510F0"/>
    <w:rsid w:val="3AA9BE7A"/>
    <w:rsid w:val="3AD3B957"/>
    <w:rsid w:val="3ADDBDAA"/>
    <w:rsid w:val="3AF2D912"/>
    <w:rsid w:val="3B0CB465"/>
    <w:rsid w:val="3B2F180B"/>
    <w:rsid w:val="3B37BE92"/>
    <w:rsid w:val="3B4C333C"/>
    <w:rsid w:val="3B56F6E7"/>
    <w:rsid w:val="3B5DDE23"/>
    <w:rsid w:val="3B67F936"/>
    <w:rsid w:val="3B86C832"/>
    <w:rsid w:val="3B8E5F97"/>
    <w:rsid w:val="3BA2DE42"/>
    <w:rsid w:val="3BE832FD"/>
    <w:rsid w:val="3C289E3B"/>
    <w:rsid w:val="3C6944BB"/>
    <w:rsid w:val="3C6F9DAF"/>
    <w:rsid w:val="3C8D8847"/>
    <w:rsid w:val="3CD4E763"/>
    <w:rsid w:val="3CDC532A"/>
    <w:rsid w:val="3CEBCB56"/>
    <w:rsid w:val="3CF11BCD"/>
    <w:rsid w:val="3D02BB21"/>
    <w:rsid w:val="3D02D42A"/>
    <w:rsid w:val="3D0BCE16"/>
    <w:rsid w:val="3D0E8FBB"/>
    <w:rsid w:val="3D23519A"/>
    <w:rsid w:val="3D426D49"/>
    <w:rsid w:val="3D4FB7A4"/>
    <w:rsid w:val="3D51186A"/>
    <w:rsid w:val="3D765C9F"/>
    <w:rsid w:val="3D887199"/>
    <w:rsid w:val="3D973E6D"/>
    <w:rsid w:val="3D990DAA"/>
    <w:rsid w:val="3DCEFC1F"/>
    <w:rsid w:val="3DDDE992"/>
    <w:rsid w:val="3E08DE5A"/>
    <w:rsid w:val="3E0932BA"/>
    <w:rsid w:val="3E115177"/>
    <w:rsid w:val="3E20B572"/>
    <w:rsid w:val="3E21D3E6"/>
    <w:rsid w:val="3E28B40B"/>
    <w:rsid w:val="3E9CB1FC"/>
    <w:rsid w:val="3EEC7392"/>
    <w:rsid w:val="3EFCF0C4"/>
    <w:rsid w:val="3F0A7FDD"/>
    <w:rsid w:val="3F0BD40C"/>
    <w:rsid w:val="3F200652"/>
    <w:rsid w:val="3F298EF5"/>
    <w:rsid w:val="3F6883FF"/>
    <w:rsid w:val="3F72C987"/>
    <w:rsid w:val="3F77A053"/>
    <w:rsid w:val="3F7C325B"/>
    <w:rsid w:val="3FAD9860"/>
    <w:rsid w:val="3FEDED93"/>
    <w:rsid w:val="40029B36"/>
    <w:rsid w:val="400D0932"/>
    <w:rsid w:val="40105510"/>
    <w:rsid w:val="40206C69"/>
    <w:rsid w:val="403C9FFB"/>
    <w:rsid w:val="404EDF6B"/>
    <w:rsid w:val="406A66CB"/>
    <w:rsid w:val="40761D8F"/>
    <w:rsid w:val="4078AD45"/>
    <w:rsid w:val="40888756"/>
    <w:rsid w:val="409148EC"/>
    <w:rsid w:val="40A7A305"/>
    <w:rsid w:val="40C29C62"/>
    <w:rsid w:val="40D8051E"/>
    <w:rsid w:val="40DB5F1D"/>
    <w:rsid w:val="40E457C3"/>
    <w:rsid w:val="41199776"/>
    <w:rsid w:val="4119A8B8"/>
    <w:rsid w:val="41264B68"/>
    <w:rsid w:val="415B0290"/>
    <w:rsid w:val="41636504"/>
    <w:rsid w:val="4177AF15"/>
    <w:rsid w:val="417B8000"/>
    <w:rsid w:val="417BB451"/>
    <w:rsid w:val="417ED083"/>
    <w:rsid w:val="41A43D8F"/>
    <w:rsid w:val="41D80ABA"/>
    <w:rsid w:val="41F3E807"/>
    <w:rsid w:val="420C3BEF"/>
    <w:rsid w:val="420E312D"/>
    <w:rsid w:val="4238F507"/>
    <w:rsid w:val="423BA665"/>
    <w:rsid w:val="423C2EC9"/>
    <w:rsid w:val="424AF8EC"/>
    <w:rsid w:val="42597BAC"/>
    <w:rsid w:val="42A45FD1"/>
    <w:rsid w:val="42A99C95"/>
    <w:rsid w:val="42B47220"/>
    <w:rsid w:val="42DA45FD"/>
    <w:rsid w:val="42EA5524"/>
    <w:rsid w:val="42EEF5E1"/>
    <w:rsid w:val="4310A30D"/>
    <w:rsid w:val="4347F5D2"/>
    <w:rsid w:val="43557FF7"/>
    <w:rsid w:val="437D5C38"/>
    <w:rsid w:val="43904A7E"/>
    <w:rsid w:val="43A53F1B"/>
    <w:rsid w:val="43B08145"/>
    <w:rsid w:val="43B14A26"/>
    <w:rsid w:val="43C21793"/>
    <w:rsid w:val="43D4C568"/>
    <w:rsid w:val="43E506AB"/>
    <w:rsid w:val="442B8BDB"/>
    <w:rsid w:val="44365BF2"/>
    <w:rsid w:val="44588914"/>
    <w:rsid w:val="4463DF68"/>
    <w:rsid w:val="447D4ADD"/>
    <w:rsid w:val="449F880B"/>
    <w:rsid w:val="44A128E1"/>
    <w:rsid w:val="44AA0547"/>
    <w:rsid w:val="44D606AA"/>
    <w:rsid w:val="44D9BDAA"/>
    <w:rsid w:val="44E3C633"/>
    <w:rsid w:val="44F85AC9"/>
    <w:rsid w:val="450F2546"/>
    <w:rsid w:val="450FDBA9"/>
    <w:rsid w:val="4514C3E6"/>
    <w:rsid w:val="452284CA"/>
    <w:rsid w:val="45320B42"/>
    <w:rsid w:val="4536F8C4"/>
    <w:rsid w:val="454A8AD1"/>
    <w:rsid w:val="455341A5"/>
    <w:rsid w:val="455B2947"/>
    <w:rsid w:val="45761D62"/>
    <w:rsid w:val="457C3EE2"/>
    <w:rsid w:val="45B4F7CB"/>
    <w:rsid w:val="45BD8076"/>
    <w:rsid w:val="45C13F70"/>
    <w:rsid w:val="45D88570"/>
    <w:rsid w:val="45E6447C"/>
    <w:rsid w:val="45FC8E4A"/>
    <w:rsid w:val="461028CD"/>
    <w:rsid w:val="4612C24A"/>
    <w:rsid w:val="4614DC17"/>
    <w:rsid w:val="46396950"/>
    <w:rsid w:val="4655AFB9"/>
    <w:rsid w:val="4692FC3A"/>
    <w:rsid w:val="46AF4616"/>
    <w:rsid w:val="46B63C31"/>
    <w:rsid w:val="46C2A618"/>
    <w:rsid w:val="46C8A5F8"/>
    <w:rsid w:val="46DCDFDD"/>
    <w:rsid w:val="46E918D0"/>
    <w:rsid w:val="470D2CAD"/>
    <w:rsid w:val="4710F600"/>
    <w:rsid w:val="47142892"/>
    <w:rsid w:val="471E3A97"/>
    <w:rsid w:val="4722ABEB"/>
    <w:rsid w:val="4759109A"/>
    <w:rsid w:val="47674704"/>
    <w:rsid w:val="4778BEDF"/>
    <w:rsid w:val="4781527E"/>
    <w:rsid w:val="478C6325"/>
    <w:rsid w:val="47A6C6B4"/>
    <w:rsid w:val="47C26704"/>
    <w:rsid w:val="47C5F3A5"/>
    <w:rsid w:val="47CC6F23"/>
    <w:rsid w:val="47F38B52"/>
    <w:rsid w:val="47F4A748"/>
    <w:rsid w:val="4801F0A8"/>
    <w:rsid w:val="48081D75"/>
    <w:rsid w:val="4848ADFF"/>
    <w:rsid w:val="48693607"/>
    <w:rsid w:val="486CEFC4"/>
    <w:rsid w:val="4870F64E"/>
    <w:rsid w:val="4878B03E"/>
    <w:rsid w:val="4882F4E1"/>
    <w:rsid w:val="48848F22"/>
    <w:rsid w:val="48898938"/>
    <w:rsid w:val="48A9FF7E"/>
    <w:rsid w:val="48CD4F4F"/>
    <w:rsid w:val="48D49EB3"/>
    <w:rsid w:val="48D9B785"/>
    <w:rsid w:val="48E3AE7B"/>
    <w:rsid w:val="48FCB5B8"/>
    <w:rsid w:val="490DDF3A"/>
    <w:rsid w:val="4933BC63"/>
    <w:rsid w:val="4961BAA4"/>
    <w:rsid w:val="4975CA0E"/>
    <w:rsid w:val="4983CF5E"/>
    <w:rsid w:val="498F15E8"/>
    <w:rsid w:val="49A6AAAE"/>
    <w:rsid w:val="49B0C5F8"/>
    <w:rsid w:val="49D40CD7"/>
    <w:rsid w:val="49F1F5A8"/>
    <w:rsid w:val="49F2F6B0"/>
    <w:rsid w:val="4A0E396F"/>
    <w:rsid w:val="4A14809F"/>
    <w:rsid w:val="4A1F0955"/>
    <w:rsid w:val="4A20C30D"/>
    <w:rsid w:val="4A490138"/>
    <w:rsid w:val="4A521CB3"/>
    <w:rsid w:val="4A8DCB05"/>
    <w:rsid w:val="4A974C22"/>
    <w:rsid w:val="4AA9C0EF"/>
    <w:rsid w:val="4AC15A3B"/>
    <w:rsid w:val="4AD492F4"/>
    <w:rsid w:val="4AEE6E74"/>
    <w:rsid w:val="4AF2E1EB"/>
    <w:rsid w:val="4AF831E3"/>
    <w:rsid w:val="4B0E6A97"/>
    <w:rsid w:val="4B157D8D"/>
    <w:rsid w:val="4B18E224"/>
    <w:rsid w:val="4B1E8CC2"/>
    <w:rsid w:val="4B373AA1"/>
    <w:rsid w:val="4B6164E8"/>
    <w:rsid w:val="4B648DFD"/>
    <w:rsid w:val="4B679C4D"/>
    <w:rsid w:val="4B7074B0"/>
    <w:rsid w:val="4BAA2515"/>
    <w:rsid w:val="4BAC1D53"/>
    <w:rsid w:val="4BB9134E"/>
    <w:rsid w:val="4BC7F30E"/>
    <w:rsid w:val="4BD77743"/>
    <w:rsid w:val="4BDC851B"/>
    <w:rsid w:val="4BDE1303"/>
    <w:rsid w:val="4C029041"/>
    <w:rsid w:val="4C12FA87"/>
    <w:rsid w:val="4C5FD639"/>
    <w:rsid w:val="4C6BA9F2"/>
    <w:rsid w:val="4C75B592"/>
    <w:rsid w:val="4C897587"/>
    <w:rsid w:val="4C8F6EBD"/>
    <w:rsid w:val="4C953750"/>
    <w:rsid w:val="4C9A8371"/>
    <w:rsid w:val="4C9D1DBF"/>
    <w:rsid w:val="4CBFF32B"/>
    <w:rsid w:val="4CD861BB"/>
    <w:rsid w:val="4CDE6CCD"/>
    <w:rsid w:val="4CECC3C0"/>
    <w:rsid w:val="4D11B328"/>
    <w:rsid w:val="4D24B467"/>
    <w:rsid w:val="4D336F09"/>
    <w:rsid w:val="4D43E092"/>
    <w:rsid w:val="4D56CBA6"/>
    <w:rsid w:val="4D70044A"/>
    <w:rsid w:val="4D73EB67"/>
    <w:rsid w:val="4D8829DE"/>
    <w:rsid w:val="4DAFB242"/>
    <w:rsid w:val="4DB4F242"/>
    <w:rsid w:val="4DB6EDC8"/>
    <w:rsid w:val="4DD79825"/>
    <w:rsid w:val="4DDD5D67"/>
    <w:rsid w:val="4DF7B5D7"/>
    <w:rsid w:val="4E040413"/>
    <w:rsid w:val="4E0660F8"/>
    <w:rsid w:val="4E0BE89B"/>
    <w:rsid w:val="4E8DF0F6"/>
    <w:rsid w:val="4EA4B2DD"/>
    <w:rsid w:val="4ED8B00B"/>
    <w:rsid w:val="4EDCECAA"/>
    <w:rsid w:val="4F00A012"/>
    <w:rsid w:val="4F08CF0C"/>
    <w:rsid w:val="4F0C49CE"/>
    <w:rsid w:val="4F1AB1A2"/>
    <w:rsid w:val="4F1AE564"/>
    <w:rsid w:val="4F37FEB4"/>
    <w:rsid w:val="4F3E61D3"/>
    <w:rsid w:val="4F48BBBF"/>
    <w:rsid w:val="4F4B82A3"/>
    <w:rsid w:val="4F984B95"/>
    <w:rsid w:val="4F98D954"/>
    <w:rsid w:val="4FC773B5"/>
    <w:rsid w:val="4FCB54E8"/>
    <w:rsid w:val="4FDC897D"/>
    <w:rsid w:val="4FEB2457"/>
    <w:rsid w:val="4FF12839"/>
    <w:rsid w:val="4FF160A5"/>
    <w:rsid w:val="500CD0B7"/>
    <w:rsid w:val="50274314"/>
    <w:rsid w:val="502B66BF"/>
    <w:rsid w:val="5047E1E2"/>
    <w:rsid w:val="507725F3"/>
    <w:rsid w:val="50909511"/>
    <w:rsid w:val="50955CD4"/>
    <w:rsid w:val="50A28A89"/>
    <w:rsid w:val="50A49F6D"/>
    <w:rsid w:val="50B4AB54"/>
    <w:rsid w:val="50B70895"/>
    <w:rsid w:val="50B8A763"/>
    <w:rsid w:val="50BA2EC1"/>
    <w:rsid w:val="51055EB6"/>
    <w:rsid w:val="5114FE29"/>
    <w:rsid w:val="511BC48C"/>
    <w:rsid w:val="5127DFF7"/>
    <w:rsid w:val="512CA554"/>
    <w:rsid w:val="512F35D6"/>
    <w:rsid w:val="5132BB30"/>
    <w:rsid w:val="51362365"/>
    <w:rsid w:val="5166AC2A"/>
    <w:rsid w:val="516B0BB7"/>
    <w:rsid w:val="516E472D"/>
    <w:rsid w:val="5176721D"/>
    <w:rsid w:val="51787B6D"/>
    <w:rsid w:val="517D2A02"/>
    <w:rsid w:val="5191D69B"/>
    <w:rsid w:val="519C80C4"/>
    <w:rsid w:val="51A67C25"/>
    <w:rsid w:val="51B0E137"/>
    <w:rsid w:val="51BD725C"/>
    <w:rsid w:val="51CA36C1"/>
    <w:rsid w:val="51DE2DC0"/>
    <w:rsid w:val="51E0051F"/>
    <w:rsid w:val="51ED730E"/>
    <w:rsid w:val="51EDC9DD"/>
    <w:rsid w:val="51FF7A9D"/>
    <w:rsid w:val="5208C11C"/>
    <w:rsid w:val="521728A6"/>
    <w:rsid w:val="5217A328"/>
    <w:rsid w:val="5220CCEE"/>
    <w:rsid w:val="5222141E"/>
    <w:rsid w:val="52227006"/>
    <w:rsid w:val="52261F2B"/>
    <w:rsid w:val="5226582D"/>
    <w:rsid w:val="52336438"/>
    <w:rsid w:val="523FD856"/>
    <w:rsid w:val="5258366A"/>
    <w:rsid w:val="52684591"/>
    <w:rsid w:val="52806E8F"/>
    <w:rsid w:val="52894626"/>
    <w:rsid w:val="528D5348"/>
    <w:rsid w:val="52B199F6"/>
    <w:rsid w:val="52C4964C"/>
    <w:rsid w:val="52E61114"/>
    <w:rsid w:val="52F76B75"/>
    <w:rsid w:val="52FE9740"/>
    <w:rsid w:val="53363B46"/>
    <w:rsid w:val="53549E23"/>
    <w:rsid w:val="537367A6"/>
    <w:rsid w:val="5376FEA1"/>
    <w:rsid w:val="537939F7"/>
    <w:rsid w:val="539F79DE"/>
    <w:rsid w:val="539FFF75"/>
    <w:rsid w:val="53A7EE07"/>
    <w:rsid w:val="53C5676A"/>
    <w:rsid w:val="53D111DF"/>
    <w:rsid w:val="53E20855"/>
    <w:rsid w:val="5405B78B"/>
    <w:rsid w:val="541B1000"/>
    <w:rsid w:val="541C4988"/>
    <w:rsid w:val="54286AA2"/>
    <w:rsid w:val="543B2F22"/>
    <w:rsid w:val="543F76CC"/>
    <w:rsid w:val="5451AF62"/>
    <w:rsid w:val="54774180"/>
    <w:rsid w:val="54AA662A"/>
    <w:rsid w:val="54BDD3BC"/>
    <w:rsid w:val="54C31D37"/>
    <w:rsid w:val="54D28DEF"/>
    <w:rsid w:val="54DE1CE7"/>
    <w:rsid w:val="54EF1ED1"/>
    <w:rsid w:val="550CA09D"/>
    <w:rsid w:val="553089EB"/>
    <w:rsid w:val="554F312C"/>
    <w:rsid w:val="5550619D"/>
    <w:rsid w:val="558E9C54"/>
    <w:rsid w:val="5597A228"/>
    <w:rsid w:val="559C4EA8"/>
    <w:rsid w:val="55AB7DA5"/>
    <w:rsid w:val="55C5E347"/>
    <w:rsid w:val="55D96F05"/>
    <w:rsid w:val="55DD7599"/>
    <w:rsid w:val="55E347D3"/>
    <w:rsid w:val="55EC5CFD"/>
    <w:rsid w:val="563DDA4F"/>
    <w:rsid w:val="563FC012"/>
    <w:rsid w:val="5647289B"/>
    <w:rsid w:val="565B2C36"/>
    <w:rsid w:val="567080D3"/>
    <w:rsid w:val="5679ED48"/>
    <w:rsid w:val="567E41A2"/>
    <w:rsid w:val="568B1D1A"/>
    <w:rsid w:val="56979FF8"/>
    <w:rsid w:val="56986A40"/>
    <w:rsid w:val="56A204AA"/>
    <w:rsid w:val="56AEB7D3"/>
    <w:rsid w:val="56B62286"/>
    <w:rsid w:val="56DC323F"/>
    <w:rsid w:val="56DE5E71"/>
    <w:rsid w:val="56F277A9"/>
    <w:rsid w:val="570808B7"/>
    <w:rsid w:val="5724B238"/>
    <w:rsid w:val="57305384"/>
    <w:rsid w:val="573426A7"/>
    <w:rsid w:val="57345E61"/>
    <w:rsid w:val="5738017C"/>
    <w:rsid w:val="573F0D20"/>
    <w:rsid w:val="574EED62"/>
    <w:rsid w:val="5750B884"/>
    <w:rsid w:val="57580B98"/>
    <w:rsid w:val="5788768D"/>
    <w:rsid w:val="57903014"/>
    <w:rsid w:val="57A25D00"/>
    <w:rsid w:val="57AB2971"/>
    <w:rsid w:val="57B70773"/>
    <w:rsid w:val="57F00A36"/>
    <w:rsid w:val="5815473A"/>
    <w:rsid w:val="5815BDA9"/>
    <w:rsid w:val="5864296F"/>
    <w:rsid w:val="5866DD63"/>
    <w:rsid w:val="58796584"/>
    <w:rsid w:val="58AC257D"/>
    <w:rsid w:val="58B08A63"/>
    <w:rsid w:val="58DB9A57"/>
    <w:rsid w:val="5928FC3E"/>
    <w:rsid w:val="59293ADD"/>
    <w:rsid w:val="59461F42"/>
    <w:rsid w:val="59468998"/>
    <w:rsid w:val="596135DC"/>
    <w:rsid w:val="597C16B0"/>
    <w:rsid w:val="59923F1D"/>
    <w:rsid w:val="5992E7DA"/>
    <w:rsid w:val="5996D255"/>
    <w:rsid w:val="59B78C82"/>
    <w:rsid w:val="59C40EDC"/>
    <w:rsid w:val="59C75D1A"/>
    <w:rsid w:val="59D03EF6"/>
    <w:rsid w:val="59D3017D"/>
    <w:rsid w:val="59F3E4D2"/>
    <w:rsid w:val="5A07102E"/>
    <w:rsid w:val="5A13D301"/>
    <w:rsid w:val="5A1A8339"/>
    <w:rsid w:val="5ABF1C53"/>
    <w:rsid w:val="5AE6822F"/>
    <w:rsid w:val="5B26B3C1"/>
    <w:rsid w:val="5B36A7FF"/>
    <w:rsid w:val="5B49932B"/>
    <w:rsid w:val="5B4C21F2"/>
    <w:rsid w:val="5B6C7566"/>
    <w:rsid w:val="5B711907"/>
    <w:rsid w:val="5BA919BB"/>
    <w:rsid w:val="5BAC9F39"/>
    <w:rsid w:val="5BCA0A7F"/>
    <w:rsid w:val="5BD2B9DF"/>
    <w:rsid w:val="5BDF48D8"/>
    <w:rsid w:val="5BFDD527"/>
    <w:rsid w:val="5C01A8C2"/>
    <w:rsid w:val="5C043FA2"/>
    <w:rsid w:val="5C1E904D"/>
    <w:rsid w:val="5C34685F"/>
    <w:rsid w:val="5C37B63E"/>
    <w:rsid w:val="5C4939A3"/>
    <w:rsid w:val="5C69C418"/>
    <w:rsid w:val="5C6FBCA2"/>
    <w:rsid w:val="5C7075A9"/>
    <w:rsid w:val="5C7FC984"/>
    <w:rsid w:val="5C9BADBE"/>
    <w:rsid w:val="5CA5F72E"/>
    <w:rsid w:val="5CAB222D"/>
    <w:rsid w:val="5CC55997"/>
    <w:rsid w:val="5CD0317A"/>
    <w:rsid w:val="5CDE7F4D"/>
    <w:rsid w:val="5D006916"/>
    <w:rsid w:val="5D26435B"/>
    <w:rsid w:val="5D29545E"/>
    <w:rsid w:val="5D2D8827"/>
    <w:rsid w:val="5D85A01D"/>
    <w:rsid w:val="5D8ADD2A"/>
    <w:rsid w:val="5DBAAD7A"/>
    <w:rsid w:val="5DCF6E77"/>
    <w:rsid w:val="5DDA5AF2"/>
    <w:rsid w:val="5DED209D"/>
    <w:rsid w:val="5E0421C5"/>
    <w:rsid w:val="5E13EEB1"/>
    <w:rsid w:val="5E421544"/>
    <w:rsid w:val="5E4F44BB"/>
    <w:rsid w:val="5E63FA54"/>
    <w:rsid w:val="5E7454B7"/>
    <w:rsid w:val="5E7ED3D9"/>
    <w:rsid w:val="5E807022"/>
    <w:rsid w:val="5E9762D8"/>
    <w:rsid w:val="5EA158E3"/>
    <w:rsid w:val="5EB303F4"/>
    <w:rsid w:val="5ED20EBD"/>
    <w:rsid w:val="5EE4B9A9"/>
    <w:rsid w:val="5EF6ED82"/>
    <w:rsid w:val="5EFBDB85"/>
    <w:rsid w:val="5F1E8E2F"/>
    <w:rsid w:val="5F228943"/>
    <w:rsid w:val="5F695E80"/>
    <w:rsid w:val="5F8F63F7"/>
    <w:rsid w:val="5FA60B3D"/>
    <w:rsid w:val="5FA8BF25"/>
    <w:rsid w:val="5FCD1D33"/>
    <w:rsid w:val="5FDBB0F4"/>
    <w:rsid w:val="5FF6FDB6"/>
    <w:rsid w:val="600EDF60"/>
    <w:rsid w:val="60255BFE"/>
    <w:rsid w:val="6049D57D"/>
    <w:rsid w:val="60A1EA30"/>
    <w:rsid w:val="60BA3D01"/>
    <w:rsid w:val="610B817C"/>
    <w:rsid w:val="61158110"/>
    <w:rsid w:val="6139D77A"/>
    <w:rsid w:val="613D234D"/>
    <w:rsid w:val="61558161"/>
    <w:rsid w:val="6170CC83"/>
    <w:rsid w:val="618AA423"/>
    <w:rsid w:val="61A17EE7"/>
    <w:rsid w:val="61AD573A"/>
    <w:rsid w:val="61BCED89"/>
    <w:rsid w:val="61C48D75"/>
    <w:rsid w:val="6203D8A0"/>
    <w:rsid w:val="62173982"/>
    <w:rsid w:val="6227AE1F"/>
    <w:rsid w:val="622FBDA1"/>
    <w:rsid w:val="62337E96"/>
    <w:rsid w:val="62615EC4"/>
    <w:rsid w:val="626F496B"/>
    <w:rsid w:val="627A8826"/>
    <w:rsid w:val="62A8A211"/>
    <w:rsid w:val="62B72E2A"/>
    <w:rsid w:val="62C29144"/>
    <w:rsid w:val="62F27064"/>
    <w:rsid w:val="62FCD5B5"/>
    <w:rsid w:val="630D9FBB"/>
    <w:rsid w:val="632BEFFB"/>
    <w:rsid w:val="633064E0"/>
    <w:rsid w:val="6332695B"/>
    <w:rsid w:val="633521B8"/>
    <w:rsid w:val="633D436B"/>
    <w:rsid w:val="6349DF80"/>
    <w:rsid w:val="63611B4B"/>
    <w:rsid w:val="6382A8AB"/>
    <w:rsid w:val="63D35891"/>
    <w:rsid w:val="641350A8"/>
    <w:rsid w:val="641FE6E5"/>
    <w:rsid w:val="643DC2A4"/>
    <w:rsid w:val="64578AF0"/>
    <w:rsid w:val="6470F67F"/>
    <w:rsid w:val="648F2ADD"/>
    <w:rsid w:val="64A26F34"/>
    <w:rsid w:val="64CA3C08"/>
    <w:rsid w:val="64D0AB27"/>
    <w:rsid w:val="65120CC8"/>
    <w:rsid w:val="6514A14E"/>
    <w:rsid w:val="65395E71"/>
    <w:rsid w:val="654A1321"/>
    <w:rsid w:val="6567E360"/>
    <w:rsid w:val="65713DD6"/>
    <w:rsid w:val="659D678A"/>
    <w:rsid w:val="65A5C33C"/>
    <w:rsid w:val="65A7B15E"/>
    <w:rsid w:val="65ABEF43"/>
    <w:rsid w:val="65B552C9"/>
    <w:rsid w:val="65BF14E2"/>
    <w:rsid w:val="65C62406"/>
    <w:rsid w:val="65D281C3"/>
    <w:rsid w:val="65FCA2A5"/>
    <w:rsid w:val="660467D1"/>
    <w:rsid w:val="660B3E11"/>
    <w:rsid w:val="666B5B98"/>
    <w:rsid w:val="666FF7DC"/>
    <w:rsid w:val="669C9B4F"/>
    <w:rsid w:val="66A84D95"/>
    <w:rsid w:val="66B071AF"/>
    <w:rsid w:val="66D2E71D"/>
    <w:rsid w:val="66EC0E98"/>
    <w:rsid w:val="66F47D52"/>
    <w:rsid w:val="66F7822B"/>
    <w:rsid w:val="67017836"/>
    <w:rsid w:val="670CF191"/>
    <w:rsid w:val="672FF908"/>
    <w:rsid w:val="673F4BA5"/>
    <w:rsid w:val="676A40E5"/>
    <w:rsid w:val="6778EC06"/>
    <w:rsid w:val="6782F3D9"/>
    <w:rsid w:val="67B065C9"/>
    <w:rsid w:val="67CB605B"/>
    <w:rsid w:val="67DBBFED"/>
    <w:rsid w:val="67E97EB6"/>
    <w:rsid w:val="67EDB345"/>
    <w:rsid w:val="67F4C540"/>
    <w:rsid w:val="67F7A88A"/>
    <w:rsid w:val="67FE038F"/>
    <w:rsid w:val="6843F852"/>
    <w:rsid w:val="684C4210"/>
    <w:rsid w:val="686BDF81"/>
    <w:rsid w:val="6879BAF0"/>
    <w:rsid w:val="687B16CD"/>
    <w:rsid w:val="68989F9A"/>
    <w:rsid w:val="68A96EFB"/>
    <w:rsid w:val="68AD3F4E"/>
    <w:rsid w:val="68C17EFE"/>
    <w:rsid w:val="68CEDD53"/>
    <w:rsid w:val="68E4DFB8"/>
    <w:rsid w:val="68E6FF64"/>
    <w:rsid w:val="691BACD3"/>
    <w:rsid w:val="6920A5E5"/>
    <w:rsid w:val="692163B7"/>
    <w:rsid w:val="692C01B6"/>
    <w:rsid w:val="69551FCF"/>
    <w:rsid w:val="695B46ED"/>
    <w:rsid w:val="695B4AF5"/>
    <w:rsid w:val="6977904E"/>
    <w:rsid w:val="697E645A"/>
    <w:rsid w:val="698B38CC"/>
    <w:rsid w:val="69BA3FCE"/>
    <w:rsid w:val="69DED5F3"/>
    <w:rsid w:val="69EB8678"/>
    <w:rsid w:val="69FE891A"/>
    <w:rsid w:val="6A1ABBFF"/>
    <w:rsid w:val="6A42C224"/>
    <w:rsid w:val="6A51FE3D"/>
    <w:rsid w:val="6A78DF39"/>
    <w:rsid w:val="6A827681"/>
    <w:rsid w:val="6A87FDF7"/>
    <w:rsid w:val="6A9F8590"/>
    <w:rsid w:val="6AA3D9E5"/>
    <w:rsid w:val="6AB9EC6A"/>
    <w:rsid w:val="6AC7C63A"/>
    <w:rsid w:val="6AE6411E"/>
    <w:rsid w:val="6AFB3A9B"/>
    <w:rsid w:val="6AFED108"/>
    <w:rsid w:val="6B1360AF"/>
    <w:rsid w:val="6B1B8FD2"/>
    <w:rsid w:val="6B322E28"/>
    <w:rsid w:val="6B3CE8CD"/>
    <w:rsid w:val="6B4FB292"/>
    <w:rsid w:val="6B5E9432"/>
    <w:rsid w:val="6B674B06"/>
    <w:rsid w:val="6B6BCD4B"/>
    <w:rsid w:val="6B74403B"/>
    <w:rsid w:val="6B75E230"/>
    <w:rsid w:val="6B9B96FC"/>
    <w:rsid w:val="6BA38043"/>
    <w:rsid w:val="6BAA338C"/>
    <w:rsid w:val="6BAF6374"/>
    <w:rsid w:val="6BB6FC9A"/>
    <w:rsid w:val="6BB7C5E8"/>
    <w:rsid w:val="6BD4746B"/>
    <w:rsid w:val="6BFFDD84"/>
    <w:rsid w:val="6C0ABE1B"/>
    <w:rsid w:val="6C25AA53"/>
    <w:rsid w:val="6C321C07"/>
    <w:rsid w:val="6C4A219E"/>
    <w:rsid w:val="6C84D782"/>
    <w:rsid w:val="6C932CE4"/>
    <w:rsid w:val="6C947B46"/>
    <w:rsid w:val="6CD0CBA8"/>
    <w:rsid w:val="6CF54D41"/>
    <w:rsid w:val="6CF662D5"/>
    <w:rsid w:val="6D1FB333"/>
    <w:rsid w:val="6D1FEAAD"/>
    <w:rsid w:val="6D3F50A4"/>
    <w:rsid w:val="6D4BCB4D"/>
    <w:rsid w:val="6D698636"/>
    <w:rsid w:val="6D6E85C4"/>
    <w:rsid w:val="6D90311E"/>
    <w:rsid w:val="6DBA7C02"/>
    <w:rsid w:val="6DBBB83D"/>
    <w:rsid w:val="6DD468C8"/>
    <w:rsid w:val="6DFDBE7F"/>
    <w:rsid w:val="6E1637A1"/>
    <w:rsid w:val="6E378DB8"/>
    <w:rsid w:val="6E52F8B1"/>
    <w:rsid w:val="6E647215"/>
    <w:rsid w:val="6E6499F3"/>
    <w:rsid w:val="6E8759C8"/>
    <w:rsid w:val="6EA74560"/>
    <w:rsid w:val="6EAE8D59"/>
    <w:rsid w:val="6EC47E0C"/>
    <w:rsid w:val="6ECB951F"/>
    <w:rsid w:val="6EDB2105"/>
    <w:rsid w:val="6EE5709F"/>
    <w:rsid w:val="6EE6C475"/>
    <w:rsid w:val="6EF0B796"/>
    <w:rsid w:val="6EF97E44"/>
    <w:rsid w:val="6F299F63"/>
    <w:rsid w:val="6F5DD42F"/>
    <w:rsid w:val="6F6EB990"/>
    <w:rsid w:val="6FB20802"/>
    <w:rsid w:val="6FB519D1"/>
    <w:rsid w:val="6FC214B5"/>
    <w:rsid w:val="6FD210C2"/>
    <w:rsid w:val="6FD898A3"/>
    <w:rsid w:val="6FDC24AB"/>
    <w:rsid w:val="6FFC1F29"/>
    <w:rsid w:val="70003CC7"/>
    <w:rsid w:val="700E60B7"/>
    <w:rsid w:val="70178F06"/>
    <w:rsid w:val="7051EB66"/>
    <w:rsid w:val="70530507"/>
    <w:rsid w:val="705DC7BA"/>
    <w:rsid w:val="706F2C5F"/>
    <w:rsid w:val="707D0D37"/>
    <w:rsid w:val="707D77C2"/>
    <w:rsid w:val="70B52CD0"/>
    <w:rsid w:val="70C26D32"/>
    <w:rsid w:val="710603DF"/>
    <w:rsid w:val="710BD69D"/>
    <w:rsid w:val="7116E289"/>
    <w:rsid w:val="711E2A87"/>
    <w:rsid w:val="71496737"/>
    <w:rsid w:val="714DD863"/>
    <w:rsid w:val="714E5F65"/>
    <w:rsid w:val="715EEEA8"/>
    <w:rsid w:val="71655BB8"/>
    <w:rsid w:val="7171C01F"/>
    <w:rsid w:val="71746E20"/>
    <w:rsid w:val="718C6004"/>
    <w:rsid w:val="718FBA03"/>
    <w:rsid w:val="71908A3A"/>
    <w:rsid w:val="719FA95D"/>
    <w:rsid w:val="71C8C111"/>
    <w:rsid w:val="71D756D3"/>
    <w:rsid w:val="71E022F0"/>
    <w:rsid w:val="7222B226"/>
    <w:rsid w:val="722963D3"/>
    <w:rsid w:val="723A9979"/>
    <w:rsid w:val="723DF378"/>
    <w:rsid w:val="724B4E1A"/>
    <w:rsid w:val="7272A03E"/>
    <w:rsid w:val="727492DA"/>
    <w:rsid w:val="727818FA"/>
    <w:rsid w:val="7289A8FD"/>
    <w:rsid w:val="72A3466C"/>
    <w:rsid w:val="72B2A76F"/>
    <w:rsid w:val="72B54BD5"/>
    <w:rsid w:val="731ACA5F"/>
    <w:rsid w:val="732E6234"/>
    <w:rsid w:val="7332BC2E"/>
    <w:rsid w:val="7353732B"/>
    <w:rsid w:val="735C4AE7"/>
    <w:rsid w:val="73649172"/>
    <w:rsid w:val="737F7475"/>
    <w:rsid w:val="739A8F61"/>
    <w:rsid w:val="73A37322"/>
    <w:rsid w:val="73B235C4"/>
    <w:rsid w:val="73CCFFE3"/>
    <w:rsid w:val="73D4AFE0"/>
    <w:rsid w:val="73D84184"/>
    <w:rsid w:val="73E02E0F"/>
    <w:rsid w:val="73E92769"/>
    <w:rsid w:val="73F875F8"/>
    <w:rsid w:val="73F9ECE9"/>
    <w:rsid w:val="740A7D39"/>
    <w:rsid w:val="7414D01B"/>
    <w:rsid w:val="7430B350"/>
    <w:rsid w:val="74508EE9"/>
    <w:rsid w:val="74A591BF"/>
    <w:rsid w:val="74A8B40B"/>
    <w:rsid w:val="74ABAE45"/>
    <w:rsid w:val="74CF6573"/>
    <w:rsid w:val="74D3AE57"/>
    <w:rsid w:val="74DDBF5C"/>
    <w:rsid w:val="74EE96CB"/>
    <w:rsid w:val="74F8266E"/>
    <w:rsid w:val="7506F53B"/>
    <w:rsid w:val="751FEBA4"/>
    <w:rsid w:val="75652419"/>
    <w:rsid w:val="756EA7F0"/>
    <w:rsid w:val="7575943A"/>
    <w:rsid w:val="75882321"/>
    <w:rsid w:val="758F5340"/>
    <w:rsid w:val="75A7EE91"/>
    <w:rsid w:val="75A859E2"/>
    <w:rsid w:val="75B6CC83"/>
    <w:rsid w:val="75DED1D7"/>
    <w:rsid w:val="76071FA3"/>
    <w:rsid w:val="7608B9AD"/>
    <w:rsid w:val="763A6072"/>
    <w:rsid w:val="763FAB6A"/>
    <w:rsid w:val="764777FC"/>
    <w:rsid w:val="76C914A8"/>
    <w:rsid w:val="76CD093E"/>
    <w:rsid w:val="76F40970"/>
    <w:rsid w:val="76FACCEF"/>
    <w:rsid w:val="770FA6AB"/>
    <w:rsid w:val="773AADE1"/>
    <w:rsid w:val="7752DFFC"/>
    <w:rsid w:val="7762BC4C"/>
    <w:rsid w:val="7767A0F9"/>
    <w:rsid w:val="77734D25"/>
    <w:rsid w:val="77764C1A"/>
    <w:rsid w:val="777A2D76"/>
    <w:rsid w:val="77BD19E7"/>
    <w:rsid w:val="780E63CC"/>
    <w:rsid w:val="78171CE5"/>
    <w:rsid w:val="7828A4EE"/>
    <w:rsid w:val="7853CBAF"/>
    <w:rsid w:val="7861EC22"/>
    <w:rsid w:val="787DA508"/>
    <w:rsid w:val="7884DB48"/>
    <w:rsid w:val="78C4A189"/>
    <w:rsid w:val="78D8E1FF"/>
    <w:rsid w:val="78F0C8FD"/>
    <w:rsid w:val="78F23D2D"/>
    <w:rsid w:val="7908A946"/>
    <w:rsid w:val="790E2167"/>
    <w:rsid w:val="791E601F"/>
    <w:rsid w:val="792B6CDE"/>
    <w:rsid w:val="793E7304"/>
    <w:rsid w:val="79949A06"/>
    <w:rsid w:val="799DA3B8"/>
    <w:rsid w:val="79B73B6A"/>
    <w:rsid w:val="79B7C1CD"/>
    <w:rsid w:val="79EB78A0"/>
    <w:rsid w:val="79F6CFA6"/>
    <w:rsid w:val="79F762D9"/>
    <w:rsid w:val="7A1383D8"/>
    <w:rsid w:val="7A2AA0EE"/>
    <w:rsid w:val="7A37117F"/>
    <w:rsid w:val="7A47D88A"/>
    <w:rsid w:val="7A5DBB4F"/>
    <w:rsid w:val="7A75D109"/>
    <w:rsid w:val="7A863CAE"/>
    <w:rsid w:val="7A90969A"/>
    <w:rsid w:val="7A913A21"/>
    <w:rsid w:val="7A9305BC"/>
    <w:rsid w:val="7AA02474"/>
    <w:rsid w:val="7AAA566F"/>
    <w:rsid w:val="7AAF5571"/>
    <w:rsid w:val="7AB4A4F4"/>
    <w:rsid w:val="7AD7B3AF"/>
    <w:rsid w:val="7AFD3F78"/>
    <w:rsid w:val="7B123448"/>
    <w:rsid w:val="7B4788A4"/>
    <w:rsid w:val="7B4928D2"/>
    <w:rsid w:val="7B5595A3"/>
    <w:rsid w:val="7B6C3D12"/>
    <w:rsid w:val="7B70B63E"/>
    <w:rsid w:val="7BB08CB8"/>
    <w:rsid w:val="7BCC245A"/>
    <w:rsid w:val="7BD54F41"/>
    <w:rsid w:val="7BDB559C"/>
    <w:rsid w:val="7BEAF31E"/>
    <w:rsid w:val="7BFBD30C"/>
    <w:rsid w:val="7C0D1A31"/>
    <w:rsid w:val="7C169998"/>
    <w:rsid w:val="7C1E8DFD"/>
    <w:rsid w:val="7C21E022"/>
    <w:rsid w:val="7C28015C"/>
    <w:rsid w:val="7C5729ED"/>
    <w:rsid w:val="7C588FF8"/>
    <w:rsid w:val="7C9693B4"/>
    <w:rsid w:val="7CA70950"/>
    <w:rsid w:val="7CD0383C"/>
    <w:rsid w:val="7CE32085"/>
    <w:rsid w:val="7CE5E8BB"/>
    <w:rsid w:val="7D0BEAE9"/>
    <w:rsid w:val="7D32C686"/>
    <w:rsid w:val="7D5514F6"/>
    <w:rsid w:val="7D86C37F"/>
    <w:rsid w:val="7D890893"/>
    <w:rsid w:val="7D953338"/>
    <w:rsid w:val="7DA8E8DC"/>
    <w:rsid w:val="7DC7FA50"/>
    <w:rsid w:val="7E02CD18"/>
    <w:rsid w:val="7E11653A"/>
    <w:rsid w:val="7E15AD65"/>
    <w:rsid w:val="7E1F9329"/>
    <w:rsid w:val="7E1F9812"/>
    <w:rsid w:val="7E4A6A85"/>
    <w:rsid w:val="7E4F9584"/>
    <w:rsid w:val="7E50ED1A"/>
    <w:rsid w:val="7E5D1548"/>
    <w:rsid w:val="7E5F6F95"/>
    <w:rsid w:val="7E7E9CC6"/>
    <w:rsid w:val="7EDF3AB3"/>
    <w:rsid w:val="7EF0C8B1"/>
    <w:rsid w:val="7EF43E5B"/>
    <w:rsid w:val="7EFF9A36"/>
    <w:rsid w:val="7F008C97"/>
    <w:rsid w:val="7F1AA14A"/>
    <w:rsid w:val="7F1BCDF5"/>
    <w:rsid w:val="7F867E66"/>
    <w:rsid w:val="7FA76B15"/>
    <w:rsid w:val="7FA9FA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5340"/>
  <w15:chartTrackingRefBased/>
  <w15:docId w15:val="{E6E2D12A-F30A-4F34-836D-8DF898D2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1D9"/>
    <w:rPr>
      <w:sz w:val="22"/>
      <w:lang w:val="en-NZ"/>
    </w:rPr>
  </w:style>
  <w:style w:type="paragraph" w:styleId="Heading1">
    <w:name w:val="heading 1"/>
    <w:basedOn w:val="Normal"/>
    <w:next w:val="Normal"/>
    <w:link w:val="Heading1Char"/>
    <w:uiPriority w:val="9"/>
    <w:qFormat/>
    <w:rsid w:val="002E7486"/>
    <w:pPr>
      <w:keepNext/>
      <w:keepLines/>
      <w:spacing w:before="360" w:after="80"/>
      <w:outlineLvl w:val="0"/>
    </w:pPr>
    <w:rPr>
      <w:rFonts w:ascii="Aptos" w:eastAsiaTheme="majorEastAsia" w:hAnsi="Aptos" w:cstheme="majorBidi"/>
      <w:b/>
      <w:color w:val="4C94D8" w:themeColor="text2" w:themeTint="80"/>
      <w:sz w:val="40"/>
      <w:szCs w:val="40"/>
    </w:rPr>
  </w:style>
  <w:style w:type="paragraph" w:styleId="Heading2">
    <w:name w:val="heading 2"/>
    <w:basedOn w:val="Normal"/>
    <w:next w:val="Normal"/>
    <w:link w:val="Heading2Char"/>
    <w:uiPriority w:val="9"/>
    <w:unhideWhenUsed/>
    <w:qFormat/>
    <w:rsid w:val="004D0F2E"/>
    <w:pPr>
      <w:keepNext/>
      <w:keepLines/>
      <w:spacing w:before="160" w:after="80"/>
      <w:outlineLvl w:val="1"/>
    </w:pPr>
    <w:rPr>
      <w:rFonts w:ascii="Aptos" w:eastAsiaTheme="majorEastAsia" w:hAnsi="Aptos" w:cstheme="majorBidi"/>
      <w:color w:val="4C94D8" w:themeColor="text2" w:themeTint="80"/>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486"/>
    <w:rPr>
      <w:rFonts w:ascii="Aptos" w:eastAsiaTheme="majorEastAsia" w:hAnsi="Aptos" w:cstheme="majorBidi"/>
      <w:b/>
      <w:color w:val="4C94D8" w:themeColor="text2" w:themeTint="80"/>
      <w:sz w:val="40"/>
      <w:szCs w:val="40"/>
      <w:lang w:val="en-NZ"/>
    </w:rPr>
  </w:style>
  <w:style w:type="character" w:customStyle="1" w:styleId="Heading2Char">
    <w:name w:val="Heading 2 Char"/>
    <w:basedOn w:val="DefaultParagraphFont"/>
    <w:link w:val="Heading2"/>
    <w:uiPriority w:val="9"/>
    <w:rsid w:val="004D0F2E"/>
    <w:rPr>
      <w:rFonts w:ascii="Aptos" w:eastAsiaTheme="majorEastAsia" w:hAnsi="Aptos" w:cstheme="majorBidi"/>
      <w:color w:val="4C94D8" w:themeColor="text2" w:themeTint="80"/>
      <w:sz w:val="32"/>
      <w:szCs w:val="32"/>
      <w:lang w:val="en-NZ"/>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SHTB">
    <w:name w:val="SH/TB"/>
    <w:basedOn w:val="Normal"/>
    <w:next w:val="Normal"/>
    <w:uiPriority w:val="1"/>
    <w:rsid w:val="252EA98F"/>
    <w:pPr>
      <w:spacing w:before="130" w:line="200" w:lineRule="exact"/>
    </w:pPr>
    <w:rPr>
      <w:rFonts w:ascii="New York" w:hAnsi="New York"/>
      <w:sz w:val="16"/>
      <w:szCs w:val="16"/>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FC6B9F"/>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FA6A27"/>
    <w:pPr>
      <w:spacing w:after="100"/>
    </w:pPr>
  </w:style>
  <w:style w:type="character" w:styleId="Hyperlink">
    <w:name w:val="Hyperlink"/>
    <w:basedOn w:val="DefaultParagraphFont"/>
    <w:uiPriority w:val="99"/>
    <w:unhideWhenUsed/>
    <w:rsid w:val="00FA6A27"/>
    <w:rPr>
      <w:color w:val="467886" w:themeColor="hyperlink"/>
      <w:u w:val="single"/>
    </w:rPr>
  </w:style>
  <w:style w:type="paragraph" w:styleId="TOC2">
    <w:name w:val="toc 2"/>
    <w:basedOn w:val="Normal"/>
    <w:next w:val="Normal"/>
    <w:autoRedefine/>
    <w:uiPriority w:val="39"/>
    <w:unhideWhenUsed/>
    <w:rsid w:val="00005003"/>
    <w:pPr>
      <w:spacing w:after="100"/>
      <w:ind w:left="240"/>
    </w:pPr>
  </w:style>
  <w:style w:type="paragraph" w:styleId="NoSpacing">
    <w:name w:val="No Spacing"/>
    <w:uiPriority w:val="1"/>
    <w:qFormat/>
    <w:rsid w:val="00D34B83"/>
    <w:pPr>
      <w:spacing w:after="0" w:line="240" w:lineRule="auto"/>
    </w:pPr>
  </w:style>
  <w:style w:type="paragraph" w:styleId="TOC3">
    <w:name w:val="toc 3"/>
    <w:basedOn w:val="Normal"/>
    <w:next w:val="Normal"/>
    <w:autoRedefine/>
    <w:uiPriority w:val="39"/>
    <w:unhideWhenUsed/>
    <w:rsid w:val="004D070D"/>
    <w:pPr>
      <w:spacing w:after="100"/>
      <w:ind w:left="440"/>
    </w:pPr>
  </w:style>
  <w:style w:type="paragraph" w:styleId="Revision">
    <w:name w:val="Revision"/>
    <w:hidden/>
    <w:uiPriority w:val="99"/>
    <w:semiHidden/>
    <w:rsid w:val="00E3140E"/>
    <w:pPr>
      <w:spacing w:after="0" w:line="240" w:lineRule="auto"/>
    </w:pPr>
    <w:rPr>
      <w:lang w:val="en-NZ"/>
    </w:rPr>
  </w:style>
  <w:style w:type="character" w:styleId="BookTitle">
    <w:name w:val="Book Title"/>
    <w:basedOn w:val="DefaultParagraphFont"/>
    <w:uiPriority w:val="33"/>
    <w:qFormat/>
    <w:rsid w:val="00C1323C"/>
    <w:rPr>
      <w:b/>
      <w:bCs/>
      <w:i/>
      <w:iCs/>
      <w:spacing w:val="5"/>
    </w:rPr>
  </w:style>
  <w:style w:type="character" w:styleId="UnresolvedMention">
    <w:name w:val="Unresolved Mention"/>
    <w:basedOn w:val="DefaultParagraphFont"/>
    <w:uiPriority w:val="99"/>
    <w:semiHidden/>
    <w:unhideWhenUsed/>
    <w:rsid w:val="00C160EB"/>
    <w:rPr>
      <w:color w:val="605E5C"/>
      <w:shd w:val="clear" w:color="auto" w:fill="E1DFDD"/>
    </w:rPr>
  </w:style>
  <w:style w:type="character" w:styleId="CommentReference">
    <w:name w:val="annotation reference"/>
    <w:basedOn w:val="DefaultParagraphFont"/>
    <w:uiPriority w:val="99"/>
    <w:semiHidden/>
    <w:unhideWhenUsed/>
    <w:rsid w:val="001875C1"/>
    <w:rPr>
      <w:sz w:val="16"/>
      <w:szCs w:val="16"/>
    </w:rPr>
  </w:style>
  <w:style w:type="paragraph" w:styleId="CommentText">
    <w:name w:val="annotation text"/>
    <w:basedOn w:val="Normal"/>
    <w:link w:val="CommentTextChar"/>
    <w:uiPriority w:val="99"/>
    <w:unhideWhenUsed/>
    <w:rsid w:val="001875C1"/>
    <w:pPr>
      <w:spacing w:line="240" w:lineRule="auto"/>
    </w:pPr>
    <w:rPr>
      <w:sz w:val="20"/>
      <w:szCs w:val="20"/>
    </w:rPr>
  </w:style>
  <w:style w:type="character" w:customStyle="1" w:styleId="CommentTextChar">
    <w:name w:val="Comment Text Char"/>
    <w:basedOn w:val="DefaultParagraphFont"/>
    <w:link w:val="CommentText"/>
    <w:uiPriority w:val="99"/>
    <w:rsid w:val="001875C1"/>
    <w:rPr>
      <w:sz w:val="20"/>
      <w:szCs w:val="20"/>
      <w:lang w:val="en-NZ"/>
    </w:rPr>
  </w:style>
  <w:style w:type="paragraph" w:styleId="CommentSubject">
    <w:name w:val="annotation subject"/>
    <w:basedOn w:val="CommentText"/>
    <w:next w:val="CommentText"/>
    <w:link w:val="CommentSubjectChar"/>
    <w:uiPriority w:val="99"/>
    <w:semiHidden/>
    <w:unhideWhenUsed/>
    <w:rsid w:val="001875C1"/>
    <w:rPr>
      <w:b/>
      <w:bCs/>
    </w:rPr>
  </w:style>
  <w:style w:type="character" w:customStyle="1" w:styleId="CommentSubjectChar">
    <w:name w:val="Comment Subject Char"/>
    <w:basedOn w:val="CommentTextChar"/>
    <w:link w:val="CommentSubject"/>
    <w:uiPriority w:val="99"/>
    <w:semiHidden/>
    <w:rsid w:val="001875C1"/>
    <w:rPr>
      <w:b/>
      <w:bCs/>
      <w:sz w:val="20"/>
      <w:szCs w:val="20"/>
      <w:lang w:val="en-NZ"/>
    </w:rPr>
  </w:style>
  <w:style w:type="paragraph" w:styleId="Header">
    <w:name w:val="header"/>
    <w:basedOn w:val="Normal"/>
    <w:link w:val="HeaderChar"/>
    <w:uiPriority w:val="99"/>
    <w:unhideWhenUsed/>
    <w:rsid w:val="009D01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147"/>
    <w:rPr>
      <w:lang w:val="en-NZ"/>
    </w:rPr>
  </w:style>
  <w:style w:type="paragraph" w:styleId="Footer">
    <w:name w:val="footer"/>
    <w:basedOn w:val="Normal"/>
    <w:link w:val="FooterChar"/>
    <w:uiPriority w:val="99"/>
    <w:unhideWhenUsed/>
    <w:rsid w:val="009D01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147"/>
    <w:rPr>
      <w:lang w:val="en-NZ"/>
    </w:rPr>
  </w:style>
  <w:style w:type="character" w:customStyle="1" w:styleId="ui-provider">
    <w:name w:val="ui-provider"/>
    <w:basedOn w:val="DefaultParagraphFont"/>
    <w:rsid w:val="00111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256615">
      <w:bodyDiv w:val="1"/>
      <w:marLeft w:val="0"/>
      <w:marRight w:val="0"/>
      <w:marTop w:val="0"/>
      <w:marBottom w:val="0"/>
      <w:divBdr>
        <w:top w:val="none" w:sz="0" w:space="0" w:color="auto"/>
        <w:left w:val="none" w:sz="0" w:space="0" w:color="auto"/>
        <w:bottom w:val="none" w:sz="0" w:space="0" w:color="auto"/>
        <w:right w:val="none" w:sz="0" w:space="0" w:color="auto"/>
      </w:divBdr>
    </w:div>
    <w:div w:id="251083305">
      <w:bodyDiv w:val="1"/>
      <w:marLeft w:val="0"/>
      <w:marRight w:val="0"/>
      <w:marTop w:val="0"/>
      <w:marBottom w:val="0"/>
      <w:divBdr>
        <w:top w:val="none" w:sz="0" w:space="0" w:color="auto"/>
        <w:left w:val="none" w:sz="0" w:space="0" w:color="auto"/>
        <w:bottom w:val="none" w:sz="0" w:space="0" w:color="auto"/>
        <w:right w:val="none" w:sz="0" w:space="0" w:color="auto"/>
      </w:divBdr>
    </w:div>
    <w:div w:id="882905581">
      <w:bodyDiv w:val="1"/>
      <w:marLeft w:val="0"/>
      <w:marRight w:val="0"/>
      <w:marTop w:val="0"/>
      <w:marBottom w:val="0"/>
      <w:divBdr>
        <w:top w:val="none" w:sz="0" w:space="0" w:color="auto"/>
        <w:left w:val="none" w:sz="0" w:space="0" w:color="auto"/>
        <w:bottom w:val="none" w:sz="0" w:space="0" w:color="auto"/>
        <w:right w:val="none" w:sz="0" w:space="0" w:color="auto"/>
      </w:divBdr>
    </w:div>
    <w:div w:id="1113791739">
      <w:bodyDiv w:val="1"/>
      <w:marLeft w:val="0"/>
      <w:marRight w:val="0"/>
      <w:marTop w:val="0"/>
      <w:marBottom w:val="0"/>
      <w:divBdr>
        <w:top w:val="none" w:sz="0" w:space="0" w:color="auto"/>
        <w:left w:val="none" w:sz="0" w:space="0" w:color="auto"/>
        <w:bottom w:val="none" w:sz="0" w:space="0" w:color="auto"/>
        <w:right w:val="none" w:sz="0" w:space="0" w:color="auto"/>
      </w:divBdr>
    </w:div>
    <w:div w:id="165860882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aycar.co.nz/sma-plug-to-reverse-sma-socket-adaptor/p/PA0630?pos=1&amp;queryId=07aad81ba347a97d17a099924c06b808&amp;sort=relevance&amp;searchText=PA0630" TargetMode="External"/><Relationship Id="rId18" Type="http://schemas.openxmlformats.org/officeDocument/2006/relationships/hyperlink" Target="https://www.docker.com/pricing" TargetMode="External"/><Relationship Id="rId26" Type="http://schemas.openxmlformats.org/officeDocument/2006/relationships/hyperlink" Target="mailto:nhh8869@autuni.ac.nz" TargetMode="External"/><Relationship Id="rId3" Type="http://schemas.openxmlformats.org/officeDocument/2006/relationships/customXml" Target="../customXml/item3.xml"/><Relationship Id="rId21" Type="http://schemas.openxmlformats.org/officeDocument/2006/relationships/hyperlink" Target="nurul.sarkar@aut.ac.nz" TargetMode="External"/><Relationship Id="rId7" Type="http://schemas.openxmlformats.org/officeDocument/2006/relationships/settings" Target="settings.xml"/><Relationship Id="rId12" Type="http://schemas.openxmlformats.org/officeDocument/2006/relationships/hyperlink" Target="https://www.digikey.co.nz/en/products/detail/ni/782773-01/16818596?s=N4IgTCBcDaIG4FMBOAXAnABgyAugXyA" TargetMode="External"/><Relationship Id="rId17" Type="http://schemas.openxmlformats.org/officeDocument/2006/relationships/hyperlink" Target="https://ubuntu.com/desktop" TargetMode="External"/><Relationship Id="rId25" Type="http://schemas.openxmlformats.org/officeDocument/2006/relationships/hyperlink" Target="mailto:zjq6910@autuni.ac.nz" TargetMode="External"/><Relationship Id="rId2" Type="http://schemas.openxmlformats.org/officeDocument/2006/relationships/customXml" Target="../customXml/item2.xml"/><Relationship Id="rId16" Type="http://schemas.openxmlformats.org/officeDocument/2006/relationships/hyperlink" Target="https://www.pbtech.co.nz/product/KEYJ5C1002/J5create-USB-Wired-Keyboard-and-Mouse-Combo" TargetMode="External"/><Relationship Id="rId20" Type="http://schemas.openxmlformats.org/officeDocument/2006/relationships/hyperlink" Target="bobby.yang@aut.ac.nz"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gikey.co.nz/en/products/detail/digilent-inc/6002-410-021/13282612" TargetMode="External"/><Relationship Id="rId24" Type="http://schemas.openxmlformats.org/officeDocument/2006/relationships/hyperlink" Target="mailto:ksy5103@autuni.ac.nz" TargetMode="External"/><Relationship Id="rId5" Type="http://schemas.openxmlformats.org/officeDocument/2006/relationships/numbering" Target="numbering.xml"/><Relationship Id="rId15" Type="http://schemas.openxmlformats.org/officeDocument/2006/relationships/hyperlink" Target="https://www.pbtech.co.nz/product/MONLGL124240/LG-24MR400-B-24-FHD-Monitor-1920x1080---IPS---HDMI" TargetMode="External"/><Relationship Id="rId23" Type="http://schemas.openxmlformats.org/officeDocument/2006/relationships/hyperlink" Target="mailto:rkh0526@autuni.ac.nz"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edmund.lai@aut.ac.nz"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btech.co.nz/product/BPCINT92501/Intel-NUC11-Tiger-Canyon-Pro-Kit-i5-1135G7-Mini-PC" TargetMode="External"/><Relationship Id="rId22" Type="http://schemas.openxmlformats.org/officeDocument/2006/relationships/hyperlink" Target="mailto:tpy2351@autuni.ac.nz" TargetMode="External"/><Relationship Id="rId27" Type="http://schemas.openxmlformats.org/officeDocument/2006/relationships/hyperlink" Target="https://aut.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bf8516e-7403-46a2-9595-13bddb177c35" xsi:nil="true"/>
    <lcf76f155ced4ddcb4097134ff3c332f xmlns="fe0130bd-202e-416c-a79e-0e8098db2d3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4CC9AEFC42364DB92A145EB2D52D12" ma:contentTypeVersion="13" ma:contentTypeDescription="Create a new document." ma:contentTypeScope="" ma:versionID="5b1e8a2b27d6cf529580cdcaa390ca5b">
  <xsd:schema xmlns:xsd="http://www.w3.org/2001/XMLSchema" xmlns:xs="http://www.w3.org/2001/XMLSchema" xmlns:p="http://schemas.microsoft.com/office/2006/metadata/properties" xmlns:ns2="fe0130bd-202e-416c-a79e-0e8098db2d3a" xmlns:ns3="2bf8516e-7403-46a2-9595-13bddb177c35" targetNamespace="http://schemas.microsoft.com/office/2006/metadata/properties" ma:root="true" ma:fieldsID="5416f1fc01b6ee0253776a2ea9207834" ns2:_="" ns3:_="">
    <xsd:import namespace="fe0130bd-202e-416c-a79e-0e8098db2d3a"/>
    <xsd:import namespace="2bf8516e-7403-46a2-9595-13bddb177c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130bd-202e-416c-a79e-0e8098db2d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f8516e-7403-46a2-9595-13bddb177c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da0d2ad-51d7-42a3-a8b5-6d10dfed4ac2}" ma:internalName="TaxCatchAll" ma:showField="CatchAllData" ma:web="2bf8516e-7403-46a2-9595-13bddb177c3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23AF51-A178-4E8A-8A91-51FF68C88841}">
  <ds:schemaRefs>
    <ds:schemaRef ds:uri="http://schemas.microsoft.com/office/2006/metadata/properties"/>
    <ds:schemaRef ds:uri="http://schemas.microsoft.com/office/infopath/2007/PartnerControls"/>
    <ds:schemaRef ds:uri="2bf8516e-7403-46a2-9595-13bddb177c35"/>
    <ds:schemaRef ds:uri="fe0130bd-202e-416c-a79e-0e8098db2d3a"/>
  </ds:schemaRefs>
</ds:datastoreItem>
</file>

<file path=customXml/itemProps2.xml><?xml version="1.0" encoding="utf-8"?>
<ds:datastoreItem xmlns:ds="http://schemas.openxmlformats.org/officeDocument/2006/customXml" ds:itemID="{CD409567-BC3D-4614-B9ED-8EB1A8AD14A0}"/>
</file>

<file path=customXml/itemProps3.xml><?xml version="1.0" encoding="utf-8"?>
<ds:datastoreItem xmlns:ds="http://schemas.openxmlformats.org/officeDocument/2006/customXml" ds:itemID="{152ECEE4-0963-45E2-8B01-7CDBB7F97227}">
  <ds:schemaRefs>
    <ds:schemaRef ds:uri="http://schemas.openxmlformats.org/officeDocument/2006/bibliography"/>
  </ds:schemaRefs>
</ds:datastoreItem>
</file>

<file path=customXml/itemProps4.xml><?xml version="1.0" encoding="utf-8"?>
<ds:datastoreItem xmlns:ds="http://schemas.openxmlformats.org/officeDocument/2006/customXml" ds:itemID="{1DE5B5F6-D9A4-4477-9669-DAAEBBBA44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1</Pages>
  <Words>8329</Words>
  <Characters>47478</Characters>
  <Application>Microsoft Office Word</Application>
  <DocSecurity>4</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55696</CharactersWithSpaces>
  <SharedDoc>false</SharedDoc>
  <HLinks>
    <vt:vector size="444" baseType="variant">
      <vt:variant>
        <vt:i4>6815840</vt:i4>
      </vt:variant>
      <vt:variant>
        <vt:i4>393</vt:i4>
      </vt:variant>
      <vt:variant>
        <vt:i4>0</vt:i4>
      </vt:variant>
      <vt:variant>
        <vt:i4>5</vt:i4>
      </vt:variant>
      <vt:variant>
        <vt:lpwstr>https://aut.ac.nz/</vt:lpwstr>
      </vt:variant>
      <vt:variant>
        <vt:lpwstr/>
      </vt:variant>
      <vt:variant>
        <vt:i4>3997770</vt:i4>
      </vt:variant>
      <vt:variant>
        <vt:i4>390</vt:i4>
      </vt:variant>
      <vt:variant>
        <vt:i4>0</vt:i4>
      </vt:variant>
      <vt:variant>
        <vt:i4>5</vt:i4>
      </vt:variant>
      <vt:variant>
        <vt:lpwstr>mailto:nhh8869@autuni.ac.nz</vt:lpwstr>
      </vt:variant>
      <vt:variant>
        <vt:lpwstr/>
      </vt:variant>
      <vt:variant>
        <vt:i4>3670081</vt:i4>
      </vt:variant>
      <vt:variant>
        <vt:i4>387</vt:i4>
      </vt:variant>
      <vt:variant>
        <vt:i4>0</vt:i4>
      </vt:variant>
      <vt:variant>
        <vt:i4>5</vt:i4>
      </vt:variant>
      <vt:variant>
        <vt:lpwstr>mailto:zjq6910@autuni.ac.nz</vt:lpwstr>
      </vt:variant>
      <vt:variant>
        <vt:lpwstr/>
      </vt:variant>
      <vt:variant>
        <vt:i4>2752602</vt:i4>
      </vt:variant>
      <vt:variant>
        <vt:i4>384</vt:i4>
      </vt:variant>
      <vt:variant>
        <vt:i4>0</vt:i4>
      </vt:variant>
      <vt:variant>
        <vt:i4>5</vt:i4>
      </vt:variant>
      <vt:variant>
        <vt:lpwstr>mailto:ksy5103@autuni.ac.nz</vt:lpwstr>
      </vt:variant>
      <vt:variant>
        <vt:lpwstr/>
      </vt:variant>
      <vt:variant>
        <vt:i4>2293829</vt:i4>
      </vt:variant>
      <vt:variant>
        <vt:i4>381</vt:i4>
      </vt:variant>
      <vt:variant>
        <vt:i4>0</vt:i4>
      </vt:variant>
      <vt:variant>
        <vt:i4>5</vt:i4>
      </vt:variant>
      <vt:variant>
        <vt:lpwstr>mailto:rkh0526@autuni.ac.nz</vt:lpwstr>
      </vt:variant>
      <vt:variant>
        <vt:lpwstr/>
      </vt:variant>
      <vt:variant>
        <vt:i4>3473499</vt:i4>
      </vt:variant>
      <vt:variant>
        <vt:i4>378</vt:i4>
      </vt:variant>
      <vt:variant>
        <vt:i4>0</vt:i4>
      </vt:variant>
      <vt:variant>
        <vt:i4>5</vt:i4>
      </vt:variant>
      <vt:variant>
        <vt:lpwstr>mailto:tpy2351@autuni.ac.nz</vt:lpwstr>
      </vt:variant>
      <vt:variant>
        <vt:lpwstr/>
      </vt:variant>
      <vt:variant>
        <vt:i4>7733254</vt:i4>
      </vt:variant>
      <vt:variant>
        <vt:i4>375</vt:i4>
      </vt:variant>
      <vt:variant>
        <vt:i4>0</vt:i4>
      </vt:variant>
      <vt:variant>
        <vt:i4>5</vt:i4>
      </vt:variant>
      <vt:variant>
        <vt:lpwstr>nurul.sarkar@aut.ac.nz</vt:lpwstr>
      </vt:variant>
      <vt:variant>
        <vt:lpwstr/>
      </vt:variant>
      <vt:variant>
        <vt:i4>327800</vt:i4>
      </vt:variant>
      <vt:variant>
        <vt:i4>372</vt:i4>
      </vt:variant>
      <vt:variant>
        <vt:i4>0</vt:i4>
      </vt:variant>
      <vt:variant>
        <vt:i4>5</vt:i4>
      </vt:variant>
      <vt:variant>
        <vt:lpwstr>bobby.yang@aut.ac.nz</vt:lpwstr>
      </vt:variant>
      <vt:variant>
        <vt:lpwstr/>
      </vt:variant>
      <vt:variant>
        <vt:i4>5242943</vt:i4>
      </vt:variant>
      <vt:variant>
        <vt:i4>369</vt:i4>
      </vt:variant>
      <vt:variant>
        <vt:i4>0</vt:i4>
      </vt:variant>
      <vt:variant>
        <vt:i4>5</vt:i4>
      </vt:variant>
      <vt:variant>
        <vt:lpwstr>edmund.lai@aut.ac.nz</vt:lpwstr>
      </vt:variant>
      <vt:variant>
        <vt:lpwstr/>
      </vt:variant>
      <vt:variant>
        <vt:i4>2555955</vt:i4>
      </vt:variant>
      <vt:variant>
        <vt:i4>366</vt:i4>
      </vt:variant>
      <vt:variant>
        <vt:i4>0</vt:i4>
      </vt:variant>
      <vt:variant>
        <vt:i4>5</vt:i4>
      </vt:variant>
      <vt:variant>
        <vt:lpwstr>https://www.docker.com/pricing</vt:lpwstr>
      </vt:variant>
      <vt:variant>
        <vt:lpwstr/>
      </vt:variant>
      <vt:variant>
        <vt:i4>7667771</vt:i4>
      </vt:variant>
      <vt:variant>
        <vt:i4>363</vt:i4>
      </vt:variant>
      <vt:variant>
        <vt:i4>0</vt:i4>
      </vt:variant>
      <vt:variant>
        <vt:i4>5</vt:i4>
      </vt:variant>
      <vt:variant>
        <vt:lpwstr>https://ubuntu.com/desktop</vt:lpwstr>
      </vt:variant>
      <vt:variant>
        <vt:lpwstr/>
      </vt:variant>
      <vt:variant>
        <vt:i4>7274541</vt:i4>
      </vt:variant>
      <vt:variant>
        <vt:i4>360</vt:i4>
      </vt:variant>
      <vt:variant>
        <vt:i4>0</vt:i4>
      </vt:variant>
      <vt:variant>
        <vt:i4>5</vt:i4>
      </vt:variant>
      <vt:variant>
        <vt:lpwstr>https://www.pbtech.co.nz/product/KEYJ5C1002/J5create-USB-Wired-Keyboard-and-Mouse-Combo</vt:lpwstr>
      </vt:variant>
      <vt:variant>
        <vt:lpwstr/>
      </vt:variant>
      <vt:variant>
        <vt:i4>4784194</vt:i4>
      </vt:variant>
      <vt:variant>
        <vt:i4>357</vt:i4>
      </vt:variant>
      <vt:variant>
        <vt:i4>0</vt:i4>
      </vt:variant>
      <vt:variant>
        <vt:i4>5</vt:i4>
      </vt:variant>
      <vt:variant>
        <vt:lpwstr>https://www.pbtech.co.nz/product/MONLGL124240/LG-24MR400-B-24-FHD-Monitor-1920x1080---IPS---HDMI</vt:lpwstr>
      </vt:variant>
      <vt:variant>
        <vt:lpwstr/>
      </vt:variant>
      <vt:variant>
        <vt:i4>2687100</vt:i4>
      </vt:variant>
      <vt:variant>
        <vt:i4>354</vt:i4>
      </vt:variant>
      <vt:variant>
        <vt:i4>0</vt:i4>
      </vt:variant>
      <vt:variant>
        <vt:i4>5</vt:i4>
      </vt:variant>
      <vt:variant>
        <vt:lpwstr>https://www.pbtech.co.nz/product/BPCINT92501/Intel-NUC11-Tiger-Canyon-Pro-Kit-i5-1135G7-Mini-PC</vt:lpwstr>
      </vt:variant>
      <vt:variant>
        <vt:lpwstr/>
      </vt:variant>
      <vt:variant>
        <vt:i4>6029402</vt:i4>
      </vt:variant>
      <vt:variant>
        <vt:i4>351</vt:i4>
      </vt:variant>
      <vt:variant>
        <vt:i4>0</vt:i4>
      </vt:variant>
      <vt:variant>
        <vt:i4>5</vt:i4>
      </vt:variant>
      <vt:variant>
        <vt:lpwstr>https://www.jaycar.co.nz/sma-plug-to-reverse-sma-socket-adaptor/p/PA0630?pos=1&amp;queryId=07aad81ba347a97d17a099924c06b808&amp;sort=relevance&amp;searchText=PA0630</vt:lpwstr>
      </vt:variant>
      <vt:variant>
        <vt:lpwstr/>
      </vt:variant>
      <vt:variant>
        <vt:i4>4456473</vt:i4>
      </vt:variant>
      <vt:variant>
        <vt:i4>348</vt:i4>
      </vt:variant>
      <vt:variant>
        <vt:i4>0</vt:i4>
      </vt:variant>
      <vt:variant>
        <vt:i4>5</vt:i4>
      </vt:variant>
      <vt:variant>
        <vt:lpwstr>https://www.digikey.co.nz/en/products/detail/ni/782773-01/16818596?s=N4IgTCBcDaIG4FMBOAXAnABgyAugXyA</vt:lpwstr>
      </vt:variant>
      <vt:variant>
        <vt:lpwstr/>
      </vt:variant>
      <vt:variant>
        <vt:i4>7340144</vt:i4>
      </vt:variant>
      <vt:variant>
        <vt:i4>345</vt:i4>
      </vt:variant>
      <vt:variant>
        <vt:i4>0</vt:i4>
      </vt:variant>
      <vt:variant>
        <vt:i4>5</vt:i4>
      </vt:variant>
      <vt:variant>
        <vt:lpwstr>https://www.digikey.co.nz/en/products/detail/digilent-inc/6002-410-021/13282612</vt:lpwstr>
      </vt:variant>
      <vt:variant>
        <vt:lpwstr/>
      </vt:variant>
      <vt:variant>
        <vt:i4>1245242</vt:i4>
      </vt:variant>
      <vt:variant>
        <vt:i4>338</vt:i4>
      </vt:variant>
      <vt:variant>
        <vt:i4>0</vt:i4>
      </vt:variant>
      <vt:variant>
        <vt:i4>5</vt:i4>
      </vt:variant>
      <vt:variant>
        <vt:lpwstr/>
      </vt:variant>
      <vt:variant>
        <vt:lpwstr>_Toc163194175</vt:lpwstr>
      </vt:variant>
      <vt:variant>
        <vt:i4>1245242</vt:i4>
      </vt:variant>
      <vt:variant>
        <vt:i4>332</vt:i4>
      </vt:variant>
      <vt:variant>
        <vt:i4>0</vt:i4>
      </vt:variant>
      <vt:variant>
        <vt:i4>5</vt:i4>
      </vt:variant>
      <vt:variant>
        <vt:lpwstr/>
      </vt:variant>
      <vt:variant>
        <vt:lpwstr>_Toc163194174</vt:lpwstr>
      </vt:variant>
      <vt:variant>
        <vt:i4>1245242</vt:i4>
      </vt:variant>
      <vt:variant>
        <vt:i4>326</vt:i4>
      </vt:variant>
      <vt:variant>
        <vt:i4>0</vt:i4>
      </vt:variant>
      <vt:variant>
        <vt:i4>5</vt:i4>
      </vt:variant>
      <vt:variant>
        <vt:lpwstr/>
      </vt:variant>
      <vt:variant>
        <vt:lpwstr>_Toc163194173</vt:lpwstr>
      </vt:variant>
      <vt:variant>
        <vt:i4>1245242</vt:i4>
      </vt:variant>
      <vt:variant>
        <vt:i4>320</vt:i4>
      </vt:variant>
      <vt:variant>
        <vt:i4>0</vt:i4>
      </vt:variant>
      <vt:variant>
        <vt:i4>5</vt:i4>
      </vt:variant>
      <vt:variant>
        <vt:lpwstr/>
      </vt:variant>
      <vt:variant>
        <vt:lpwstr>_Toc163194172</vt:lpwstr>
      </vt:variant>
      <vt:variant>
        <vt:i4>1245242</vt:i4>
      </vt:variant>
      <vt:variant>
        <vt:i4>314</vt:i4>
      </vt:variant>
      <vt:variant>
        <vt:i4>0</vt:i4>
      </vt:variant>
      <vt:variant>
        <vt:i4>5</vt:i4>
      </vt:variant>
      <vt:variant>
        <vt:lpwstr/>
      </vt:variant>
      <vt:variant>
        <vt:lpwstr>_Toc163194171</vt:lpwstr>
      </vt:variant>
      <vt:variant>
        <vt:i4>1245242</vt:i4>
      </vt:variant>
      <vt:variant>
        <vt:i4>308</vt:i4>
      </vt:variant>
      <vt:variant>
        <vt:i4>0</vt:i4>
      </vt:variant>
      <vt:variant>
        <vt:i4>5</vt:i4>
      </vt:variant>
      <vt:variant>
        <vt:lpwstr/>
      </vt:variant>
      <vt:variant>
        <vt:lpwstr>_Toc163194170</vt:lpwstr>
      </vt:variant>
      <vt:variant>
        <vt:i4>1179706</vt:i4>
      </vt:variant>
      <vt:variant>
        <vt:i4>302</vt:i4>
      </vt:variant>
      <vt:variant>
        <vt:i4>0</vt:i4>
      </vt:variant>
      <vt:variant>
        <vt:i4>5</vt:i4>
      </vt:variant>
      <vt:variant>
        <vt:lpwstr/>
      </vt:variant>
      <vt:variant>
        <vt:lpwstr>_Toc163194169</vt:lpwstr>
      </vt:variant>
      <vt:variant>
        <vt:i4>1179706</vt:i4>
      </vt:variant>
      <vt:variant>
        <vt:i4>296</vt:i4>
      </vt:variant>
      <vt:variant>
        <vt:i4>0</vt:i4>
      </vt:variant>
      <vt:variant>
        <vt:i4>5</vt:i4>
      </vt:variant>
      <vt:variant>
        <vt:lpwstr/>
      </vt:variant>
      <vt:variant>
        <vt:lpwstr>_Toc163194168</vt:lpwstr>
      </vt:variant>
      <vt:variant>
        <vt:i4>1179706</vt:i4>
      </vt:variant>
      <vt:variant>
        <vt:i4>290</vt:i4>
      </vt:variant>
      <vt:variant>
        <vt:i4>0</vt:i4>
      </vt:variant>
      <vt:variant>
        <vt:i4>5</vt:i4>
      </vt:variant>
      <vt:variant>
        <vt:lpwstr/>
      </vt:variant>
      <vt:variant>
        <vt:lpwstr>_Toc163194167</vt:lpwstr>
      </vt:variant>
      <vt:variant>
        <vt:i4>1179706</vt:i4>
      </vt:variant>
      <vt:variant>
        <vt:i4>284</vt:i4>
      </vt:variant>
      <vt:variant>
        <vt:i4>0</vt:i4>
      </vt:variant>
      <vt:variant>
        <vt:i4>5</vt:i4>
      </vt:variant>
      <vt:variant>
        <vt:lpwstr/>
      </vt:variant>
      <vt:variant>
        <vt:lpwstr>_Toc163194166</vt:lpwstr>
      </vt:variant>
      <vt:variant>
        <vt:i4>1179706</vt:i4>
      </vt:variant>
      <vt:variant>
        <vt:i4>278</vt:i4>
      </vt:variant>
      <vt:variant>
        <vt:i4>0</vt:i4>
      </vt:variant>
      <vt:variant>
        <vt:i4>5</vt:i4>
      </vt:variant>
      <vt:variant>
        <vt:lpwstr/>
      </vt:variant>
      <vt:variant>
        <vt:lpwstr>_Toc163194165</vt:lpwstr>
      </vt:variant>
      <vt:variant>
        <vt:i4>1179706</vt:i4>
      </vt:variant>
      <vt:variant>
        <vt:i4>272</vt:i4>
      </vt:variant>
      <vt:variant>
        <vt:i4>0</vt:i4>
      </vt:variant>
      <vt:variant>
        <vt:i4>5</vt:i4>
      </vt:variant>
      <vt:variant>
        <vt:lpwstr/>
      </vt:variant>
      <vt:variant>
        <vt:lpwstr>_Toc163194164</vt:lpwstr>
      </vt:variant>
      <vt:variant>
        <vt:i4>1179706</vt:i4>
      </vt:variant>
      <vt:variant>
        <vt:i4>266</vt:i4>
      </vt:variant>
      <vt:variant>
        <vt:i4>0</vt:i4>
      </vt:variant>
      <vt:variant>
        <vt:i4>5</vt:i4>
      </vt:variant>
      <vt:variant>
        <vt:lpwstr/>
      </vt:variant>
      <vt:variant>
        <vt:lpwstr>_Toc163194163</vt:lpwstr>
      </vt:variant>
      <vt:variant>
        <vt:i4>1179706</vt:i4>
      </vt:variant>
      <vt:variant>
        <vt:i4>260</vt:i4>
      </vt:variant>
      <vt:variant>
        <vt:i4>0</vt:i4>
      </vt:variant>
      <vt:variant>
        <vt:i4>5</vt:i4>
      </vt:variant>
      <vt:variant>
        <vt:lpwstr/>
      </vt:variant>
      <vt:variant>
        <vt:lpwstr>_Toc163194162</vt:lpwstr>
      </vt:variant>
      <vt:variant>
        <vt:i4>1179706</vt:i4>
      </vt:variant>
      <vt:variant>
        <vt:i4>254</vt:i4>
      </vt:variant>
      <vt:variant>
        <vt:i4>0</vt:i4>
      </vt:variant>
      <vt:variant>
        <vt:i4>5</vt:i4>
      </vt:variant>
      <vt:variant>
        <vt:lpwstr/>
      </vt:variant>
      <vt:variant>
        <vt:lpwstr>_Toc163194161</vt:lpwstr>
      </vt:variant>
      <vt:variant>
        <vt:i4>1179706</vt:i4>
      </vt:variant>
      <vt:variant>
        <vt:i4>248</vt:i4>
      </vt:variant>
      <vt:variant>
        <vt:i4>0</vt:i4>
      </vt:variant>
      <vt:variant>
        <vt:i4>5</vt:i4>
      </vt:variant>
      <vt:variant>
        <vt:lpwstr/>
      </vt:variant>
      <vt:variant>
        <vt:lpwstr>_Toc163194160</vt:lpwstr>
      </vt:variant>
      <vt:variant>
        <vt:i4>1114170</vt:i4>
      </vt:variant>
      <vt:variant>
        <vt:i4>242</vt:i4>
      </vt:variant>
      <vt:variant>
        <vt:i4>0</vt:i4>
      </vt:variant>
      <vt:variant>
        <vt:i4>5</vt:i4>
      </vt:variant>
      <vt:variant>
        <vt:lpwstr/>
      </vt:variant>
      <vt:variant>
        <vt:lpwstr>_Toc163194159</vt:lpwstr>
      </vt:variant>
      <vt:variant>
        <vt:i4>1114170</vt:i4>
      </vt:variant>
      <vt:variant>
        <vt:i4>236</vt:i4>
      </vt:variant>
      <vt:variant>
        <vt:i4>0</vt:i4>
      </vt:variant>
      <vt:variant>
        <vt:i4>5</vt:i4>
      </vt:variant>
      <vt:variant>
        <vt:lpwstr/>
      </vt:variant>
      <vt:variant>
        <vt:lpwstr>_Toc163194158</vt:lpwstr>
      </vt:variant>
      <vt:variant>
        <vt:i4>1114170</vt:i4>
      </vt:variant>
      <vt:variant>
        <vt:i4>230</vt:i4>
      </vt:variant>
      <vt:variant>
        <vt:i4>0</vt:i4>
      </vt:variant>
      <vt:variant>
        <vt:i4>5</vt:i4>
      </vt:variant>
      <vt:variant>
        <vt:lpwstr/>
      </vt:variant>
      <vt:variant>
        <vt:lpwstr>_Toc163194157</vt:lpwstr>
      </vt:variant>
      <vt:variant>
        <vt:i4>1114170</vt:i4>
      </vt:variant>
      <vt:variant>
        <vt:i4>224</vt:i4>
      </vt:variant>
      <vt:variant>
        <vt:i4>0</vt:i4>
      </vt:variant>
      <vt:variant>
        <vt:i4>5</vt:i4>
      </vt:variant>
      <vt:variant>
        <vt:lpwstr/>
      </vt:variant>
      <vt:variant>
        <vt:lpwstr>_Toc163194156</vt:lpwstr>
      </vt:variant>
      <vt:variant>
        <vt:i4>1114170</vt:i4>
      </vt:variant>
      <vt:variant>
        <vt:i4>218</vt:i4>
      </vt:variant>
      <vt:variant>
        <vt:i4>0</vt:i4>
      </vt:variant>
      <vt:variant>
        <vt:i4>5</vt:i4>
      </vt:variant>
      <vt:variant>
        <vt:lpwstr/>
      </vt:variant>
      <vt:variant>
        <vt:lpwstr>_Toc163194155</vt:lpwstr>
      </vt:variant>
      <vt:variant>
        <vt:i4>1114170</vt:i4>
      </vt:variant>
      <vt:variant>
        <vt:i4>212</vt:i4>
      </vt:variant>
      <vt:variant>
        <vt:i4>0</vt:i4>
      </vt:variant>
      <vt:variant>
        <vt:i4>5</vt:i4>
      </vt:variant>
      <vt:variant>
        <vt:lpwstr/>
      </vt:variant>
      <vt:variant>
        <vt:lpwstr>_Toc163194154</vt:lpwstr>
      </vt:variant>
      <vt:variant>
        <vt:i4>1114170</vt:i4>
      </vt:variant>
      <vt:variant>
        <vt:i4>206</vt:i4>
      </vt:variant>
      <vt:variant>
        <vt:i4>0</vt:i4>
      </vt:variant>
      <vt:variant>
        <vt:i4>5</vt:i4>
      </vt:variant>
      <vt:variant>
        <vt:lpwstr/>
      </vt:variant>
      <vt:variant>
        <vt:lpwstr>_Toc163194153</vt:lpwstr>
      </vt:variant>
      <vt:variant>
        <vt:i4>1114170</vt:i4>
      </vt:variant>
      <vt:variant>
        <vt:i4>200</vt:i4>
      </vt:variant>
      <vt:variant>
        <vt:i4>0</vt:i4>
      </vt:variant>
      <vt:variant>
        <vt:i4>5</vt:i4>
      </vt:variant>
      <vt:variant>
        <vt:lpwstr/>
      </vt:variant>
      <vt:variant>
        <vt:lpwstr>_Toc163194152</vt:lpwstr>
      </vt:variant>
      <vt:variant>
        <vt:i4>1114170</vt:i4>
      </vt:variant>
      <vt:variant>
        <vt:i4>194</vt:i4>
      </vt:variant>
      <vt:variant>
        <vt:i4>0</vt:i4>
      </vt:variant>
      <vt:variant>
        <vt:i4>5</vt:i4>
      </vt:variant>
      <vt:variant>
        <vt:lpwstr/>
      </vt:variant>
      <vt:variant>
        <vt:lpwstr>_Toc163194151</vt:lpwstr>
      </vt:variant>
      <vt:variant>
        <vt:i4>1114170</vt:i4>
      </vt:variant>
      <vt:variant>
        <vt:i4>188</vt:i4>
      </vt:variant>
      <vt:variant>
        <vt:i4>0</vt:i4>
      </vt:variant>
      <vt:variant>
        <vt:i4>5</vt:i4>
      </vt:variant>
      <vt:variant>
        <vt:lpwstr/>
      </vt:variant>
      <vt:variant>
        <vt:lpwstr>_Toc163194150</vt:lpwstr>
      </vt:variant>
      <vt:variant>
        <vt:i4>1048634</vt:i4>
      </vt:variant>
      <vt:variant>
        <vt:i4>182</vt:i4>
      </vt:variant>
      <vt:variant>
        <vt:i4>0</vt:i4>
      </vt:variant>
      <vt:variant>
        <vt:i4>5</vt:i4>
      </vt:variant>
      <vt:variant>
        <vt:lpwstr/>
      </vt:variant>
      <vt:variant>
        <vt:lpwstr>_Toc163194149</vt:lpwstr>
      </vt:variant>
      <vt:variant>
        <vt:i4>1048634</vt:i4>
      </vt:variant>
      <vt:variant>
        <vt:i4>176</vt:i4>
      </vt:variant>
      <vt:variant>
        <vt:i4>0</vt:i4>
      </vt:variant>
      <vt:variant>
        <vt:i4>5</vt:i4>
      </vt:variant>
      <vt:variant>
        <vt:lpwstr/>
      </vt:variant>
      <vt:variant>
        <vt:lpwstr>_Toc163194148</vt:lpwstr>
      </vt:variant>
      <vt:variant>
        <vt:i4>1048634</vt:i4>
      </vt:variant>
      <vt:variant>
        <vt:i4>170</vt:i4>
      </vt:variant>
      <vt:variant>
        <vt:i4>0</vt:i4>
      </vt:variant>
      <vt:variant>
        <vt:i4>5</vt:i4>
      </vt:variant>
      <vt:variant>
        <vt:lpwstr/>
      </vt:variant>
      <vt:variant>
        <vt:lpwstr>_Toc163194147</vt:lpwstr>
      </vt:variant>
      <vt:variant>
        <vt:i4>1048634</vt:i4>
      </vt:variant>
      <vt:variant>
        <vt:i4>164</vt:i4>
      </vt:variant>
      <vt:variant>
        <vt:i4>0</vt:i4>
      </vt:variant>
      <vt:variant>
        <vt:i4>5</vt:i4>
      </vt:variant>
      <vt:variant>
        <vt:lpwstr/>
      </vt:variant>
      <vt:variant>
        <vt:lpwstr>_Toc163194146</vt:lpwstr>
      </vt:variant>
      <vt:variant>
        <vt:i4>1048634</vt:i4>
      </vt:variant>
      <vt:variant>
        <vt:i4>158</vt:i4>
      </vt:variant>
      <vt:variant>
        <vt:i4>0</vt:i4>
      </vt:variant>
      <vt:variant>
        <vt:i4>5</vt:i4>
      </vt:variant>
      <vt:variant>
        <vt:lpwstr/>
      </vt:variant>
      <vt:variant>
        <vt:lpwstr>_Toc163194145</vt:lpwstr>
      </vt:variant>
      <vt:variant>
        <vt:i4>1048634</vt:i4>
      </vt:variant>
      <vt:variant>
        <vt:i4>152</vt:i4>
      </vt:variant>
      <vt:variant>
        <vt:i4>0</vt:i4>
      </vt:variant>
      <vt:variant>
        <vt:i4>5</vt:i4>
      </vt:variant>
      <vt:variant>
        <vt:lpwstr/>
      </vt:variant>
      <vt:variant>
        <vt:lpwstr>_Toc163194144</vt:lpwstr>
      </vt:variant>
      <vt:variant>
        <vt:i4>1048634</vt:i4>
      </vt:variant>
      <vt:variant>
        <vt:i4>146</vt:i4>
      </vt:variant>
      <vt:variant>
        <vt:i4>0</vt:i4>
      </vt:variant>
      <vt:variant>
        <vt:i4>5</vt:i4>
      </vt:variant>
      <vt:variant>
        <vt:lpwstr/>
      </vt:variant>
      <vt:variant>
        <vt:lpwstr>_Toc163194143</vt:lpwstr>
      </vt:variant>
      <vt:variant>
        <vt:i4>1048634</vt:i4>
      </vt:variant>
      <vt:variant>
        <vt:i4>140</vt:i4>
      </vt:variant>
      <vt:variant>
        <vt:i4>0</vt:i4>
      </vt:variant>
      <vt:variant>
        <vt:i4>5</vt:i4>
      </vt:variant>
      <vt:variant>
        <vt:lpwstr/>
      </vt:variant>
      <vt:variant>
        <vt:lpwstr>_Toc163194142</vt:lpwstr>
      </vt:variant>
      <vt:variant>
        <vt:i4>1048634</vt:i4>
      </vt:variant>
      <vt:variant>
        <vt:i4>134</vt:i4>
      </vt:variant>
      <vt:variant>
        <vt:i4>0</vt:i4>
      </vt:variant>
      <vt:variant>
        <vt:i4>5</vt:i4>
      </vt:variant>
      <vt:variant>
        <vt:lpwstr/>
      </vt:variant>
      <vt:variant>
        <vt:lpwstr>_Toc163194141</vt:lpwstr>
      </vt:variant>
      <vt:variant>
        <vt:i4>1048634</vt:i4>
      </vt:variant>
      <vt:variant>
        <vt:i4>128</vt:i4>
      </vt:variant>
      <vt:variant>
        <vt:i4>0</vt:i4>
      </vt:variant>
      <vt:variant>
        <vt:i4>5</vt:i4>
      </vt:variant>
      <vt:variant>
        <vt:lpwstr/>
      </vt:variant>
      <vt:variant>
        <vt:lpwstr>_Toc163194140</vt:lpwstr>
      </vt:variant>
      <vt:variant>
        <vt:i4>1507386</vt:i4>
      </vt:variant>
      <vt:variant>
        <vt:i4>122</vt:i4>
      </vt:variant>
      <vt:variant>
        <vt:i4>0</vt:i4>
      </vt:variant>
      <vt:variant>
        <vt:i4>5</vt:i4>
      </vt:variant>
      <vt:variant>
        <vt:lpwstr/>
      </vt:variant>
      <vt:variant>
        <vt:lpwstr>_Toc163194139</vt:lpwstr>
      </vt:variant>
      <vt:variant>
        <vt:i4>1507386</vt:i4>
      </vt:variant>
      <vt:variant>
        <vt:i4>116</vt:i4>
      </vt:variant>
      <vt:variant>
        <vt:i4>0</vt:i4>
      </vt:variant>
      <vt:variant>
        <vt:i4>5</vt:i4>
      </vt:variant>
      <vt:variant>
        <vt:lpwstr/>
      </vt:variant>
      <vt:variant>
        <vt:lpwstr>_Toc163194138</vt:lpwstr>
      </vt:variant>
      <vt:variant>
        <vt:i4>1507386</vt:i4>
      </vt:variant>
      <vt:variant>
        <vt:i4>110</vt:i4>
      </vt:variant>
      <vt:variant>
        <vt:i4>0</vt:i4>
      </vt:variant>
      <vt:variant>
        <vt:i4>5</vt:i4>
      </vt:variant>
      <vt:variant>
        <vt:lpwstr/>
      </vt:variant>
      <vt:variant>
        <vt:lpwstr>_Toc163194137</vt:lpwstr>
      </vt:variant>
      <vt:variant>
        <vt:i4>1507386</vt:i4>
      </vt:variant>
      <vt:variant>
        <vt:i4>104</vt:i4>
      </vt:variant>
      <vt:variant>
        <vt:i4>0</vt:i4>
      </vt:variant>
      <vt:variant>
        <vt:i4>5</vt:i4>
      </vt:variant>
      <vt:variant>
        <vt:lpwstr/>
      </vt:variant>
      <vt:variant>
        <vt:lpwstr>_Toc163194136</vt:lpwstr>
      </vt:variant>
      <vt:variant>
        <vt:i4>1507386</vt:i4>
      </vt:variant>
      <vt:variant>
        <vt:i4>98</vt:i4>
      </vt:variant>
      <vt:variant>
        <vt:i4>0</vt:i4>
      </vt:variant>
      <vt:variant>
        <vt:i4>5</vt:i4>
      </vt:variant>
      <vt:variant>
        <vt:lpwstr/>
      </vt:variant>
      <vt:variant>
        <vt:lpwstr>_Toc163194135</vt:lpwstr>
      </vt:variant>
      <vt:variant>
        <vt:i4>1507386</vt:i4>
      </vt:variant>
      <vt:variant>
        <vt:i4>92</vt:i4>
      </vt:variant>
      <vt:variant>
        <vt:i4>0</vt:i4>
      </vt:variant>
      <vt:variant>
        <vt:i4>5</vt:i4>
      </vt:variant>
      <vt:variant>
        <vt:lpwstr/>
      </vt:variant>
      <vt:variant>
        <vt:lpwstr>_Toc163194134</vt:lpwstr>
      </vt:variant>
      <vt:variant>
        <vt:i4>1507386</vt:i4>
      </vt:variant>
      <vt:variant>
        <vt:i4>86</vt:i4>
      </vt:variant>
      <vt:variant>
        <vt:i4>0</vt:i4>
      </vt:variant>
      <vt:variant>
        <vt:i4>5</vt:i4>
      </vt:variant>
      <vt:variant>
        <vt:lpwstr/>
      </vt:variant>
      <vt:variant>
        <vt:lpwstr>_Toc163194133</vt:lpwstr>
      </vt:variant>
      <vt:variant>
        <vt:i4>1507386</vt:i4>
      </vt:variant>
      <vt:variant>
        <vt:i4>80</vt:i4>
      </vt:variant>
      <vt:variant>
        <vt:i4>0</vt:i4>
      </vt:variant>
      <vt:variant>
        <vt:i4>5</vt:i4>
      </vt:variant>
      <vt:variant>
        <vt:lpwstr/>
      </vt:variant>
      <vt:variant>
        <vt:lpwstr>_Toc163194132</vt:lpwstr>
      </vt:variant>
      <vt:variant>
        <vt:i4>1507386</vt:i4>
      </vt:variant>
      <vt:variant>
        <vt:i4>74</vt:i4>
      </vt:variant>
      <vt:variant>
        <vt:i4>0</vt:i4>
      </vt:variant>
      <vt:variant>
        <vt:i4>5</vt:i4>
      </vt:variant>
      <vt:variant>
        <vt:lpwstr/>
      </vt:variant>
      <vt:variant>
        <vt:lpwstr>_Toc163194131</vt:lpwstr>
      </vt:variant>
      <vt:variant>
        <vt:i4>1507386</vt:i4>
      </vt:variant>
      <vt:variant>
        <vt:i4>68</vt:i4>
      </vt:variant>
      <vt:variant>
        <vt:i4>0</vt:i4>
      </vt:variant>
      <vt:variant>
        <vt:i4>5</vt:i4>
      </vt:variant>
      <vt:variant>
        <vt:lpwstr/>
      </vt:variant>
      <vt:variant>
        <vt:lpwstr>_Toc163194130</vt:lpwstr>
      </vt:variant>
      <vt:variant>
        <vt:i4>1441850</vt:i4>
      </vt:variant>
      <vt:variant>
        <vt:i4>62</vt:i4>
      </vt:variant>
      <vt:variant>
        <vt:i4>0</vt:i4>
      </vt:variant>
      <vt:variant>
        <vt:i4>5</vt:i4>
      </vt:variant>
      <vt:variant>
        <vt:lpwstr/>
      </vt:variant>
      <vt:variant>
        <vt:lpwstr>_Toc163194129</vt:lpwstr>
      </vt:variant>
      <vt:variant>
        <vt:i4>1441850</vt:i4>
      </vt:variant>
      <vt:variant>
        <vt:i4>56</vt:i4>
      </vt:variant>
      <vt:variant>
        <vt:i4>0</vt:i4>
      </vt:variant>
      <vt:variant>
        <vt:i4>5</vt:i4>
      </vt:variant>
      <vt:variant>
        <vt:lpwstr/>
      </vt:variant>
      <vt:variant>
        <vt:lpwstr>_Toc163194128</vt:lpwstr>
      </vt:variant>
      <vt:variant>
        <vt:i4>1441850</vt:i4>
      </vt:variant>
      <vt:variant>
        <vt:i4>50</vt:i4>
      </vt:variant>
      <vt:variant>
        <vt:i4>0</vt:i4>
      </vt:variant>
      <vt:variant>
        <vt:i4>5</vt:i4>
      </vt:variant>
      <vt:variant>
        <vt:lpwstr/>
      </vt:variant>
      <vt:variant>
        <vt:lpwstr>_Toc163194127</vt:lpwstr>
      </vt:variant>
      <vt:variant>
        <vt:i4>1441850</vt:i4>
      </vt:variant>
      <vt:variant>
        <vt:i4>44</vt:i4>
      </vt:variant>
      <vt:variant>
        <vt:i4>0</vt:i4>
      </vt:variant>
      <vt:variant>
        <vt:i4>5</vt:i4>
      </vt:variant>
      <vt:variant>
        <vt:lpwstr/>
      </vt:variant>
      <vt:variant>
        <vt:lpwstr>_Toc163194126</vt:lpwstr>
      </vt:variant>
      <vt:variant>
        <vt:i4>1441850</vt:i4>
      </vt:variant>
      <vt:variant>
        <vt:i4>38</vt:i4>
      </vt:variant>
      <vt:variant>
        <vt:i4>0</vt:i4>
      </vt:variant>
      <vt:variant>
        <vt:i4>5</vt:i4>
      </vt:variant>
      <vt:variant>
        <vt:lpwstr/>
      </vt:variant>
      <vt:variant>
        <vt:lpwstr>_Toc163194125</vt:lpwstr>
      </vt:variant>
      <vt:variant>
        <vt:i4>1441850</vt:i4>
      </vt:variant>
      <vt:variant>
        <vt:i4>32</vt:i4>
      </vt:variant>
      <vt:variant>
        <vt:i4>0</vt:i4>
      </vt:variant>
      <vt:variant>
        <vt:i4>5</vt:i4>
      </vt:variant>
      <vt:variant>
        <vt:lpwstr/>
      </vt:variant>
      <vt:variant>
        <vt:lpwstr>_Toc163194124</vt:lpwstr>
      </vt:variant>
      <vt:variant>
        <vt:i4>1441850</vt:i4>
      </vt:variant>
      <vt:variant>
        <vt:i4>26</vt:i4>
      </vt:variant>
      <vt:variant>
        <vt:i4>0</vt:i4>
      </vt:variant>
      <vt:variant>
        <vt:i4>5</vt:i4>
      </vt:variant>
      <vt:variant>
        <vt:lpwstr/>
      </vt:variant>
      <vt:variant>
        <vt:lpwstr>_Toc163194123</vt:lpwstr>
      </vt:variant>
      <vt:variant>
        <vt:i4>1441850</vt:i4>
      </vt:variant>
      <vt:variant>
        <vt:i4>20</vt:i4>
      </vt:variant>
      <vt:variant>
        <vt:i4>0</vt:i4>
      </vt:variant>
      <vt:variant>
        <vt:i4>5</vt:i4>
      </vt:variant>
      <vt:variant>
        <vt:lpwstr/>
      </vt:variant>
      <vt:variant>
        <vt:lpwstr>_Toc163194122</vt:lpwstr>
      </vt:variant>
      <vt:variant>
        <vt:i4>1441850</vt:i4>
      </vt:variant>
      <vt:variant>
        <vt:i4>14</vt:i4>
      </vt:variant>
      <vt:variant>
        <vt:i4>0</vt:i4>
      </vt:variant>
      <vt:variant>
        <vt:i4>5</vt:i4>
      </vt:variant>
      <vt:variant>
        <vt:lpwstr/>
      </vt:variant>
      <vt:variant>
        <vt:lpwstr>_Toc163194121</vt:lpwstr>
      </vt:variant>
      <vt:variant>
        <vt:i4>1441850</vt:i4>
      </vt:variant>
      <vt:variant>
        <vt:i4>8</vt:i4>
      </vt:variant>
      <vt:variant>
        <vt:i4>0</vt:i4>
      </vt:variant>
      <vt:variant>
        <vt:i4>5</vt:i4>
      </vt:variant>
      <vt:variant>
        <vt:lpwstr/>
      </vt:variant>
      <vt:variant>
        <vt:lpwstr>_Toc163194120</vt:lpwstr>
      </vt:variant>
      <vt:variant>
        <vt:i4>1376314</vt:i4>
      </vt:variant>
      <vt:variant>
        <vt:i4>2</vt:i4>
      </vt:variant>
      <vt:variant>
        <vt:i4>0</vt:i4>
      </vt:variant>
      <vt:variant>
        <vt:i4>5</vt:i4>
      </vt:variant>
      <vt:variant>
        <vt:lpwstr/>
      </vt:variant>
      <vt:variant>
        <vt:lpwstr>_Toc163194119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Escandor</dc:creator>
  <cp:keywords/>
  <dc:description/>
  <cp:lastModifiedBy>Chris Escandor</cp:lastModifiedBy>
  <cp:revision>1203</cp:revision>
  <dcterms:created xsi:type="dcterms:W3CDTF">2024-03-21T01:23:00Z</dcterms:created>
  <dcterms:modified xsi:type="dcterms:W3CDTF">2024-04-05T18:05:00Z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0x010100F54CC9AEFC42364DB92A145EB2D52D12</vt:lpwstr>
  </property>
  <property fmtid="{D5CDD505-2E9C-101B-9397-08002B2CF9AE}" pid="3" name="MediaServiceImageTags">
    <vt:lpwstr/>
  </property>
</Properties>
</file>